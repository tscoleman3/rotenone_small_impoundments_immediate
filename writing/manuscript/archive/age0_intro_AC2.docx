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F1A81" w14:textId="1B19076B" w:rsidR="00622904" w:rsidRDefault="00622904" w:rsidP="00622904">
      <w:pPr>
        <w:spacing w:line="480" w:lineRule="auto"/>
        <w:rPr>
          <w:ins w:id="0" w:author="Reviewer" w:date="2021-11-02T09:35:00Z"/>
        </w:rPr>
      </w:pPr>
      <w:ins w:id="1" w:author="Reviewer" w:date="2021-11-02T09:35:00Z">
        <w:r>
          <w:t>Add separate title page (see example attached</w:t>
        </w:r>
      </w:ins>
      <w:ins w:id="2" w:author="Reviewer" w:date="2021-11-02T09:41:00Z">
        <w:r>
          <w:t>, “age0_title page”</w:t>
        </w:r>
      </w:ins>
      <w:ins w:id="3" w:author="Reviewer" w:date="2021-11-02T09:35:00Z">
        <w:r>
          <w:t xml:space="preserve">) </w:t>
        </w:r>
      </w:ins>
    </w:p>
    <w:p w14:paraId="70F59F7F" w14:textId="5FF8F907" w:rsidR="00622904" w:rsidRDefault="00622904" w:rsidP="00B63AF8">
      <w:pPr>
        <w:spacing w:line="480" w:lineRule="auto"/>
        <w:rPr>
          <w:ins w:id="4" w:author="Reviewer" w:date="2021-11-02T09:42:00Z"/>
        </w:rPr>
      </w:pPr>
      <w:ins w:id="5" w:author="Reviewer" w:date="2021-11-02T09:42:00Z">
        <w:r>
          <w:t xml:space="preserve">Add Abstract here </w:t>
        </w:r>
      </w:ins>
      <w:del w:id="6" w:author="Reviewer" w:date="2021-11-02T09:42:00Z">
        <w:r w:rsidDel="00622904">
          <w:delText xml:space="preserve"> </w:delText>
        </w:r>
      </w:del>
    </w:p>
    <w:p w14:paraId="5BA30DFD" w14:textId="4FE0B69B" w:rsidR="00B63AF8" w:rsidRDefault="00B63AF8" w:rsidP="00B63AF8">
      <w:pPr>
        <w:spacing w:line="480" w:lineRule="auto"/>
      </w:pPr>
      <w:r>
        <w:t>Introduction</w:t>
      </w:r>
    </w:p>
    <w:p w14:paraId="195C8093" w14:textId="7F4C33A3" w:rsidR="00B63AF8" w:rsidRPr="0049148B" w:rsidRDefault="00B63AF8" w:rsidP="00B63AF8">
      <w:pPr>
        <w:spacing w:line="480" w:lineRule="auto"/>
        <w:ind w:firstLine="720"/>
      </w:pPr>
      <w:r w:rsidRPr="0049148B">
        <w:t xml:space="preserve">Small impoundments (water bodies &lt;200 hectares [ha]) are ecologically, economically, and aesthetically important in the United States. In 2016, </w:t>
      </w:r>
      <w:r w:rsidR="0069022A" w:rsidRPr="0049148B">
        <w:t>24.6 million</w:t>
      </w:r>
      <w:r w:rsidR="0069022A" w:rsidRPr="0049148B" w:rsidDel="0069022A">
        <w:t xml:space="preserve"> </w:t>
      </w:r>
      <w:r w:rsidR="0069022A">
        <w:t xml:space="preserve">U.S. </w:t>
      </w:r>
      <w:r w:rsidRPr="0049148B">
        <w:t xml:space="preserve"> freshwater anglers (</w:t>
      </w:r>
      <w:r w:rsidR="0069022A">
        <w:t>83%</w:t>
      </w:r>
      <w:r w:rsidRPr="0049148B">
        <w:t xml:space="preserve">) targeted reservoirs, lakes, and ponds </w:t>
      </w:r>
      <w:commentRangeStart w:id="7"/>
      <w:r w:rsidRPr="0049148B">
        <w:fldChar w:fldCharType="begin"/>
      </w:r>
      <w:r w:rsidRPr="0049148B">
        <w:instrText xml:space="preserve"> ADDIN ZOTERO_ITEM CSL_CITATION {"citationID":"MehQTKZU","properties":{"formattedCitation":"(U.S. Department of the Interior, U.S. Fish and Wildlife Service and U.S. Department of Commerce, U.S. Census Bureau 2016)","plainCitation":"(U.S. Department of the Interior, U.S. Fish and Wildlife Service and U.S. Department of Commerce, U.S. Census Bureau 2016)","dontUpdate":true,"noteIndex":0},"citationItems":[{"id":2713,"uris":["http://zotero.org/users/4161640/items/SBHFT9ID"],"uri":["http://zotero.org/users/4161640/items/SBHFT9ID"],"itemData":{"id":2713,"type":"book","publisher":"U.S.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Bureau","given":""}],"accessed":{"date-parts":[["2018",9,5]]},"issued":{"date-parts":[["2016"]]}}}],"schema":"https://github.com/citation-style-language/schema/raw/master/csl-citation.json"} </w:instrText>
      </w:r>
      <w:r w:rsidRPr="0049148B">
        <w:fldChar w:fldCharType="separate"/>
      </w:r>
      <w:r w:rsidRPr="0049148B">
        <w:t>(USDOI 201</w:t>
      </w:r>
      <w:r w:rsidR="000E0B47">
        <w:t>8</w:t>
      </w:r>
      <w:r w:rsidRPr="0049148B">
        <w:t>)</w:t>
      </w:r>
      <w:r w:rsidRPr="0049148B">
        <w:fldChar w:fldCharType="end"/>
      </w:r>
      <w:commentRangeEnd w:id="7"/>
      <w:r w:rsidR="00660638">
        <w:rPr>
          <w:rStyle w:val="CommentReference"/>
        </w:rPr>
        <w:commentReference w:id="7"/>
      </w:r>
      <w:r w:rsidRPr="0049148B">
        <w:t xml:space="preserve">. </w:t>
      </w:r>
      <w:r w:rsidR="00B77CEA">
        <w:t>Recreational fishing is the most common use</w:t>
      </w:r>
      <w:r w:rsidR="00660638">
        <w:t xml:space="preserve"> of</w:t>
      </w:r>
      <w:r w:rsidR="00B77CEA">
        <w:t xml:space="preserve"> </w:t>
      </w:r>
      <w:r w:rsidR="00660638">
        <w:t xml:space="preserve">the </w:t>
      </w:r>
      <w:r w:rsidRPr="0049148B">
        <w:t xml:space="preserve">nearly 9 million small impoundments in the continental United States </w:t>
      </w:r>
      <w:r w:rsidRPr="0049148B">
        <w:fldChar w:fldCharType="begin"/>
      </w:r>
      <w:r w:rsidRPr="0049148B">
        <w:instrText xml:space="preserve"> ADDIN ZOTERO_ITEM CSL_CITATION {"citationID":"y3h7FvyC","properties":{"formattedCitation":"(Renwick et al. 2005)","plainCitation":"(Renwick et al. 2005)","noteIndex":0},"citationItems":[{"id":2717,"uris":["http://zotero.org/users/4161640/items/K3EDZF8N"],"uri":["http://zotero.org/users/4161640/items/K3EDZF8N"],"itemData":{"id":2717,"type":"article-journal","abstract":"Previous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rsidR="00660638">
        <w:t>, which</w:t>
      </w:r>
      <w:r w:rsidRPr="0049148B">
        <w:t xml:space="preserve"> generate significant </w:t>
      </w:r>
      <w:r w:rsidR="00660638">
        <w:t xml:space="preserve">revenue </w:t>
      </w:r>
      <w:r w:rsidRPr="0049148B">
        <w:t xml:space="preserve">via pay-to-fish operations </w:t>
      </w:r>
      <w:r w:rsidRPr="0049148B">
        <w:fldChar w:fldCharType="begin"/>
      </w:r>
      <w:r w:rsidRPr="0049148B">
        <w:instrText xml:space="preserve"> ADDIN ZOTERO_ITEM CSL_CITATION {"citationID":"qJWfgvzT","properties":{"formattedCitation":"(Haley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rsidRPr="0049148B">
        <w:t xml:space="preserve"> while providing aesthetic values and habitats for an array of animals and plants </w:t>
      </w:r>
      <w:r w:rsidRPr="0049148B">
        <w:fldChar w:fldCharType="begin"/>
      </w:r>
      <w:r w:rsidRPr="0049148B">
        <w:instrText xml:space="preserve"> ADDIN ZOTERO_ITEM CSL_CITATION {"citationID":"CCQlCZf3","properties":{"formattedCitation":"(Chaney et al. 2012)","plainCitation":"(Chaney et al. 2012)","noteIndex":0},"citationItems":[{"id":347,"uris":["http://zotero.org/users/4161640/items/9TNNSFS7"],"uri":["http://zotero.org/users/4161640/items/9TNNSFS7"],"itemData":{"id":347,"type":"article-journal","container-title":"Journal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rsidR="0069022A">
        <w:t xml:space="preserve">small impoundment </w:t>
      </w:r>
      <w:r w:rsidRPr="0049148B">
        <w:t xml:space="preserve">management strategies for attaining fish population parameters (e.g., density, growth, body condition) that are desirable for angling. </w:t>
      </w:r>
    </w:p>
    <w:p w14:paraId="0CBD3CD4" w14:textId="105A9D2B" w:rsidR="00B63AF8" w:rsidRPr="0049148B" w:rsidRDefault="00B63AF8" w:rsidP="00B63AF8">
      <w:pPr>
        <w:spacing w:line="480" w:lineRule="auto"/>
      </w:pPr>
      <w:r w:rsidRPr="0049148B">
        <w:tab/>
        <w:t xml:space="preserve">Largemouth Bass </w:t>
      </w:r>
      <w:proofErr w:type="spellStart"/>
      <w:r w:rsidRPr="0049148B">
        <w:rPr>
          <w:i/>
        </w:rPr>
        <w:t>Micropterus</w:t>
      </w:r>
      <w:proofErr w:type="spellEnd"/>
      <w:r w:rsidRPr="0049148B">
        <w:rPr>
          <w:i/>
        </w:rPr>
        <w:t xml:space="preserve"> </w:t>
      </w:r>
      <w:proofErr w:type="spellStart"/>
      <w:r w:rsidRPr="0049148B">
        <w:rPr>
          <w:i/>
        </w:rPr>
        <w:t>salmoides</w:t>
      </w:r>
      <w:proofErr w:type="spellEnd"/>
      <w:r w:rsidRPr="0049148B">
        <w:t xml:space="preserve"> and Bluegill </w:t>
      </w:r>
      <w:proofErr w:type="spellStart"/>
      <w:r w:rsidRPr="0049148B">
        <w:rPr>
          <w:i/>
        </w:rPr>
        <w:t>Lepomis</w:t>
      </w:r>
      <w:proofErr w:type="spellEnd"/>
      <w:r w:rsidRPr="0049148B">
        <w:rPr>
          <w:i/>
        </w:rPr>
        <w:t xml:space="preserve"> </w:t>
      </w:r>
      <w:proofErr w:type="spellStart"/>
      <w:r w:rsidRPr="0049148B">
        <w:rPr>
          <w:i/>
        </w:rPr>
        <w:t>macrochirus</w:t>
      </w:r>
      <w:proofErr w:type="spellEnd"/>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V."}],"issued":{"date-parts":[["1942",1]]}}},{"id":1071,"uris":["http://zotero.org/users/4161640/items/WEB5AEDN"],"uri":["http://zotero.org/users/4161640/items/WEB5AEDN"],"itemData":{"id":1071,"type":"article-journal","abstract":"Spring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Management","DOI":"10.1577/1548-8675(1990)010&lt;0338:SROLBA&gt;2.3.CO;2","ISSN":"1548-8675","issue":"3","language":"en","page":"338-343","source":"Wiley Online Library","title":"Structural relationships of Largemouth Bass and Bluegill populations in South Dakota ponds","volume":"10","author":[{"family":"Guy","given":"Christopher S."},{"family":"Willis","given":"David W."}],"issued":{"date-parts":[["1990"]]}}},{"id":1512,"uris":["http://zotero.org/users/4161640/items/EDUICHCJ"],"uri":["http://zotero.org/users/4161640/items/EDUICHCJ"],"itemData":{"id":1512,"type":"article-journal","abstract":"First-year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sympatric stocking combination in small impoundments of middle and lower latitudes of North America </w:t>
      </w:r>
      <w:r w:rsidRPr="0049148B">
        <w:fldChar w:fldCharType="begin"/>
      </w:r>
      <w:r w:rsidRPr="0049148B">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2012)","noteIndex":0},"citationItems":[{"id":2718,"uris":["http://zotero.org/users/4161640/items/RP45SCVP"],"uri":["http://zotero.org/users/4161640/items/RP45SCVP"],"itemData":{"id":2718,"type":"chapter","container-title":"&lt;i&gt;in&lt;/i&gt; R. H. Stroud and H. Clepper, editors. Black bass biology and management","page":"76-84","publisher":"Sport Fishing Institute, Washington, D. C., USA","title":"Experimental species associations of basses in Alabama ponds","author":[{"family":"Smitherman","given":"R. O."}],"issued":{"date-parts":[["1975"]]}}},{"id":2719,"uris":["http://zotero.org/users/4161640/items/GHQZ4Y5V"],"uri":["http://zotero.org/users/4161640/items/GHQZ4Y5V"],"itemData":{"id":2719,"type":"chapter","container-title":"&lt;i&gt;in&lt;/i&gt;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uri":["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Largemouth Bass is a top-level </w:t>
      </w:r>
      <w:proofErr w:type="spellStart"/>
      <w:r w:rsidRPr="0049148B">
        <w:t>piscivore</w:t>
      </w:r>
      <w:proofErr w:type="spellEnd"/>
      <w:r w:rsidRPr="0049148B">
        <w:t xml:space="preserve"> that is the most sought-after, economically significant, and heavily managed fish in North America </w:t>
      </w:r>
      <w:r w:rsidRPr="0049148B">
        <w:fldChar w:fldCharType="begin"/>
      </w:r>
      <w:r w:rsidRPr="0049148B">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2015)","noteIndex":0},"citationItems":[{"id":939,"uris":["http://zotero.org/users/4161640/items/QG8L6PC6"],"uri":["http://zotero.org/users/4161640/items/QG8L6PC6"],"itemData":{"id":939,"type":"article-journal","abstract":"We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J."},{"family":"Myers","given":"Randall"}],"issued":{"date-parts":[["2008"]]}}},{"id":675,"uris":["http://zotero.org/users/4161640/items/C4A4Y2YP"],"uri":["http://zotero.org/users/4161640/items/C4A4Y2YP"],"itemData":{"id":675,"type":"article-journal","abstract":"We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rsidR="000E0B47">
        <w:t>8</w:t>
      </w:r>
      <w:r w:rsidRPr="0049148B">
        <w:t xml:space="preserve">). Largemouth Bass and Bluegill are opportunistic feeders that are </w:t>
      </w:r>
      <w:r w:rsidR="00B41392">
        <w:t xml:space="preserve">widespread and </w:t>
      </w:r>
      <w:r w:rsidRPr="0049148B">
        <w:t xml:space="preserve">highly productive, making them popular sport fish </w:t>
      </w:r>
      <w:r w:rsidR="00660638">
        <w:t xml:space="preserve">for </w:t>
      </w:r>
      <w:r w:rsidRPr="0049148B">
        <w:t xml:space="preserve">anglers </w:t>
      </w:r>
      <w:r w:rsidRPr="0049148B">
        <w:fldChar w:fldCharType="begin"/>
      </w:r>
      <w:r w:rsidRPr="0049148B">
        <w:instrText xml:space="preserve"> ADDIN ZOTERO_ITEM CSL_CITATION {"citationID":"4MILQVNV","properties":{"formattedCitation":"(Wright and Kraft 2012)","plainCitation":"(Wright and Kraft 2012)","noteIndex":0},"citationItems":[{"id":2720,"uris":["http://zotero.org/users/4161640/items/JYFBDG54"],"uri":["http://zotero.org/users/4161640/items/JYFBDG54"],"itemData":{"id":2720,"type":"chapter","container-title":"&lt;i&gt;in&lt;/i&gt;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0E5A5B2" w14:textId="65FB7C8A" w:rsidR="00B63AF8" w:rsidRPr="0049148B" w:rsidRDefault="00B63AF8" w:rsidP="00B63AF8">
      <w:pPr>
        <w:spacing w:line="480" w:lineRule="auto"/>
      </w:pPr>
      <w:r w:rsidRPr="0049148B">
        <w:lastRenderedPageBreak/>
        <w:tab/>
      </w:r>
      <w:r w:rsidR="00B41392">
        <w:t>Fisheries m</w:t>
      </w:r>
      <w:r w:rsidRPr="0049148B">
        <w:t xml:space="preserve">anagement in small impoundments often involves manipulating population densities to achieve desired growth rates. Fish density is typically the object of manipulation because fish populations in these systems often exhibit </w:t>
      </w:r>
      <w:r w:rsidR="00B67BB7">
        <w:t>compensatory</w:t>
      </w:r>
      <w:r w:rsidR="00B67BB7" w:rsidRPr="0049148B">
        <w:t xml:space="preserve"> </w:t>
      </w:r>
      <w:r w:rsidRPr="0049148B">
        <w:t xml:space="preserve">density-dependent growth </w:t>
      </w:r>
      <w:r w:rsidRPr="0049148B">
        <w:fldChar w:fldCharType="begin"/>
      </w:r>
      <w:r w:rsidRPr="0049148B">
        <w:instrText xml:space="preserve"> ADDIN ZOTERO_ITEM CSL_CITATION {"citationID":"FJJQs9QS","properties":{"formattedCitation":"(Swingle and Smith 1942; Gabelhouse 1987)","plainCitation":"(Swingle and Smith 1942; Gabelhouse 1987)","noteIndex":0},"citationItems":[{"id":391,"uris":["http://zotero.org/users/4161640/items/5TXYZYSC"],"uri":["http://zotero.org/users/4161640/items/5TXYZYSC"],"itemData":{"id":391,"type":"article-journal","container-title":"Transactions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W."}],"issued":{"date-parts":[["1987"]]}}}],"schema":"https://github.com/citation-style-language/schema/raw/master/csl-citation.json"} </w:instrText>
      </w:r>
      <w:r w:rsidRPr="0049148B">
        <w:fldChar w:fldCharType="separate"/>
      </w:r>
      <w:r w:rsidRPr="0049148B">
        <w:t>(</w:t>
      </w:r>
      <w:proofErr w:type="spellStart"/>
      <w:r w:rsidRPr="0049148B">
        <w:t>Swingle</w:t>
      </w:r>
      <w:proofErr w:type="spellEnd"/>
      <w:r w:rsidRPr="0049148B">
        <w:t xml:space="preserve"> and Smith 1942; </w:t>
      </w:r>
      <w:proofErr w:type="spellStart"/>
      <w:r w:rsidRPr="0049148B">
        <w:t>Gabelhouse</w:t>
      </w:r>
      <w:proofErr w:type="spellEnd"/>
      <w:r w:rsidRPr="0049148B">
        <w:t xml:space="preserve"> 1987</w:t>
      </w:r>
      <w:r w:rsidR="00B67BB7">
        <w:t xml:space="preserve">; </w:t>
      </w:r>
      <w:proofErr w:type="spellStart"/>
      <w:r w:rsidR="00B67BB7">
        <w:t>Aday</w:t>
      </w:r>
      <w:proofErr w:type="spellEnd"/>
      <w:r w:rsidR="00B67BB7">
        <w:t xml:space="preserve"> and </w:t>
      </w:r>
      <w:proofErr w:type="spellStart"/>
      <w:r w:rsidR="00B67BB7">
        <w:t>Graeb</w:t>
      </w:r>
      <w:proofErr w:type="spellEnd"/>
      <w:r w:rsidR="00B67BB7">
        <w:t xml:space="preserve"> 2012</w:t>
      </w:r>
      <w:r w:rsidRPr="0049148B">
        <w:t>)</w:t>
      </w:r>
      <w:r w:rsidRPr="0049148B">
        <w:fldChar w:fldCharType="end"/>
      </w:r>
      <w:r w:rsidRPr="0049148B">
        <w:t xml:space="preserve"> involving intraspecific competition for food and habitat </w:t>
      </w:r>
      <w:r w:rsidRPr="0049148B">
        <w:fldChar w:fldCharType="begin"/>
      </w:r>
      <w:r w:rsidRPr="0049148B">
        <w:instrText xml:space="preserve"> ADDIN ZOTERO_ITEM CSL_CITATION {"citationID":"eMcu4Kaz","properties":{"formattedCitation":"(Heath 1992; Rose et al. 2001)","plainCitation":"(Heath 1992; Rose et al. 2001)","noteIndex":0},"citationItems":[{"id":2722,"uris":["http://zotero.org/users/4161640/items/HRRL45L8"],"uri":["http://zotero.org/users/4161640/items/HRRL45L8"],"itemData":{"id":2722,"type":"article-journal","container-title":"Advances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R."}],"issued":{"date-parts":[["1992"]]}}},{"id":284,"uris":["http://zotero.org/users/4161640/items/GFLDG3HN"],"uri":["http://zotero.org/users/4161640/items/GFLDG3HN"],"itemData":{"id":284,"type":"article-journal","container-title":"Fish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 xml:space="preserve">. Small impoundment managers </w:t>
      </w:r>
      <w:r w:rsidR="003048B5">
        <w:t>commonly</w:t>
      </w:r>
      <w:r w:rsidR="003048B5" w:rsidRPr="0049148B">
        <w:t xml:space="preserve"> </w:t>
      </w:r>
      <w:r w:rsidRPr="0049148B">
        <w:t xml:space="preserve">manipulate densities of Largemouth Bass and Bluegill to obtain “balanced” populations that optimize fish size and production to achieve sustainable harvest for both species </w:t>
      </w:r>
      <w:r w:rsidRPr="0049148B">
        <w:fldChar w:fldCharType="begin"/>
      </w:r>
      <w:r w:rsidRPr="0049148B">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Scott"}],"issued":{"date-parts":[["1950"]]}}},{"id":2732,"uris":["http://zotero.org/users/4161640/items/5ZPRLJX5"],"uri":["http://zotero.org/users/4161640/items/5ZPRLJX5"],"itemData":{"id":2732,"type":"article-journal","abstract":"Two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construction.","language":"en","page":"189-196","source":"Zotero","title":"Status of fish populations in Georgia ponds 1‐4 years after stocking","volume":"3","author":[{"family":"Geihsler","given":"Michael R"},{"family":"Holder","given":"Daniel R"}],"issued":{"date-parts":[["1983"]]}}},{"id":342,"uris":["http://zotero.org/users/4161640/items/GPMCA8K3"],"uri":["http://zotero.org/users/4161640/items/GPMCA8K3"],"itemData":{"id":342,"type":"paper-conference","container-title":"Proceedings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w:t>
      </w:r>
      <w:proofErr w:type="spellStart"/>
      <w:r w:rsidRPr="0049148B">
        <w:t>Swingle</w:t>
      </w:r>
      <w:proofErr w:type="spellEnd"/>
      <w:r w:rsidRPr="0049148B">
        <w:t xml:space="preserve"> 1950; </w:t>
      </w:r>
      <w:proofErr w:type="spellStart"/>
      <w:r w:rsidRPr="0049148B">
        <w:t>Geihsler</w:t>
      </w:r>
      <w:proofErr w:type="spellEnd"/>
      <w:r w:rsidRPr="0049148B">
        <w:t xml:space="preserve"> and Holder 1983; Sammons and Maceina 2005)</w:t>
      </w:r>
      <w:r w:rsidRPr="0049148B">
        <w:fldChar w:fldCharType="end"/>
      </w:r>
      <w:r w:rsidRPr="0049148B">
        <w:t>. Overharvest of Largemouth Bass was historically one of the most common small impoundment management problems</w:t>
      </w:r>
      <w:ins w:id="8" w:author="Reviewer" w:date="2021-11-02T11:55:00Z">
        <w:r w:rsidR="00B41392">
          <w:t xml:space="preserve"> because it</w:t>
        </w:r>
      </w:ins>
      <w:r w:rsidRPr="0049148B">
        <w:t xml:space="preserve"> </w:t>
      </w:r>
      <w:del w:id="9" w:author="Reviewer" w:date="2021-11-02T11:55:00Z">
        <w:r w:rsidRPr="0049148B" w:rsidDel="00B41392">
          <w:fldChar w:fldCharType="begin"/>
        </w:r>
        <w:r w:rsidRPr="0049148B" w:rsidDel="00B41392">
          <w:delInstrText xml:space="preserve"> ADDIN ZOTERO_ITEM CSL_CITATION {"citationID":"lzTTqQ2R","properties":{"formattedCitation":"(Funk 1974; Willis et al. 2010)","plainCitation":"(Funk 1974; Willis et al. 2010)","noteIndex":0},"citationItems":[{"id":2734,"uris":["http://zotero.org/users/4161640/items/63UXMMJS"],"uri":["http://zotero.org/users/4161640/items/63UXMMJS"],"itemData":{"id":2734,"type":"book","number-of-pages":"116","publisher":"American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delInstrText>
        </w:r>
        <w:r w:rsidRPr="0049148B" w:rsidDel="00B41392">
          <w:fldChar w:fldCharType="separate"/>
        </w:r>
        <w:r w:rsidRPr="0049148B" w:rsidDel="00B41392">
          <w:delText>(Funk 1974; Willis et al. 2010)</w:delText>
        </w:r>
        <w:r w:rsidRPr="0049148B" w:rsidDel="00B41392">
          <w:fldChar w:fldCharType="end"/>
        </w:r>
        <w:r w:rsidRPr="0049148B" w:rsidDel="00B41392">
          <w:fldChar w:fldCharType="begin"/>
        </w:r>
        <w:r w:rsidRPr="0049148B" w:rsidDel="00B41392">
          <w:delInstrText xml:space="preserve"> ADDIN ZOTERO_TEMP </w:delInstrText>
        </w:r>
        <w:r w:rsidRPr="0049148B" w:rsidDel="00B41392">
          <w:fldChar w:fldCharType="end"/>
        </w:r>
        <w:r w:rsidRPr="0049148B" w:rsidDel="00B41392">
          <w:delText xml:space="preserve">, </w:delText>
        </w:r>
      </w:del>
      <w:del w:id="10" w:author="Reviewer" w:date="2021-11-02T11:54:00Z">
        <w:r w:rsidRPr="0049148B" w:rsidDel="00B41392">
          <w:delText xml:space="preserve">leading to </w:delText>
        </w:r>
      </w:del>
      <w:r w:rsidRPr="0049148B">
        <w:t>reduced predation on Bluegill and increased Bluegill densities</w:t>
      </w:r>
      <w:ins w:id="11" w:author="Reviewer" w:date="2021-11-02T11:55:00Z">
        <w:r w:rsidR="00B41392">
          <w:t xml:space="preserve"> </w:t>
        </w:r>
        <w:r w:rsidR="00B41392" w:rsidRPr="0049148B">
          <w:fldChar w:fldCharType="begin"/>
        </w:r>
        <w:r w:rsidR="00B41392" w:rsidRPr="0049148B">
          <w:instrText xml:space="preserve"> ADDIN ZOTERO_ITEM CSL_CITATION {"citationID":"lzTTqQ2R","properties":{"formattedCitation":"(Funk 1974; Willis et al. 2010)","plainCitation":"(Funk 1974; Willis et al. 2010)","noteIndex":0},"citationItems":[{"id":2734,"uris":["http://zotero.org/users/4161640/items/63UXMMJS"],"uri":["http://zotero.org/users/4161640/items/63UXMMJS"],"itemData":{"id":2734,"type":"book","number-of-pages":"116","publisher":"American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00B41392" w:rsidRPr="0049148B">
          <w:fldChar w:fldCharType="separate"/>
        </w:r>
        <w:r w:rsidR="00B41392" w:rsidRPr="0049148B">
          <w:t>(Funk 1974; Willis et al. 2010)</w:t>
        </w:r>
        <w:r w:rsidR="00B41392" w:rsidRPr="0049148B">
          <w:fldChar w:fldCharType="end"/>
        </w:r>
        <w:r w:rsidR="00B41392" w:rsidRPr="0049148B">
          <w:fldChar w:fldCharType="begin"/>
        </w:r>
        <w:r w:rsidR="00B41392" w:rsidRPr="0049148B">
          <w:instrText xml:space="preserve"> ADDIN ZOTERO_TEMP </w:instrText>
        </w:r>
        <w:r w:rsidR="00B41392" w:rsidRPr="0049148B">
          <w:fldChar w:fldCharType="end"/>
        </w:r>
      </w:ins>
      <w:r w:rsidRPr="0049148B">
        <w:t xml:space="preserve">. An overabundance of Bluegill can reduce </w:t>
      </w:r>
      <w:r w:rsidR="00F00E31">
        <w:t xml:space="preserve">their </w:t>
      </w:r>
      <w:r w:rsidRPr="0049148B">
        <w:t>growth rate and body condition</w:t>
      </w:r>
      <w:r w:rsidR="00F00E31">
        <w:t xml:space="preserve"> (</w:t>
      </w:r>
      <w:r w:rsidRPr="0049148B">
        <w:fldChar w:fldCharType="begin"/>
      </w:r>
      <w:r w:rsidRPr="0049148B">
        <w:instrText xml:space="preserve"> ADDIN ZOTERO_ITEM CSL_CITATION {"citationID":"4eLZYqDu","properties":{"formattedCitation":"(Willis et al. 2010)","plainCitation":"(Willis et al. 2010)","dontUpdate":true,"noteIndex":0},"citationItems":[{"id":2733,"uris":["http://zotero.org/users/4161640/items/RAWNZM3T"],"uri":["http://zotero.org/users/4161640/items/RAWNZM3T"],"itemData":{"id":2733,"type":"chapter","container-title":"&lt;i&gt;in&lt;/i&gt;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Pr="0049148B">
        <w:t>Willis et al. 2010)</w:t>
      </w:r>
      <w:r w:rsidRPr="0049148B">
        <w:fldChar w:fldCharType="end"/>
      </w:r>
      <w:r w:rsidRPr="0049148B">
        <w:t xml:space="preserve"> and interfere with Largemouth Bass recruitment via nest destruction </w:t>
      </w:r>
      <w:r w:rsidRPr="0049148B">
        <w:fldChar w:fldCharType="begin"/>
      </w:r>
      <w:r w:rsidRPr="0049148B">
        <w:instrText xml:space="preserve"> ADDIN ZOTERO_ITEM CSL_CITATION {"citationID":"WKZe1Kq3","properties":{"formattedCitation":"(Smith 1976)","plainCitation":"(Smith 1976)","noteIndex":0},"citationItems":[{"id":2736,"uris":["http://zotero.org/users/4161640/items/WMNRYS5H"],"uri":["http://zotero.org/users/4161640/items/WMNRYS5H"],"itemData":{"id":2736,"type":"article-journal","container-title":"Transactions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Pr="0049148B">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V."}],"issued":{"date-parts":[["1942",1]]}}},{"id":2738,"uris":["http://zotero.org/users/4161640/items/TPXKFKL5"],"uri":["http://zotero.org/users/4161640/items/TPXKFKL5"],"itemData":{"id":2738,"type":"book","publisher":"Van Nostrand Reinhold Company, New York","title":"Management of lakes and ponds. Second edition","author":[{"family":"Bennett","given":"G. W."}],"issued":{"date-parts":[["1970"]]}}},{"id":2737,"uris":["http://zotero.org/users/4161640/items/XJ8B6Y57"],"uri":["http://zotero.org/users/4161640/items/XJ8B6Y57"],"itemData":{"id":2737,"type":"chapter","container-title":"&lt;i&gt;in&lt;/i&gt;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Largemouth Bass occupy similar habitats, </w:t>
      </w:r>
      <w:r w:rsidR="00F00E31">
        <w:t xml:space="preserve">which can </w:t>
      </w:r>
      <w:r w:rsidRPr="0049148B">
        <w:t>increase competition between the</w:t>
      </w:r>
      <w:r w:rsidR="00F00E31">
        <w:t>se</w:t>
      </w:r>
      <w:r w:rsidRPr="0049148B">
        <w:t xml:space="preserve"> species </w:t>
      </w:r>
      <w:r w:rsidRPr="0049148B">
        <w:fldChar w:fldCharType="begin"/>
      </w:r>
      <w:r w:rsidRPr="0049148B">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2004)","noteIndex":0},"citationItems":[{"id":2739,"uris":["http://zotero.org/users/4161640/items/W2BFPN62"],"uri":["http://zotero.org/users/4161640/items/W2BFPN62"],"itemData":{"id":2739,"type":"article-journal","container-title":"Proceedings of the Annual ConferenceSoutheastern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C."}],"issued":{"date-parts":[["1974"]]}}},{"id":2740,"uris":["http://zotero.org/users/4161640/items/K5NWRIQK"],"uri":["http://zotero.org/users/4161640/items/K5NWRIQK"],"itemData":{"id":2740,"type":"article-journal","abstract":"This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E."}],"issued":{"date-parts":[["1977"]]}}},{"id":2742,"uris":["http://zotero.org/users/4161640/items/IRPNC8JI"],"uri":["http://zotero.org/users/4161640/items/IRPNC8JI"],"itemData":{"id":2742,"type":"article-journal","container-title":"Doctoral dissertation. Virginia Polytechnic Institute and State University, Blacksburg","title":"Trophic overlap and competition among juvenile littoral fishes in Claytor Lake, Virginia","author":[{"family":"Kelso","given":"W. E."}],"issued":{"date-parts":[["1983"]]}}},{"id":349,"uris":["http://zotero.org/users/4161640/items/UD5ZUEKQ"],"uri":["http://zotero.org/users/4161640/items/UD5ZUEKQ"],"itemData":{"id":349,"type":"article-journal","container-title":"North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w:t>
      </w:r>
      <w:proofErr w:type="spellStart"/>
      <w:r w:rsidRPr="0049148B">
        <w:t>Zweiacker</w:t>
      </w:r>
      <w:proofErr w:type="spellEnd"/>
      <w:r w:rsidRPr="0049148B">
        <w:t xml:space="preserve"> and </w:t>
      </w:r>
      <w:proofErr w:type="spellStart"/>
      <w:r w:rsidRPr="0049148B">
        <w:t>Summerfelt</w:t>
      </w:r>
      <w:proofErr w:type="spellEnd"/>
      <w:r w:rsidRPr="0049148B">
        <w:t xml:space="preserve"> 1974; Werner 1977; Kelso 1983; Brenden and Murphy 2004)</w:t>
      </w:r>
      <w:r w:rsidRPr="0049148B">
        <w:fldChar w:fldCharType="end"/>
      </w:r>
      <w:r w:rsidRPr="0049148B">
        <w:t>.</w:t>
      </w:r>
    </w:p>
    <w:p w14:paraId="55124F44" w14:textId="7B5F4281" w:rsidR="00B63AF8" w:rsidRPr="0049148B" w:rsidRDefault="00B63AF8" w:rsidP="00B63AF8">
      <w:pPr>
        <w:spacing w:line="480" w:lineRule="auto"/>
      </w:pPr>
      <w:r w:rsidRPr="0049148B">
        <w:tab/>
        <w:t xml:space="preserve">Over the last 30 years, </w:t>
      </w:r>
      <w:r w:rsidR="00BE1FD5">
        <w:t>Largemouth Bass</w:t>
      </w:r>
      <w:r w:rsidRPr="0049148B">
        <w:t xml:space="preserve"> anglers across North America have increasingly adopted catch-and-release fishing, which has increased bass densities and caused density-dependent growth reductions in some systems </w:t>
      </w:r>
      <w:r w:rsidRPr="0049148B">
        <w:fldChar w:fldCharType="begin"/>
      </w:r>
      <w:r w:rsidRPr="0049148B">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2014)","noteIndex":0},"citationItems":[{"id":2744,"uris":["http://zotero.org/users/4161640/items/H6FFVSTR"],"uri":["http://zotero.org/users/4161640/items/H6FFVSTR"],"itemData":{"id":2744,"type":"chapter","container-title":"&lt;i&gt;in&lt;/i&gt;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Largemouth Bass spawn annually at high rates (2000—7000 eggs</w:t>
      </w:r>
      <w:r w:rsidR="00BE1FD5">
        <w:t>/</w:t>
      </w:r>
      <w:proofErr w:type="spellStart"/>
      <w:r w:rsidR="00BE1FD5">
        <w:t>lb</w:t>
      </w:r>
      <w:proofErr w:type="spellEnd"/>
      <w:r w:rsidR="00BE1FD5">
        <w:t xml:space="preserve"> </w:t>
      </w:r>
      <w:r w:rsidRPr="0049148B">
        <w:t xml:space="preserve">body weight; </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2015)","dontUpdate":true,"noteIndex":0},"citationItems":[{"id":2745,"uris":["http://zotero.org/users/4161640/items/S4VXKBK8"],"uri":["http://zotero.org/users/4161640/items/S4VXKBK8"],"itemData":{"id":2745,"type":"book","publisher":"University of California Press, Berkeley","title":"Inland fishes of California","author":[{"family":"Moyle","given":"P. B."}],"issued":{"date-parts":[["1976"]]}}},{"id":2746,"uris":["http://zotero.org/users/4161640/items/9JTNX5TU"],"uri":["http://zotero.org/users/4161640/items/9JTNX5TU"],"itemData":{"id":2746,"type":"report","event-place":"Ann Arbor","number":"Report 1931","publisher":"Michigan, University of Michigan Library, Fisheries Research","publisher-place":"Ann Arbor","title":"Maturity and fecundity of Largemouth Bass as a function of age and size","author":[{"family":"Laarman","given":"P. W."},{"family":"Schneider","given":"J. C."}],"issued":{"date-parts":[["2004"]]}}},{"id":2721,"uris":["http://zotero.org/users/4161640/items/PHMH2EVU"],"uri":["http://zotero.org/users/4161640/items/PHMH2EVU"],"itemData":{"id":2721,"type":"chapter","container-title":"&lt;i&gt;in&lt;/i&gt;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Pr="0049148B">
        <w:instrText xml:space="preserve"> ADDIN ZOTERO_ITEM CSL_CITATION {"citationID":"TI2nR9v7","properties":{"formattedCitation":"(Aday and Graeb 2012; Wright and Kraft 2012)","plainCitation":"(Aday and Graeb 2012; Wright and Kraft 2012)","noteIndex":0},"citationItems":[{"id":2726,"uris":["http://zotero.org/users/4161640/items/3T29TUJ7"],"uri":["http://zotero.org/users/4161640/items/3T29TUJ7"],"itemData":{"id":2726,"type":"chapter","container-title":"&lt;i&gt;in&lt;/i&gt;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 xml:space="preserve">(Aday </w:t>
      </w:r>
      <w:r w:rsidRPr="0049148B">
        <w:lastRenderedPageBreak/>
        <w:t>and Graeb 2012; Wright and Kraft 2012)</w:t>
      </w:r>
      <w:r w:rsidRPr="0049148B">
        <w:fldChar w:fldCharType="end"/>
      </w:r>
      <w:r w:rsidRPr="0049148B">
        <w:t xml:space="preserve">. Methods used to regulate Largemouth Bass density and maintain balanced populations </w:t>
      </w:r>
      <w:r w:rsidR="00515B5F">
        <w:t xml:space="preserve">with </w:t>
      </w:r>
      <w:r w:rsidRPr="0049148B">
        <w:t xml:space="preserve">Bluegill include aquatic </w:t>
      </w:r>
      <w:proofErr w:type="spellStart"/>
      <w:r w:rsidRPr="0049148B">
        <w:t>macrophyte</w:t>
      </w:r>
      <w:proofErr w:type="spellEnd"/>
      <w:r w:rsidRPr="0049148B">
        <w:t xml:space="preserve"> control, fertilization, length limits, </w:t>
      </w:r>
      <w:r>
        <w:t xml:space="preserve">recruitment reduction, </w:t>
      </w:r>
      <w:r w:rsidRPr="0049148B">
        <w:t xml:space="preserve">and fish removal via poisoning or impoundment draining </w:t>
      </w:r>
      <w:r w:rsidRPr="0049148B">
        <w:fldChar w:fldCharType="begin"/>
      </w:r>
      <w:r w:rsidRPr="0049148B">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V."}],"issued":{"date-parts":[["1942",1]]}}},{"id":796,"uris":["http://zotero.org/users/4161640/items/7CXLMFXQ"],"uri":["http://zotero.org/users/4161640/items/7CXLMFXQ"],"itemData":{"id":796,"type":"article-journal","container-title":"North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w:t>
      </w:r>
      <w:r w:rsidR="00515B5F">
        <w:t>can constrain</w:t>
      </w:r>
      <w:r w:rsidR="0000624D">
        <w:t xml:space="preserve"> </w:t>
      </w:r>
      <w:r w:rsidR="00515B5F">
        <w:t xml:space="preserve">the suitability of these </w:t>
      </w:r>
      <w:r>
        <w:t xml:space="preserve">management </w:t>
      </w:r>
      <w:r w:rsidR="00515B5F">
        <w:t xml:space="preserve">approaches </w:t>
      </w:r>
      <w:r>
        <w:fldChar w:fldCharType="begin"/>
      </w:r>
      <w:r>
        <w:instrText xml:space="preserve"> ADDIN ZOTERO_ITEM CSL_CITATION {"citationID":"AHfVJY0n","properties":{"formattedCitation":"(Haley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w:t>
      </w:r>
      <w:r w:rsidR="0000624D">
        <w:t xml:space="preserve">can </w:t>
      </w:r>
      <w:r w:rsidR="00BE1FD5">
        <w:t>make</w:t>
      </w:r>
      <w:r>
        <w:t xml:space="preserve"> length limits </w:t>
      </w:r>
      <w:r w:rsidR="00BE1FD5">
        <w:t xml:space="preserve">less </w:t>
      </w:r>
      <w:r>
        <w:t xml:space="preserve">effective </w:t>
      </w:r>
      <w:r w:rsidR="00DC5567">
        <w:t xml:space="preserve">for Largemouth Bass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rsidR="00DC5567">
        <w:t xml:space="preserve">bass </w:t>
      </w:r>
      <w:r>
        <w:t xml:space="preserve">to reduce recruitment. </w:t>
      </w:r>
      <w:r w:rsidR="002701FF">
        <w:t>Moreover, c</w:t>
      </w:r>
      <w:r w:rsidRPr="0049148B">
        <w:t>onsistent annual recruitment of</w:t>
      </w:r>
      <w:r w:rsidR="002701FF" w:rsidRPr="002701FF">
        <w:t xml:space="preserve"> </w:t>
      </w:r>
      <w:r w:rsidR="002701FF" w:rsidRPr="0049148B">
        <w:t>Largemouth Bass</w:t>
      </w:r>
      <w:r w:rsidRPr="0049148B">
        <w:t xml:space="preserve"> </w:t>
      </w:r>
      <w:r w:rsidR="002701FF">
        <w:t xml:space="preserve">can increase density and intraspecific competition </w:t>
      </w:r>
      <w:r w:rsidR="002701FF">
        <w:t xml:space="preserve">and </w:t>
      </w:r>
      <w:r>
        <w:t>prevent</w:t>
      </w:r>
      <w:r w:rsidRPr="0049148B">
        <w:t xml:space="preserve"> most individuals from growing to an adequate size </w:t>
      </w:r>
      <w:r w:rsidRPr="0049148B">
        <w:fldChar w:fldCharType="begin"/>
      </w:r>
      <w:r w:rsidRPr="0049148B">
        <w:instrText xml:space="preserve"> ADDIN ZOTERO_ITEM CSL_CITATION {"citationID":"gGbK8lg1","properties":{"formattedCitation":"(Swingle 1950; Shelton et al. 1979; Allen and Hightower 2010; Aday and Graeb 2012)","plainCitation":"(Swingle 1950; Shelton et al. 1979; Allen and Hightower 2010; Aday and Graeb 2012)","noteIndex":0},"citationItems":[{"id":411,"uris":["http://zotero.org/users/4161640/items/E6PZMJF5"],"uri":["http://zotero.org/users/4161640/items/E6PZMJF5"],"itemData":{"id":411,"type":"article-journal","source":"Google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Scott"}],"issued":{"date-parts":[["1950"]]}}},{"id":679,"uris":["http://zotero.org/users/4161640/items/6WVBHHBY"],"uri":["http://zotero.org/users/4161640/items/6WVBHHBY"],"itemData":{"id":679,"type":"article-journal","abstract":"WestPoint Reservoir,Alabamaand Georgia,first reachedfull pool in spring 1975. Growth withinthe initial yearclassof largemouthbass(Micropterussalmoidews)ashighlyvariable.During the firstsummerof impoundmentl,engthfrequenciesof the 1975yearclasswerecharacterized bya singlemode.Howevert,herewasan obviousconditiondifferenceamongindividualswithin the population.Generallyf,ishlongerthan 17cm totallengthwerein relativelygoodcondition and those8-17 cm longwere in relativelypoor condition.By fall (September-Octobero),ne segmentof the populationhad grownrapidlybut the othersegmenthad grownlittle and a bimodallength-frequencdyistributionwasevident.A shortageof availableprey for the smaller fishwasconsideredto be the causeof the growthdisparity.","container-title":"Transactions of the American Fisheries Society","DOI":"10.1577/1548-8659(1979)108&lt;142:VITGOT&gt;2.0.CO;2","ISSN":"0002-8487, 1548-8659","issue":"2","language":"en","page":"142-149","source":"Crossref","title":"Variation in the Growth of the Initial Year Class of Largemouth Bass in West Point Reservoir, Alabama and Georgia","volume":"108","author":[{"family":"Shelton","given":"William L."},{"family":"Davies","given":"William D."},{"family":"King","given":"Terry A."},{"family":"Timmons","given":"Tom J."}],"issued":{"date-parts":[["1979",3]]}}},{"id":2752,"uris":["http://zotero.org/users/4161640/items/57TL7UPT"],"uri":["http://zotero.org/users/4161640/items/57TL7UPT"],"itemData":{"id":2752,"type":"chapter","container-title":"&lt;i&gt;in&lt;/i&gt;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rsidRPr="0049148B">
        <w:t>(</w:t>
      </w:r>
      <w:proofErr w:type="spellStart"/>
      <w:r w:rsidRPr="0049148B">
        <w:t>Swingle</w:t>
      </w:r>
      <w:proofErr w:type="spellEnd"/>
      <w:r w:rsidRPr="0049148B">
        <w:t xml:space="preserve"> 1950; Shelton et al. 1979; Allen and Hightower 2010; </w:t>
      </w:r>
      <w:proofErr w:type="spellStart"/>
      <w:r w:rsidRPr="0049148B">
        <w:t>Aday</w:t>
      </w:r>
      <w:proofErr w:type="spellEnd"/>
      <w:r w:rsidRPr="0049148B">
        <w:t xml:space="preserve"> and </w:t>
      </w:r>
      <w:proofErr w:type="spellStart"/>
      <w:r w:rsidRPr="0049148B">
        <w:t>Graeb</w:t>
      </w:r>
      <w:proofErr w:type="spellEnd"/>
      <w:r w:rsidRPr="0049148B">
        <w:t xml:space="preserve"> 2012)</w:t>
      </w:r>
      <w:r w:rsidRPr="0049148B">
        <w:fldChar w:fldCharType="end"/>
      </w:r>
      <w:r w:rsidRPr="0049148B">
        <w:t>.</w:t>
      </w:r>
      <w:r>
        <w:t xml:space="preserve"> </w:t>
      </w:r>
      <w:r>
        <w:t>Thus</w:t>
      </w:r>
      <w:r w:rsidRPr="0049148B">
        <w:t xml:space="preserve">, small impoundment managers across the United States would benefit from the development and enhancement of methods for controlling Largemouth Bass recruitment. </w:t>
      </w:r>
    </w:p>
    <w:p w14:paraId="33A39884" w14:textId="00A73E20" w:rsidR="006066C8" w:rsidRDefault="00B63AF8" w:rsidP="00B63AF8">
      <w:pPr>
        <w:spacing w:line="480" w:lineRule="auto"/>
      </w:pPr>
      <w:r w:rsidRPr="0049148B">
        <w:tab/>
        <w:t xml:space="preserve">One technique used to sample or control fish populations in small impoundments is </w:t>
      </w:r>
      <w:r w:rsidR="00DC5567" w:rsidRPr="0049148B">
        <w:t xml:space="preserve">rotenone </w:t>
      </w:r>
      <w:r w:rsidRPr="0049148B">
        <w:t xml:space="preserve">application </w:t>
      </w:r>
      <w:r w:rsidRPr="0049148B">
        <w:fldChar w:fldCharType="begin"/>
      </w:r>
      <w:r w:rsidRPr="0049148B">
        <w:instrText xml:space="preserve"> ADDIN ZOTERO_ITEM CSL_CITATION {"citationID":"2wfYoAng","properties":{"formattedCitation":"(Finlayson et al. 2000; McClay 2000)","plainCitation":"(Finlayson et al. 2000; McClay 2000)","noteIndex":0},"citationItems":[{"id":275,"uris":["http://zotero.org/users/4161640/items/D5EQYA3C"],"uri":["http://zotero.org/users/4161640/items/D5EQYA3C"],"itemData":{"id":275,"type":"book","call-number":"SH328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uri":["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rsidR="00DC5567">
        <w:t xml:space="preserve">For instance,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rsidR="00DC5567">
        <w:t>s</w:t>
      </w:r>
      <w:r w:rsidRPr="0049148B">
        <w:t xml:space="preserve"> </w:t>
      </w:r>
      <w:r w:rsidR="00DC5567">
        <w:t>and</w:t>
      </w:r>
      <w:r w:rsidRPr="0049148B">
        <w:t xml:space="preserve"> electrofishing to reduce Largemouth Bass densities in two 24</w:t>
      </w:r>
      <w:r w:rsidR="00DC5567">
        <w:t>–</w:t>
      </w:r>
      <w:r w:rsidRPr="0049148B">
        <w:t>28 ha impoundments</w:t>
      </w:r>
      <w:r w:rsidR="00DC5567">
        <w:t>, which</w:t>
      </w:r>
      <w:r w:rsidRPr="0049148B">
        <w:t xml:space="preserve"> increased Largemouth Bass growth and improve</w:t>
      </w:r>
      <w:r w:rsidR="00DC5567">
        <w:t xml:space="preserve">d </w:t>
      </w:r>
      <w:r w:rsidRPr="0049148B">
        <w:t xml:space="preserve">Bluegill size structure and Crappie </w:t>
      </w:r>
      <w:proofErr w:type="spellStart"/>
      <w:r w:rsidRPr="0049148B">
        <w:rPr>
          <w:i/>
          <w:iCs/>
        </w:rPr>
        <w:t>Pomoxis</w:t>
      </w:r>
      <w:proofErr w:type="spellEnd"/>
      <w:r w:rsidRPr="0049148B">
        <w:t xml:space="preserve"> spp. recruitment. To date, no studies have evaluated shoreline rotenone treatments targeting Largemouth Bass recruitment in impoundments ≤10 ha. </w:t>
      </w:r>
      <w:r w:rsidR="00DC5567">
        <w:t xml:space="preserve">As such, our objectives were to </w:t>
      </w:r>
      <w:r w:rsidRPr="0049148B">
        <w:t xml:space="preserve">(1) </w:t>
      </w:r>
      <w:r w:rsidR="00512CCA">
        <w:t>assess</w:t>
      </w:r>
      <w:r w:rsidRPr="0049148B">
        <w:t xml:space="preserve"> the effectiveness of </w:t>
      </w:r>
      <w:r w:rsidRPr="0049148B">
        <w:t xml:space="preserve">shoreline rotenone application </w:t>
      </w:r>
      <w:r w:rsidR="00512CCA">
        <w:t>in</w:t>
      </w:r>
      <w:r w:rsidRPr="0049148B">
        <w:t xml:space="preserve"> reducing age-0 and age-1 Largemouth Bass densities</w:t>
      </w:r>
      <w:r w:rsidR="002F3453">
        <w:t xml:space="preserve"> in small impoundments</w:t>
      </w:r>
      <w:r w:rsidRPr="0049148B">
        <w:t xml:space="preserve">, (2) investigate compensatory density-dependent responses of Largemouth Bass growth and survival, (3) </w:t>
      </w:r>
      <w:r w:rsidRPr="0049148B">
        <w:lastRenderedPageBreak/>
        <w:t>quantif</w:t>
      </w:r>
      <w:r w:rsidR="00512CCA">
        <w:t>y</w:t>
      </w:r>
      <w:r w:rsidRPr="0049148B">
        <w:t xml:space="preserve"> changes in Bluegill </w:t>
      </w:r>
      <w:r>
        <w:t>density</w:t>
      </w:r>
      <w:r w:rsidRPr="0049148B">
        <w:t xml:space="preserve">, and (4) </w:t>
      </w:r>
      <w:r w:rsidR="006066C8">
        <w:t>evaluate</w:t>
      </w:r>
      <w:r w:rsidR="006066C8" w:rsidRPr="006066C8">
        <w:t xml:space="preserve"> the effect of impoundment surface area on the efficacy of shoreline rotenone application</w:t>
      </w:r>
      <w:r w:rsidR="006066C8">
        <w:t>.</w:t>
      </w:r>
    </w:p>
    <w:p w14:paraId="20197EE0" w14:textId="77777777" w:rsidR="00B63AF8" w:rsidRPr="00EF191B" w:rsidRDefault="00B63AF8" w:rsidP="00B63AF8">
      <w:pPr>
        <w:tabs>
          <w:tab w:val="left" w:pos="920"/>
        </w:tabs>
        <w:spacing w:line="480" w:lineRule="auto"/>
        <w:rPr>
          <w:sz w:val="22"/>
          <w:szCs w:val="22"/>
        </w:rPr>
      </w:pPr>
    </w:p>
    <w:p w14:paraId="79A29198" w14:textId="77777777" w:rsidR="006066C8" w:rsidRDefault="00622904" w:rsidP="00B63AF8">
      <w:pPr>
        <w:tabs>
          <w:tab w:val="left" w:pos="920"/>
        </w:tabs>
        <w:spacing w:line="480" w:lineRule="auto"/>
      </w:pPr>
      <w:r w:rsidRPr="00030B01">
        <w:t xml:space="preserve">&lt;A&gt; </w:t>
      </w:r>
      <w:r w:rsidR="00B63AF8">
        <w:t>Methods</w:t>
      </w:r>
    </w:p>
    <w:p w14:paraId="3E1AD904" w14:textId="45055835" w:rsidR="00E55027" w:rsidRDefault="00622904" w:rsidP="00B63AF8">
      <w:pPr>
        <w:tabs>
          <w:tab w:val="left" w:pos="920"/>
        </w:tabs>
        <w:spacing w:line="480" w:lineRule="auto"/>
      </w:pPr>
      <w:r w:rsidRPr="00030B01">
        <w:rPr>
          <w:i/>
        </w:rPr>
        <w:t>Study site.</w:t>
      </w:r>
      <w:r w:rsidRPr="00030B01">
        <w:rPr>
          <w:bCs/>
          <w:i/>
        </w:rPr>
        <w:t>—</w:t>
      </w:r>
      <w:proofErr w:type="gramStart"/>
      <w:r w:rsidR="00B63AF8">
        <w:t>We</w:t>
      </w:r>
      <w:proofErr w:type="gramEnd"/>
      <w:r w:rsidR="00B63AF8">
        <w:t xml:space="preserve"> </w:t>
      </w:r>
      <w:r w:rsidR="00B63AF8">
        <w:t>used 20 small impoundments ranging from 0.7–48 ha for this study (</w:t>
      </w:r>
      <w:r w:rsidR="00B63AF8" w:rsidRPr="00C77A17">
        <w:t>Table 1</w:t>
      </w:r>
      <w:r w:rsidR="00B63AF8">
        <w:t xml:space="preserve">). Impoundments were located </w:t>
      </w:r>
      <w:r w:rsidR="006066C8">
        <w:t xml:space="preserve">from </w:t>
      </w:r>
      <w:r w:rsidR="00B63AF8">
        <w:t xml:space="preserve">central to southern </w:t>
      </w:r>
      <w:r w:rsidR="00B63AF8">
        <w:t xml:space="preserve">Alabama on private lands or those owned by the Alabama Department of Conservation and Natural Resources (ADCNR) or Auburn University </w:t>
      </w:r>
      <w:r w:rsidR="00B63AF8" w:rsidRPr="00245F66">
        <w:t>(</w:t>
      </w:r>
      <w:r w:rsidR="00B63AF8" w:rsidRPr="0076131B">
        <w:rPr>
          <w:highlight w:val="yellow"/>
        </w:rPr>
        <w:t xml:space="preserve">Figure </w:t>
      </w:r>
      <w:commentRangeStart w:id="12"/>
      <w:r w:rsidR="00B63AF8" w:rsidRPr="0076131B">
        <w:rPr>
          <w:highlight w:val="yellow"/>
        </w:rPr>
        <w:t>1</w:t>
      </w:r>
      <w:commentRangeEnd w:id="12"/>
      <w:r w:rsidR="00A465EF">
        <w:rPr>
          <w:rStyle w:val="CommentReference"/>
        </w:rPr>
        <w:commentReference w:id="12"/>
      </w:r>
      <w:r w:rsidR="00B63AF8" w:rsidRPr="00245F66">
        <w:t>).</w:t>
      </w:r>
      <w:r w:rsidR="00B63AF8">
        <w:t xml:space="preserve"> Ten impoundments received shoreline rotenone </w:t>
      </w:r>
      <w:r w:rsidR="00B63AF8">
        <w:t>application</w:t>
      </w:r>
      <w:r w:rsidR="003D650C">
        <w:t>;</w:t>
      </w:r>
      <w:r w:rsidR="00B63AF8">
        <w:t xml:space="preserve"> </w:t>
      </w:r>
      <w:r w:rsidR="00B63AF8">
        <w:t xml:space="preserve">the remaining ten </w:t>
      </w:r>
      <w:r w:rsidR="003D650C">
        <w:t xml:space="preserve">impoundments </w:t>
      </w:r>
      <w:r w:rsidR="00B63AF8">
        <w:t xml:space="preserve">were untreated controls. </w:t>
      </w:r>
      <w:r w:rsidR="00C40E2A">
        <w:t>We selected i</w:t>
      </w:r>
      <w:r w:rsidR="00B63AF8" w:rsidRPr="00724517">
        <w:t>mpoundment</w:t>
      </w:r>
      <w:r w:rsidR="00B63AF8">
        <w:t>s</w:t>
      </w:r>
      <w:r w:rsidR="00B63AF8" w:rsidRPr="00724517">
        <w:t xml:space="preserve"> </w:t>
      </w:r>
      <w:r w:rsidR="00C40E2A">
        <w:t>so that</w:t>
      </w:r>
      <w:r w:rsidR="00B63AF8">
        <w:t xml:space="preserve"> control </w:t>
      </w:r>
      <w:r w:rsidR="00B63AF8">
        <w:t xml:space="preserve">and treatment </w:t>
      </w:r>
      <w:r w:rsidR="003D650C">
        <w:t xml:space="preserve">systems </w:t>
      </w:r>
      <w:r w:rsidR="00B63AF8">
        <w:t>were</w:t>
      </w:r>
      <w:r w:rsidR="00B63AF8" w:rsidRPr="00724517">
        <w:t xml:space="preserve"> similar in littoral vegetation coverage, bank depth, </w:t>
      </w:r>
      <w:r w:rsidR="00B63AF8">
        <w:t>surface area (with one exception)</w:t>
      </w:r>
      <w:r w:rsidR="00B63AF8" w:rsidRPr="00724517">
        <w:t xml:space="preserve">, and </w:t>
      </w:r>
      <w:r w:rsidR="00B63AF8">
        <w:t xml:space="preserve">Largemouth Bass and Bluegill densities. </w:t>
      </w:r>
      <w:commentRangeStart w:id="13"/>
      <w:r w:rsidR="00C40E2A">
        <w:t xml:space="preserve">We sampled a total of 20 </w:t>
      </w:r>
      <w:r w:rsidR="00C40E2A">
        <w:t>impoundments</w:t>
      </w:r>
      <w:r w:rsidR="00C40E2A">
        <w:t xml:space="preserve"> sampled over two treatment periods (2017–2018, 2018</w:t>
      </w:r>
      <w:r w:rsidR="00C40E2A">
        <w:t>–</w:t>
      </w:r>
      <w:r w:rsidR="00C40E2A">
        <w:t>2019</w:t>
      </w:r>
      <w:r w:rsidR="00E55027">
        <w:t xml:space="preserve">; </w:t>
      </w:r>
      <w:r w:rsidR="00E55027">
        <w:t>Table 1</w:t>
      </w:r>
      <w:r w:rsidR="00C40E2A">
        <w:t>)</w:t>
      </w:r>
      <w:r w:rsidR="00E55027">
        <w:t xml:space="preserve">. </w:t>
      </w:r>
      <w:r w:rsidR="00B63AF8">
        <w:t xml:space="preserve">We </w:t>
      </w:r>
      <w:r w:rsidR="00C40E2A">
        <w:t>sampled</w:t>
      </w:r>
      <w:r w:rsidR="00B63AF8">
        <w:t xml:space="preserve"> twelve </w:t>
      </w:r>
      <w:r w:rsidR="00B63AF8">
        <w:t>impoundments (six controls</w:t>
      </w:r>
      <w:r w:rsidR="003D650C">
        <w:t xml:space="preserve">, </w:t>
      </w:r>
      <w:r w:rsidR="00B63AF8">
        <w:t>six treatments</w:t>
      </w:r>
      <w:r w:rsidR="00B63AF8">
        <w:t>)</w:t>
      </w:r>
      <w:r w:rsidR="00C40E2A">
        <w:t xml:space="preserve"> between March 2017 and March 2018, </w:t>
      </w:r>
      <w:r w:rsidR="00B63AF8">
        <w:t xml:space="preserve">eight of </w:t>
      </w:r>
      <w:r w:rsidR="003D650C">
        <w:t xml:space="preserve">which were </w:t>
      </w:r>
      <w:r w:rsidR="00E55027">
        <w:t>sampled again between March 2018 and March 2019</w:t>
      </w:r>
      <w:r w:rsidR="003D650C">
        <w:t xml:space="preserve"> (four controls, four treatments)</w:t>
      </w:r>
      <w:r w:rsidR="00B63AF8">
        <w:t xml:space="preserve">. </w:t>
      </w:r>
      <w:r w:rsidR="00B63AF8">
        <w:t xml:space="preserve">We </w:t>
      </w:r>
      <w:r w:rsidR="00E55027">
        <w:t xml:space="preserve">sampled </w:t>
      </w:r>
      <w:r w:rsidR="00B63AF8">
        <w:t xml:space="preserve">eight </w:t>
      </w:r>
      <w:r w:rsidR="00E55027">
        <w:t xml:space="preserve">additional </w:t>
      </w:r>
      <w:r w:rsidR="00B63AF8">
        <w:t xml:space="preserve">impoundments </w:t>
      </w:r>
      <w:r w:rsidR="00E55027">
        <w:t>between March 2018 and March 2019</w:t>
      </w:r>
      <w:r w:rsidR="00E55027">
        <w:t xml:space="preserve"> for </w:t>
      </w:r>
      <w:r w:rsidR="00B63AF8">
        <w:t xml:space="preserve">a total of sixteen impoundments in the second </w:t>
      </w:r>
      <w:r w:rsidR="00E55027">
        <w:t>period.</w:t>
      </w:r>
      <w:commentRangeEnd w:id="13"/>
      <w:r w:rsidR="00E55027">
        <w:rPr>
          <w:rStyle w:val="CommentReference"/>
        </w:rPr>
        <w:commentReference w:id="13"/>
      </w:r>
    </w:p>
    <w:p w14:paraId="4D5071BB" w14:textId="77777777" w:rsidR="00622904" w:rsidRDefault="00622904" w:rsidP="00B63AF8">
      <w:pPr>
        <w:tabs>
          <w:tab w:val="left" w:pos="920"/>
        </w:tabs>
        <w:spacing w:line="480" w:lineRule="auto"/>
        <w:rPr>
          <w:ins w:id="14" w:author="Reviewer" w:date="2021-11-02T09:44:00Z"/>
          <w:i/>
        </w:rPr>
      </w:pPr>
    </w:p>
    <w:p w14:paraId="7CF30E47" w14:textId="70B205DB" w:rsidR="00B63AF8" w:rsidRDefault="00622904" w:rsidP="00B63AF8">
      <w:pPr>
        <w:tabs>
          <w:tab w:val="left" w:pos="920"/>
        </w:tabs>
        <w:spacing w:line="480" w:lineRule="auto"/>
        <w:rPr>
          <w:ins w:id="15" w:author="Reviewer" w:date="2021-11-02T09:44:00Z"/>
        </w:rPr>
      </w:pPr>
      <w:ins w:id="16" w:author="Reviewer" w:date="2021-11-02T09:44:00Z">
        <w:r>
          <w:rPr>
            <w:i/>
          </w:rPr>
          <w:t>Summer rotenone application</w:t>
        </w:r>
        <w:r w:rsidRPr="00030B01">
          <w:rPr>
            <w:i/>
          </w:rPr>
          <w:t>.</w:t>
        </w:r>
        <w:r w:rsidRPr="00030B01">
          <w:rPr>
            <w:bCs/>
            <w:i/>
          </w:rPr>
          <w:t>—</w:t>
        </w:r>
      </w:ins>
      <w:del w:id="17" w:author="Reviewer" w:date="2021-11-02T09:44:00Z">
        <w:r w:rsidR="00B63AF8" w:rsidDel="00622904">
          <w:rPr>
            <w:iCs/>
          </w:rPr>
          <w:tab/>
        </w:r>
      </w:del>
      <w:proofErr w:type="gramStart"/>
      <w:r w:rsidR="00B63AF8">
        <w:t>We</w:t>
      </w:r>
      <w:proofErr w:type="gramEnd"/>
      <w:r w:rsidR="00B63AF8">
        <w:t xml:space="preserve"> used </w:t>
      </w:r>
      <w:del w:id="18" w:author="Reviewer" w:date="2021-11-02T13:14:00Z">
        <w:r w:rsidR="00B63AF8" w:rsidDel="007D2A8B">
          <w:delText xml:space="preserve">a </w:delText>
        </w:r>
      </w:del>
      <w:r w:rsidR="00B63AF8">
        <w:t xml:space="preserve">5% biodegradable liquid </w:t>
      </w:r>
      <w:del w:id="19" w:author="Reviewer" w:date="2021-11-02T13:14:00Z">
        <w:r w:rsidR="00B63AF8" w:rsidDel="007D2A8B">
          <w:delText xml:space="preserve">version of </w:delText>
        </w:r>
      </w:del>
      <w:r w:rsidR="00B63AF8">
        <w:t xml:space="preserve">rotenone to target age-0 Largemouth Bass. Juvenile Largemouth Bass recruit to littoral areas of impoundments after dispersing from male-guarded fry schools in </w:t>
      </w:r>
      <w:commentRangeStart w:id="20"/>
      <w:r w:rsidR="00B63AF8">
        <w:t xml:space="preserve">May </w:t>
      </w:r>
      <w:commentRangeEnd w:id="20"/>
      <w:r w:rsidR="007D2A8B">
        <w:rPr>
          <w:rStyle w:val="CommentReference"/>
        </w:rPr>
        <w:commentReference w:id="20"/>
      </w:r>
      <w:r w:rsidR="00B63AF8">
        <w:t>(Kramer and Smith 1960; Jackson and Noble 1995), at which time they are highly vulnerable to shoreline rotenone application (McHugh 1990). Treatment impoundments received rotenone in 2017 only, in 2018 only, or both years (</w:t>
      </w:r>
      <w:r w:rsidR="00B63AF8" w:rsidRPr="00581D72">
        <w:t>Table 1</w:t>
      </w:r>
      <w:r w:rsidR="00B63AF8">
        <w:t xml:space="preserve">). The first application was in May, with a follow-up application approximately 21 days later to ensure </w:t>
      </w:r>
      <w:ins w:id="21" w:author="Reviewer" w:date="2021-11-02T13:15:00Z">
        <w:r w:rsidR="0099581D">
          <w:t xml:space="preserve">that </w:t>
        </w:r>
      </w:ins>
      <w:r w:rsidR="00E55027">
        <w:t xml:space="preserve">progeny of </w:t>
      </w:r>
      <w:ins w:id="22" w:author="Reviewer" w:date="2021-11-02T13:16:00Z">
        <w:r w:rsidR="0099581D">
          <w:t>late-</w:t>
        </w:r>
      </w:ins>
      <w:r w:rsidR="00E55027">
        <w:t>spawning</w:t>
      </w:r>
      <w:ins w:id="23" w:author="Reviewer" w:date="2021-11-02T13:16:00Z">
        <w:r w:rsidR="0099581D">
          <w:t xml:space="preserve"> fish </w:t>
        </w:r>
      </w:ins>
      <w:r w:rsidR="00B63AF8">
        <w:t>we</w:t>
      </w:r>
      <w:ins w:id="24" w:author="Reviewer" w:date="2021-11-02T13:16:00Z">
        <w:r w:rsidR="0099581D">
          <w:t>re</w:t>
        </w:r>
      </w:ins>
      <w:r w:rsidR="00B63AF8">
        <w:t xml:space="preserve"> </w:t>
      </w:r>
      <w:del w:id="25" w:author="Reviewer" w:date="2021-11-02T13:16:00Z">
        <w:r w:rsidR="00B63AF8" w:rsidDel="0099581D">
          <w:delText xml:space="preserve">did </w:delText>
        </w:r>
      </w:del>
      <w:r w:rsidR="00B63AF8">
        <w:t>not miss</w:t>
      </w:r>
      <w:ins w:id="26" w:author="Reviewer" w:date="2021-11-02T13:16:00Z">
        <w:r w:rsidR="0099581D">
          <w:t>ed</w:t>
        </w:r>
      </w:ins>
      <w:del w:id="27" w:author="Reviewer" w:date="2021-11-02T13:16:00Z">
        <w:r w:rsidR="00B63AF8" w:rsidDel="0099581D">
          <w:delText xml:space="preserve"> late </w:delText>
        </w:r>
        <w:r w:rsidR="00B63AF8" w:rsidDel="0099581D">
          <w:lastRenderedPageBreak/>
          <w:delText>spawners</w:delText>
        </w:r>
      </w:del>
      <w:r w:rsidR="00B63AF8">
        <w:t xml:space="preserve">. We applied liquid rotenone with a boat, two 151-L tanks, and standard safety gear (e.g., nitrile gloves, eye protection, respirator, hazmat suit). </w:t>
      </w:r>
      <w:ins w:id="28" w:author="Reviewer" w:date="2021-11-02T13:17:00Z">
        <w:r w:rsidR="0099581D">
          <w:t xml:space="preserve">We connected </w:t>
        </w:r>
      </w:ins>
      <w:del w:id="29" w:author="Reviewer" w:date="2021-11-02T13:17:00Z">
        <w:r w:rsidR="00B63AF8" w:rsidDel="0099581D">
          <w:delText>O</w:delText>
        </w:r>
      </w:del>
      <w:ins w:id="30" w:author="Reviewer" w:date="2021-11-02T13:17:00Z">
        <w:r w:rsidR="0099581D">
          <w:t>o</w:t>
        </w:r>
      </w:ins>
      <w:r w:rsidR="00B63AF8">
        <w:t xml:space="preserve">ne tank </w:t>
      </w:r>
      <w:del w:id="31" w:author="Reviewer" w:date="2021-11-02T13:18:00Z">
        <w:r w:rsidR="00B63AF8" w:rsidDel="0099581D">
          <w:delText xml:space="preserve">connected </w:delText>
        </w:r>
      </w:del>
      <w:r w:rsidR="00B63AF8">
        <w:t>to a surface spray wand (210,920 kg/m</w:t>
      </w:r>
      <w:r w:rsidR="00B63AF8">
        <w:rPr>
          <w:vertAlign w:val="superscript"/>
        </w:rPr>
        <w:t>2</w:t>
      </w:r>
      <w:r w:rsidR="00B63AF8">
        <w:t xml:space="preserve">) and the other to a multiport subsurface injector composed of a 1.5-m section of chlorinated polyvinyl chloride with five evenly spaced ports (2 mm diameter) </w:t>
      </w:r>
      <w:del w:id="32" w:author="Reviewer" w:date="2021-11-02T13:18:00Z">
        <w:r w:rsidR="00B63AF8" w:rsidDel="0099581D">
          <w:delText xml:space="preserve">connected </w:delText>
        </w:r>
      </w:del>
      <w:ins w:id="33" w:author="Reviewer" w:date="2021-11-02T13:18:00Z">
        <w:r w:rsidR="0099581D">
          <w:t xml:space="preserve">fixed </w:t>
        </w:r>
      </w:ins>
      <w:r w:rsidR="00B63AF8">
        <w:t xml:space="preserve">to a 3.5 m fiberglass pole. Together, the surface spray wand and subsurface injector created a sediment-to-surface curtain of rotenone along the shoreline. We held the subsurface injector 3–5 m off the shoreline and sprayed the surface application </w:t>
      </w:r>
      <w:r w:rsidR="00B63AF8" w:rsidRPr="005F7E7E">
        <w:t>simultaneously between the subsurface injector and shoreline.</w:t>
      </w:r>
      <w:r w:rsidR="00B63AF8">
        <w:t xml:space="preserve"> We made a single pass around the perimeter of each treatment impoundment, applying 0.5 L rotenone per 90 m of shoreline.</w:t>
      </w:r>
    </w:p>
    <w:p w14:paraId="5E18A1A8" w14:textId="77777777" w:rsidR="00622904" w:rsidRDefault="00622904" w:rsidP="00B63AF8">
      <w:pPr>
        <w:tabs>
          <w:tab w:val="left" w:pos="920"/>
        </w:tabs>
        <w:spacing w:line="480" w:lineRule="auto"/>
      </w:pPr>
    </w:p>
    <w:p w14:paraId="1377BB1F" w14:textId="6F53E111" w:rsidR="00B63AF8" w:rsidRPr="0079323D" w:rsidDel="00622904" w:rsidRDefault="00B63AF8" w:rsidP="00B63AF8">
      <w:pPr>
        <w:tabs>
          <w:tab w:val="left" w:pos="920"/>
        </w:tabs>
        <w:spacing w:line="480" w:lineRule="auto"/>
        <w:rPr>
          <w:del w:id="34" w:author="Reviewer" w:date="2021-11-02T09:44:00Z"/>
          <w:iCs/>
        </w:rPr>
      </w:pPr>
      <w:del w:id="35" w:author="Reviewer" w:date="2021-11-02T09:44:00Z">
        <w:r w:rsidDel="00622904">
          <w:rPr>
            <w:iCs/>
          </w:rPr>
          <w:delText>[B]</w:delText>
        </w:r>
        <w:r w:rsidRPr="0079323D" w:rsidDel="00622904">
          <w:rPr>
            <w:iCs/>
          </w:rPr>
          <w:delText>Summer Seine Hauls</w:delText>
        </w:r>
      </w:del>
    </w:p>
    <w:p w14:paraId="73525B84" w14:textId="2F3866A7" w:rsidR="00B63AF8" w:rsidRDefault="00622904" w:rsidP="00B63AF8">
      <w:pPr>
        <w:tabs>
          <w:tab w:val="left" w:pos="920"/>
        </w:tabs>
        <w:spacing w:line="480" w:lineRule="auto"/>
        <w:rPr>
          <w:ins w:id="36" w:author="Reviewer" w:date="2021-11-02T09:44:00Z"/>
        </w:rPr>
      </w:pPr>
      <w:ins w:id="37" w:author="Reviewer" w:date="2021-11-02T09:44:00Z">
        <w:r>
          <w:rPr>
            <w:i/>
          </w:rPr>
          <w:t>Summer sein</w:t>
        </w:r>
      </w:ins>
      <w:ins w:id="38" w:author="Reviewer" w:date="2021-11-02T13:25:00Z">
        <w:r w:rsidR="004176C9">
          <w:rPr>
            <w:i/>
          </w:rPr>
          <w:t>ing</w:t>
        </w:r>
      </w:ins>
      <w:ins w:id="39" w:author="Reviewer" w:date="2021-11-02T09:44:00Z">
        <w:r w:rsidRPr="00030B01">
          <w:rPr>
            <w:i/>
          </w:rPr>
          <w:t>.</w:t>
        </w:r>
        <w:r w:rsidRPr="00030B01">
          <w:rPr>
            <w:bCs/>
            <w:i/>
          </w:rPr>
          <w:t>—</w:t>
        </w:r>
      </w:ins>
      <w:del w:id="40" w:author="Reviewer" w:date="2021-11-02T09:44:00Z">
        <w:r w:rsidR="00B63AF8" w:rsidDel="00622904">
          <w:tab/>
        </w:r>
      </w:del>
      <w:proofErr w:type="gramStart"/>
      <w:r w:rsidR="00B63AF8">
        <w:t>We</w:t>
      </w:r>
      <w:proofErr w:type="gramEnd"/>
      <w:r w:rsidR="00B63AF8">
        <w:t xml:space="preserve"> seined e</w:t>
      </w:r>
      <w:r w:rsidR="00B63AF8" w:rsidRPr="00155F8D">
        <w:t>ach impoundment using a 4.5 X 1.8</w:t>
      </w:r>
      <w:r w:rsidR="00B63AF8">
        <w:t>-</w:t>
      </w:r>
      <w:r w:rsidR="00B63AF8" w:rsidRPr="00155F8D">
        <w:t>m seine net with 3.2</w:t>
      </w:r>
      <w:r w:rsidR="00B63AF8">
        <w:t>-</w:t>
      </w:r>
      <w:r w:rsidR="00B63AF8" w:rsidRPr="00155F8D">
        <w:t>mm knotless mesh at 15 randomly selected sites</w:t>
      </w:r>
      <w:del w:id="41" w:author="Reviewer" w:date="2021-11-02T13:20:00Z">
        <w:r w:rsidR="00B63AF8" w:rsidRPr="00155F8D" w:rsidDel="0099581D">
          <w:delText xml:space="preserve"> within accessible areas of each </w:delText>
        </w:r>
        <w:r w:rsidR="00B63AF8" w:rsidDel="0099581D">
          <w:delText>impoundment</w:delText>
        </w:r>
      </w:del>
      <w:r w:rsidR="00B63AF8" w:rsidRPr="00155F8D">
        <w:t>.</w:t>
      </w:r>
      <w:r w:rsidR="00B63AF8">
        <w:t xml:space="preserve"> </w:t>
      </w:r>
      <w:ins w:id="42" w:author="Reviewer" w:date="2021-11-02T13:21:00Z">
        <w:r w:rsidR="004176C9">
          <w:t xml:space="preserve">In </w:t>
        </w:r>
        <w:commentRangeStart w:id="43"/>
        <w:r w:rsidR="004176C9">
          <w:t xml:space="preserve">summer 2017 and 2018, </w:t>
        </w:r>
      </w:ins>
      <w:commentRangeEnd w:id="43"/>
      <w:r w:rsidR="00E55027">
        <w:rPr>
          <w:rStyle w:val="CommentReference"/>
        </w:rPr>
        <w:commentReference w:id="43"/>
      </w:r>
      <w:ins w:id="44" w:author="Reviewer" w:date="2021-11-02T13:21:00Z">
        <w:r w:rsidR="004176C9">
          <w:t>w</w:t>
        </w:r>
      </w:ins>
      <w:ins w:id="45" w:author="Reviewer" w:date="2021-11-02T13:20:00Z">
        <w:r w:rsidR="0099581D">
          <w:t xml:space="preserve">e seined </w:t>
        </w:r>
      </w:ins>
      <w:ins w:id="46" w:author="Reviewer" w:date="2021-11-02T13:21:00Z">
        <w:r w:rsidR="0099581D">
          <w:t>e</w:t>
        </w:r>
        <w:r w:rsidR="0099581D" w:rsidRPr="00155F8D">
          <w:t xml:space="preserve">ach impoundment </w:t>
        </w:r>
      </w:ins>
      <w:del w:id="47" w:author="Reviewer" w:date="2021-11-02T13:20:00Z">
        <w:r w:rsidR="00B63AF8" w:rsidRPr="00155F8D" w:rsidDel="0099581D">
          <w:delText xml:space="preserve">Seining was conducted </w:delText>
        </w:r>
      </w:del>
      <w:r w:rsidR="00B63AF8" w:rsidRPr="00155F8D">
        <w:t xml:space="preserve">on </w:t>
      </w:r>
      <w:r w:rsidR="00B63AF8">
        <w:t>five</w:t>
      </w:r>
      <w:r w:rsidR="00B63AF8" w:rsidRPr="00155F8D">
        <w:t xml:space="preserve"> </w:t>
      </w:r>
      <w:proofErr w:type="gramStart"/>
      <w:r w:rsidR="00B63AF8" w:rsidRPr="00155F8D">
        <w:t xml:space="preserve">occasions </w:t>
      </w:r>
      <w:proofErr w:type="gramEnd"/>
      <w:del w:id="48" w:author="Reviewer" w:date="2021-11-02T13:21:00Z">
        <w:r w:rsidR="00B63AF8" w:rsidRPr="00155F8D" w:rsidDel="0099581D">
          <w:delText xml:space="preserve">at each </w:delText>
        </w:r>
        <w:r w:rsidR="00B63AF8" w:rsidDel="0099581D">
          <w:delText>impoundment</w:delText>
        </w:r>
        <w:r w:rsidR="00B63AF8" w:rsidRPr="00155F8D" w:rsidDel="0099581D">
          <w:delText xml:space="preserve"> throughout each summer</w:delText>
        </w:r>
      </w:del>
      <w:r w:rsidR="00B63AF8" w:rsidRPr="00155F8D">
        <w:t>, beginning in May and ending in July.</w:t>
      </w:r>
      <w:r w:rsidR="00B63AF8">
        <w:t xml:space="preserve"> </w:t>
      </w:r>
      <w:r w:rsidR="00B63AF8" w:rsidRPr="00155F8D">
        <w:t xml:space="preserve">Four occasions were </w:t>
      </w:r>
      <w:ins w:id="49" w:author="Reviewer" w:date="2021-11-02T13:23:00Z">
        <w:r w:rsidR="004176C9" w:rsidRPr="00155F8D">
          <w:t xml:space="preserve">immediately </w:t>
        </w:r>
      </w:ins>
      <w:r w:rsidR="00B63AF8" w:rsidRPr="00155F8D">
        <w:t xml:space="preserve">before/after </w:t>
      </w:r>
      <w:del w:id="50" w:author="Reviewer" w:date="2021-11-02T13:23:00Z">
        <w:r w:rsidR="00B63AF8" w:rsidRPr="00155F8D" w:rsidDel="004176C9">
          <w:delText xml:space="preserve">samples associated with each </w:delText>
        </w:r>
      </w:del>
      <w:r w:rsidR="00B63AF8" w:rsidRPr="00155F8D">
        <w:t>rotenone application, and the fifth sample was a mid-summer follow-up.</w:t>
      </w:r>
      <w:r w:rsidR="00B63AF8">
        <w:t xml:space="preserve"> On</w:t>
      </w:r>
      <w:r w:rsidR="00B63AF8" w:rsidRPr="00155F8D">
        <w:t xml:space="preserve"> days 1 and 21</w:t>
      </w:r>
      <w:r w:rsidR="00B63AF8">
        <w:t xml:space="preserve">, we seined </w:t>
      </w:r>
      <w:r w:rsidR="00B63AF8" w:rsidRPr="00155F8D">
        <w:t xml:space="preserve">treatment impoundments at sunrise </w:t>
      </w:r>
      <w:r w:rsidR="00B63AF8">
        <w:t xml:space="preserve">(i.e., </w:t>
      </w:r>
      <w:r w:rsidR="00B63AF8" w:rsidRPr="00155F8D">
        <w:t>immediately before rotenone application</w:t>
      </w:r>
      <w:r w:rsidR="00B63AF8">
        <w:t>)</w:t>
      </w:r>
      <w:r w:rsidR="00B63AF8" w:rsidRPr="00155F8D">
        <w:t xml:space="preserve"> and</w:t>
      </w:r>
      <w:r w:rsidR="00B63AF8">
        <w:t xml:space="preserve"> the paired control impoundments </w:t>
      </w:r>
      <w:r w:rsidR="00B63AF8" w:rsidRPr="00155F8D">
        <w:t xml:space="preserve">immediately </w:t>
      </w:r>
      <w:r w:rsidR="00B63AF8">
        <w:t>after we treated the treatment impoundment</w:t>
      </w:r>
      <w:r w:rsidR="00B63AF8" w:rsidRPr="00155F8D">
        <w:t>.</w:t>
      </w:r>
      <w:r w:rsidR="00B63AF8">
        <w:t xml:space="preserve"> </w:t>
      </w:r>
      <w:r w:rsidR="00B63AF8" w:rsidRPr="00155F8D">
        <w:t>The day after each rotenone application (</w:t>
      </w:r>
      <w:r w:rsidR="00B63AF8">
        <w:t>d</w:t>
      </w:r>
      <w:r w:rsidR="00B63AF8" w:rsidRPr="00155F8D">
        <w:t>ays 2 and 22),</w:t>
      </w:r>
      <w:r w:rsidR="00B63AF8">
        <w:t xml:space="preserve"> we seined in the</w:t>
      </w:r>
      <w:r w:rsidR="00B63AF8" w:rsidRPr="00155F8D">
        <w:t xml:space="preserve"> treatment and control </w:t>
      </w:r>
      <w:r w:rsidR="00B63AF8" w:rsidRPr="005F7E7E">
        <w:t>impoundment</w:t>
      </w:r>
      <w:r w:rsidR="00B63AF8">
        <w:t xml:space="preserve">s at </w:t>
      </w:r>
      <w:del w:id="51" w:author="Reviewer" w:date="2021-11-02T13:24:00Z">
        <w:r w:rsidR="00B63AF8" w:rsidDel="004176C9">
          <w:delText xml:space="preserve">a </w:delText>
        </w:r>
      </w:del>
      <w:r w:rsidR="00B63AF8">
        <w:t>similar</w:t>
      </w:r>
      <w:r w:rsidR="00B63AF8" w:rsidRPr="005F7E7E">
        <w:t xml:space="preserve"> time</w:t>
      </w:r>
      <w:ins w:id="52" w:author="Reviewer" w:date="2021-11-02T13:24:00Z">
        <w:r w:rsidR="004176C9">
          <w:t>s</w:t>
        </w:r>
      </w:ins>
      <w:r w:rsidR="00B63AF8" w:rsidRPr="005F7E7E">
        <w:t xml:space="preserve"> of day as the pre-application samples to minimize </w:t>
      </w:r>
      <w:del w:id="53" w:author="Reviewer" w:date="2021-11-02T13:24:00Z">
        <w:r w:rsidR="00B63AF8" w:rsidRPr="005F7E7E" w:rsidDel="004176C9">
          <w:delText xml:space="preserve">any </w:delText>
        </w:r>
      </w:del>
      <w:del w:id="54" w:author="Reviewer" w:date="2021-11-02T13:25:00Z">
        <w:r w:rsidR="00B63AF8" w:rsidRPr="005F7E7E" w:rsidDel="004176C9">
          <w:delText>daytime</w:delText>
        </w:r>
      </w:del>
      <w:ins w:id="55" w:author="Reviewer" w:date="2021-11-02T13:24:00Z">
        <w:r w:rsidR="004176C9">
          <w:t xml:space="preserve"> time-of-day</w:t>
        </w:r>
      </w:ins>
      <w:r w:rsidR="00B63AF8" w:rsidRPr="005F7E7E">
        <w:t xml:space="preserve"> effect</w:t>
      </w:r>
      <w:ins w:id="56" w:author="Reviewer" w:date="2021-11-02T13:24:00Z">
        <w:r w:rsidR="004176C9">
          <w:t>s</w:t>
        </w:r>
      </w:ins>
      <w:r w:rsidR="00B63AF8" w:rsidRPr="005F7E7E">
        <w:t xml:space="preserve"> on seine catch</w:t>
      </w:r>
      <w:r w:rsidR="00B63AF8">
        <w:t>es</w:t>
      </w:r>
      <w:r w:rsidR="00B63AF8" w:rsidRPr="005F7E7E">
        <w:t>.</w:t>
      </w:r>
      <w:r w:rsidR="00B63AF8">
        <w:t xml:space="preserve"> </w:t>
      </w:r>
      <w:ins w:id="57" w:author="Reviewer" w:date="2021-11-02T13:26:00Z">
        <w:r w:rsidR="004176C9">
          <w:t xml:space="preserve">On day 42, </w:t>
        </w:r>
      </w:ins>
      <w:del w:id="58" w:author="Reviewer" w:date="2021-11-02T13:26:00Z">
        <w:r w:rsidR="00B63AF8" w:rsidRPr="005F7E7E" w:rsidDel="004176C9">
          <w:delText>A</w:delText>
        </w:r>
      </w:del>
      <w:ins w:id="59" w:author="Reviewer" w:date="2021-11-02T13:26:00Z">
        <w:r w:rsidR="004176C9">
          <w:t>a</w:t>
        </w:r>
      </w:ins>
      <w:r w:rsidR="00B63AF8" w:rsidRPr="005F7E7E">
        <w:t xml:space="preserve">n additional seine </w:t>
      </w:r>
      <w:del w:id="60" w:author="Reviewer" w:date="2021-11-02T13:25:00Z">
        <w:r w:rsidR="00B63AF8" w:rsidRPr="005F7E7E" w:rsidDel="004176C9">
          <w:delText xml:space="preserve">haul </w:delText>
        </w:r>
      </w:del>
      <w:r w:rsidR="00B63AF8" w:rsidRPr="005F7E7E">
        <w:t xml:space="preserve">sample was conducted at each </w:t>
      </w:r>
      <w:r w:rsidR="00B63AF8">
        <w:t>impoundment</w:t>
      </w:r>
      <w:r w:rsidR="00B63AF8" w:rsidRPr="005F7E7E">
        <w:t xml:space="preserve"> </w:t>
      </w:r>
      <w:r w:rsidR="00B63AF8">
        <w:t xml:space="preserve">at the same time of day as before </w:t>
      </w:r>
      <w:del w:id="61" w:author="Reviewer" w:date="2021-11-02T13:26:00Z">
        <w:r w:rsidR="00B63AF8" w:rsidRPr="005F7E7E" w:rsidDel="004176C9">
          <w:delText xml:space="preserve">on day 42 </w:delText>
        </w:r>
      </w:del>
      <w:r w:rsidR="00B63AF8" w:rsidRPr="005F7E7E">
        <w:t xml:space="preserve">to </w:t>
      </w:r>
      <w:r w:rsidR="00B63AF8">
        <w:t>compare catches</w:t>
      </w:r>
      <w:r w:rsidR="00B63AF8" w:rsidRPr="005F7E7E">
        <w:t xml:space="preserve"> </w:t>
      </w:r>
      <w:r w:rsidR="00B63AF8">
        <w:t>over time</w:t>
      </w:r>
      <w:r w:rsidR="00B63AF8" w:rsidRPr="005F7E7E">
        <w:t>.</w:t>
      </w:r>
      <w:r w:rsidR="00B63AF8">
        <w:t xml:space="preserve"> We </w:t>
      </w:r>
      <w:r w:rsidR="00B63AF8">
        <w:lastRenderedPageBreak/>
        <w:t>marked s</w:t>
      </w:r>
      <w:r w:rsidR="00B63AF8" w:rsidRPr="005F7E7E">
        <w:t>eine</w:t>
      </w:r>
      <w:r w:rsidR="00B63AF8" w:rsidRPr="00155F8D">
        <w:t xml:space="preserve"> sites with a Garmin </w:t>
      </w:r>
      <w:proofErr w:type="spellStart"/>
      <w:r w:rsidR="00B63AF8" w:rsidRPr="00155F8D">
        <w:t>eTrex</w:t>
      </w:r>
      <w:proofErr w:type="spellEnd"/>
      <w:r w:rsidR="00B63AF8" w:rsidRPr="00155F8D">
        <w:t xml:space="preserve"> 20x global positioning system</w:t>
      </w:r>
      <w:del w:id="62" w:author="Reviewer" w:date="2021-11-02T13:26:00Z">
        <w:r w:rsidR="00B63AF8" w:rsidRPr="00155F8D" w:rsidDel="004176C9">
          <w:delText xml:space="preserve"> (</w:delText>
        </w:r>
        <w:commentRangeStart w:id="63"/>
        <w:r w:rsidR="00B63AF8" w:rsidRPr="00155F8D" w:rsidDel="004176C9">
          <w:delText>GPS</w:delText>
        </w:r>
      </w:del>
      <w:commentRangeEnd w:id="63"/>
      <w:r w:rsidR="004176C9">
        <w:rPr>
          <w:rStyle w:val="CommentReference"/>
        </w:rPr>
        <w:commentReference w:id="63"/>
      </w:r>
      <w:del w:id="64" w:author="Reviewer" w:date="2021-11-02T13:26:00Z">
        <w:r w:rsidR="00B63AF8" w:rsidRPr="00155F8D" w:rsidDel="004176C9">
          <w:delText>)</w:delText>
        </w:r>
      </w:del>
      <w:r w:rsidR="00B63AF8" w:rsidRPr="00155F8D">
        <w:t xml:space="preserve"> to ensure</w:t>
      </w:r>
      <w:r w:rsidR="00B63AF8">
        <w:t xml:space="preserve"> that the same sites were sampled consistently over time</w:t>
      </w:r>
      <w:r w:rsidR="00B63AF8" w:rsidRPr="00155F8D">
        <w:t>.</w:t>
      </w:r>
      <w:r w:rsidR="00B63AF8">
        <w:t xml:space="preserve"> We recorded a</w:t>
      </w:r>
      <w:r w:rsidR="00B63AF8" w:rsidRPr="00155F8D">
        <w:t xml:space="preserve">ge-0 </w:t>
      </w:r>
      <w:r w:rsidR="00B63AF8">
        <w:t>Largemouth Bass</w:t>
      </w:r>
      <w:r w:rsidR="00B63AF8" w:rsidRPr="00155F8D">
        <w:t xml:space="preserve"> total length</w:t>
      </w:r>
      <w:r w:rsidR="00B63AF8">
        <w:t>s</w:t>
      </w:r>
      <w:r w:rsidR="00B63AF8" w:rsidRPr="00155F8D">
        <w:t xml:space="preserve"> </w:t>
      </w:r>
      <w:r w:rsidR="00B63AF8">
        <w:t>and</w:t>
      </w:r>
      <w:r w:rsidR="00B63AF8" w:rsidRPr="00155F8D">
        <w:t xml:space="preserve"> </w:t>
      </w:r>
      <w:del w:id="65" w:author="Reviewer" w:date="2021-11-02T13:29:00Z">
        <w:r w:rsidR="00B63AF8" w:rsidRPr="00155F8D" w:rsidDel="006C3407">
          <w:delText xml:space="preserve">placed </w:delText>
        </w:r>
      </w:del>
      <w:ins w:id="66" w:author="Reviewer" w:date="2021-11-02T13:29:00Z">
        <w:r w:rsidR="006C3407">
          <w:t>enumerated</w:t>
        </w:r>
        <w:r w:rsidR="006C3407" w:rsidRPr="00155F8D">
          <w:t xml:space="preserve"> </w:t>
        </w:r>
      </w:ins>
      <w:r w:rsidR="00B63AF8">
        <w:t xml:space="preserve">Bluegill </w:t>
      </w:r>
      <w:r w:rsidR="00B63AF8" w:rsidRPr="00155F8D">
        <w:t>in</w:t>
      </w:r>
      <w:ins w:id="67" w:author="Reviewer" w:date="2021-11-02T13:29:00Z">
        <w:r w:rsidR="006C3407">
          <w:t xml:space="preserve"> </w:t>
        </w:r>
      </w:ins>
      <w:del w:id="68" w:author="Reviewer" w:date="2021-11-02T13:29:00Z">
        <w:r w:rsidR="00B63AF8" w:rsidRPr="00155F8D" w:rsidDel="006C3407">
          <w:delText xml:space="preserve">to </w:delText>
        </w:r>
      </w:del>
      <w:del w:id="69" w:author="Reviewer" w:date="2021-11-02T13:28:00Z">
        <w:r w:rsidR="00B63AF8" w:rsidRPr="00155F8D" w:rsidDel="006C3407">
          <w:delText>25</w:delText>
        </w:r>
        <w:r w:rsidR="00B63AF8" w:rsidDel="006C3407">
          <w:delText>-</w:delText>
        </w:r>
        <w:r w:rsidR="00B63AF8" w:rsidRPr="00155F8D" w:rsidDel="006C3407">
          <w:delText xml:space="preserve">mm </w:delText>
        </w:r>
      </w:del>
      <w:r w:rsidR="00B63AF8" w:rsidRPr="00155F8D">
        <w:t xml:space="preserve">length bins </w:t>
      </w:r>
      <w:del w:id="70" w:author="Reviewer" w:date="2021-11-02T13:28:00Z">
        <w:r w:rsidR="00B63AF8" w:rsidRPr="00155F8D" w:rsidDel="006C3407">
          <w:delText xml:space="preserve">after the first length bin of </w:delText>
        </w:r>
        <w:r w:rsidR="00B63AF8" w:rsidRPr="00155F8D" w:rsidDel="006C3407">
          <w:sym w:font="Symbol" w:char="F0A3"/>
        </w:r>
        <w:r w:rsidR="00B63AF8" w:rsidRPr="00155F8D" w:rsidDel="006C3407">
          <w:delText>12.5</w:delText>
        </w:r>
        <w:r w:rsidR="00B63AF8" w:rsidDel="006C3407">
          <w:delText xml:space="preserve"> </w:delText>
        </w:r>
        <w:r w:rsidR="00B63AF8" w:rsidRPr="00155F8D" w:rsidDel="006C3407">
          <w:delText xml:space="preserve">mm </w:delText>
        </w:r>
      </w:del>
      <w:r w:rsidR="00B63AF8" w:rsidRPr="00155F8D">
        <w:t>(0–12.5</w:t>
      </w:r>
      <w:ins w:id="71" w:author="Reviewer" w:date="2021-11-02T13:28:00Z">
        <w:r w:rsidR="006C3407">
          <w:t>mm</w:t>
        </w:r>
      </w:ins>
      <w:del w:id="72" w:author="Reviewer" w:date="2021-11-02T13:29:00Z">
        <w:r w:rsidR="00B63AF8" w:rsidRPr="00155F8D" w:rsidDel="006C3407">
          <w:delText>,</w:delText>
        </w:r>
      </w:del>
      <w:r w:rsidR="00B63AF8" w:rsidRPr="00155F8D">
        <w:t xml:space="preserve"> 12.6–37.5</w:t>
      </w:r>
      <w:ins w:id="73" w:author="Reviewer" w:date="2021-11-02T13:29:00Z">
        <w:r w:rsidR="006C3407">
          <w:t>mm</w:t>
        </w:r>
      </w:ins>
      <w:r w:rsidR="00B63AF8" w:rsidRPr="00155F8D">
        <w:t>, 37.6–62.5</w:t>
      </w:r>
      <w:ins w:id="74" w:author="Reviewer" w:date="2021-11-02T13:29:00Z">
        <w:r w:rsidR="006C3407">
          <w:t>mm</w:t>
        </w:r>
      </w:ins>
      <w:r w:rsidR="00B63AF8" w:rsidRPr="00155F8D">
        <w:t xml:space="preserve">, </w:t>
      </w:r>
      <w:r w:rsidR="00B63AF8">
        <w:t>etc.)</w:t>
      </w:r>
      <w:del w:id="75" w:author="Reviewer" w:date="2021-11-02T13:30:00Z">
        <w:r w:rsidR="00B63AF8" w:rsidDel="006C3407">
          <w:delText xml:space="preserve"> and counted</w:delText>
        </w:r>
      </w:del>
      <w:r w:rsidR="00B63AF8">
        <w:t xml:space="preserve">. </w:t>
      </w:r>
    </w:p>
    <w:p w14:paraId="36E88F2B" w14:textId="77777777" w:rsidR="00622904" w:rsidRDefault="00622904" w:rsidP="00B63AF8">
      <w:pPr>
        <w:tabs>
          <w:tab w:val="left" w:pos="920"/>
        </w:tabs>
        <w:spacing w:line="480" w:lineRule="auto"/>
      </w:pPr>
    </w:p>
    <w:p w14:paraId="398DCD31" w14:textId="57B6C053" w:rsidR="00B63AF8" w:rsidRPr="00A043D3" w:rsidDel="00622904" w:rsidRDefault="00B63AF8" w:rsidP="00B63AF8">
      <w:pPr>
        <w:tabs>
          <w:tab w:val="left" w:pos="920"/>
        </w:tabs>
        <w:spacing w:line="480" w:lineRule="auto"/>
        <w:rPr>
          <w:del w:id="76" w:author="Reviewer" w:date="2021-11-02T09:44:00Z"/>
          <w:iCs/>
        </w:rPr>
      </w:pPr>
      <w:del w:id="77" w:author="Reviewer" w:date="2021-11-02T09:44:00Z">
        <w:r w:rsidDel="00622904">
          <w:rPr>
            <w:iCs/>
          </w:rPr>
          <w:delText>[B]</w:delText>
        </w:r>
        <w:r w:rsidRPr="00A043D3" w:rsidDel="00622904">
          <w:rPr>
            <w:iCs/>
          </w:rPr>
          <w:delText>Electrofishing</w:delText>
        </w:r>
      </w:del>
    </w:p>
    <w:p w14:paraId="10059C8E" w14:textId="15DDF826" w:rsidR="00B63AF8" w:rsidRDefault="00622904" w:rsidP="00B63AF8">
      <w:pPr>
        <w:tabs>
          <w:tab w:val="left" w:pos="920"/>
        </w:tabs>
        <w:spacing w:line="480" w:lineRule="auto"/>
        <w:rPr>
          <w:ins w:id="78" w:author="Reviewer" w:date="2021-11-02T09:45:00Z"/>
        </w:rPr>
      </w:pPr>
      <w:ins w:id="79" w:author="Reviewer" w:date="2021-11-02T09:45:00Z">
        <w:r>
          <w:rPr>
            <w:i/>
          </w:rPr>
          <w:t>Electrofishing</w:t>
        </w:r>
      </w:ins>
      <w:ins w:id="80" w:author="Reviewer" w:date="2021-11-02T09:44:00Z">
        <w:r w:rsidRPr="00030B01">
          <w:rPr>
            <w:i/>
          </w:rPr>
          <w:t>.</w:t>
        </w:r>
        <w:r w:rsidRPr="00030B01">
          <w:rPr>
            <w:bCs/>
            <w:i/>
          </w:rPr>
          <w:t>—</w:t>
        </w:r>
      </w:ins>
      <w:del w:id="81" w:author="Reviewer" w:date="2021-11-02T09:44:00Z">
        <w:r w:rsidR="00B63AF8" w:rsidDel="00622904">
          <w:tab/>
        </w:r>
      </w:del>
      <w:commentRangeStart w:id="82"/>
      <w:proofErr w:type="gramStart"/>
      <w:r w:rsidR="00B63AF8">
        <w:t>We</w:t>
      </w:r>
      <w:proofErr w:type="gramEnd"/>
      <w:r w:rsidR="00B63AF8">
        <w:t xml:space="preserve"> sampled all impoundments via electrofishing </w:t>
      </w:r>
      <w:ins w:id="83" w:author="Reviewer" w:date="2021-11-02T13:31:00Z">
        <w:r w:rsidR="006C3407">
          <w:t xml:space="preserve">(Smith-Root 5.0 GPP aluminum boat) </w:t>
        </w:r>
      </w:ins>
      <w:commentRangeEnd w:id="82"/>
      <w:ins w:id="84" w:author="Reviewer" w:date="2021-11-02T13:34:00Z">
        <w:r w:rsidR="00AD25FD">
          <w:rPr>
            <w:rStyle w:val="CommentReference"/>
          </w:rPr>
          <w:commentReference w:id="82"/>
        </w:r>
      </w:ins>
      <w:r w:rsidR="00B63AF8">
        <w:t xml:space="preserve">during March before the first treatment and at least once thereafter (Table 1). </w:t>
      </w:r>
      <w:commentRangeStart w:id="85"/>
      <w:r w:rsidR="00B63AF8">
        <w:t xml:space="preserve">Sampling included two 15-minute shoreline electrofishing transects in which we collected all fishes &gt;80 mm. </w:t>
      </w:r>
      <w:del w:id="86" w:author="Reviewer" w:date="2021-11-02T13:35:00Z">
        <w:r w:rsidR="00B63AF8" w:rsidDel="000D3DA0">
          <w:delText xml:space="preserve">Gear consisted of a Smith-Root 5.0 GPP aluminum boat. </w:delText>
        </w:r>
      </w:del>
      <w:r w:rsidR="00B63AF8">
        <w:t xml:space="preserve">We </w:t>
      </w:r>
      <w:ins w:id="87" w:author="Reviewer" w:date="2021-11-02T13:39:00Z">
        <w:r w:rsidR="000D3DA0">
          <w:t xml:space="preserve">measured </w:t>
        </w:r>
      </w:ins>
      <w:commentRangeEnd w:id="85"/>
      <w:ins w:id="88" w:author="Reviewer" w:date="2021-11-02T13:40:00Z">
        <w:r w:rsidR="000D3DA0">
          <w:rPr>
            <w:rStyle w:val="CommentReference"/>
          </w:rPr>
          <w:commentReference w:id="85"/>
        </w:r>
      </w:ins>
      <w:ins w:id="89" w:author="Reviewer" w:date="2021-11-02T13:39:00Z">
        <w:r w:rsidR="000D3DA0">
          <w:t xml:space="preserve">(nearest mm) and weighed (nearest g) all fishes captured and </w:t>
        </w:r>
      </w:ins>
      <w:r w:rsidR="00B63AF8">
        <w:t xml:space="preserve">collected a subsample of 10 Largemouth Bass per 25-mm length interval (for fish </w:t>
      </w:r>
      <w:del w:id="90" w:author="Reviewer" w:date="2021-11-02T13:35:00Z">
        <w:r w:rsidR="00B63AF8" w:rsidDel="000D3DA0">
          <w:delText xml:space="preserve">between </w:delText>
        </w:r>
      </w:del>
      <w:r w:rsidR="00B63AF8">
        <w:t xml:space="preserve">150–250 mm) for ageing using </w:t>
      </w:r>
      <w:ins w:id="91" w:author="Reviewer" w:date="2021-11-02T13:39:00Z">
        <w:r w:rsidR="000D3DA0">
          <w:t xml:space="preserve">sagittal </w:t>
        </w:r>
      </w:ins>
      <w:proofErr w:type="spellStart"/>
      <w:r w:rsidR="00B63AF8">
        <w:t>otoliths</w:t>
      </w:r>
      <w:del w:id="92" w:author="Reviewer" w:date="2021-11-02T13:36:00Z">
        <w:r w:rsidR="00B63AF8" w:rsidDel="000D3DA0">
          <w:delText xml:space="preserve"> during spring electrofishing</w:delText>
        </w:r>
      </w:del>
      <w:del w:id="93" w:author="Reviewer" w:date="2021-11-02T13:37:00Z">
        <w:r w:rsidR="00B63AF8" w:rsidDel="000D3DA0">
          <w:delText xml:space="preserve">. </w:delText>
        </w:r>
      </w:del>
      <w:del w:id="94" w:author="Reviewer" w:date="2021-11-02T13:39:00Z">
        <w:r w:rsidR="00B63AF8" w:rsidDel="000D3DA0">
          <w:delText xml:space="preserve">We measured (nearest mm) and weighed (nearest g) all fishes captured. </w:delText>
        </w:r>
      </w:del>
      <w:del w:id="95" w:author="Reviewer" w:date="2021-11-02T13:37:00Z">
        <w:r w:rsidR="00B63AF8" w:rsidDel="000D3DA0">
          <w:delText xml:space="preserve">The </w:delText>
        </w:r>
      </w:del>
      <w:ins w:id="96" w:author="Reviewer" w:date="2021-11-02T13:37:00Z">
        <w:r w:rsidR="000D3DA0">
          <w:t>We</w:t>
        </w:r>
        <w:proofErr w:type="spellEnd"/>
        <w:r w:rsidR="000D3DA0">
          <w:t xml:space="preserve"> also used this </w:t>
        </w:r>
      </w:ins>
      <w:r w:rsidR="00B63AF8">
        <w:t xml:space="preserve">subsample </w:t>
      </w:r>
      <w:del w:id="97" w:author="Reviewer" w:date="2021-11-02T13:38:00Z">
        <w:r w:rsidR="00B63AF8" w:rsidDel="000D3DA0">
          <w:delText xml:space="preserve">of Largemouth Bass 150–250 mm was aged </w:delText>
        </w:r>
      </w:del>
      <w:ins w:id="98" w:author="Reviewer" w:date="2021-11-02T13:38:00Z">
        <w:r w:rsidR="000D3DA0">
          <w:t xml:space="preserve"> </w:t>
        </w:r>
      </w:ins>
      <w:r w:rsidR="00B63AF8">
        <w:t xml:space="preserve">to determine the appropriate length cutoff for age-1 vs. age-2 fish and quantify and compare mean length-at-age. </w:t>
      </w:r>
      <w:del w:id="99" w:author="Reviewer" w:date="2021-11-02T13:40:00Z">
        <w:r w:rsidR="00B63AF8" w:rsidDel="000D3DA0">
          <w:delText xml:space="preserve">We measured (nearest mm), weighed (nearest g), and removed sagittal otoliths on all fish collected for ageing. </w:delText>
        </w:r>
      </w:del>
      <w:r w:rsidR="00B63AF8">
        <w:t xml:space="preserve">We mounted </w:t>
      </w:r>
      <w:ins w:id="100" w:author="Reviewer" w:date="2021-11-02T13:41:00Z">
        <w:r w:rsidR="00267C40">
          <w:t xml:space="preserve">otolith </w:t>
        </w:r>
      </w:ins>
      <w:r w:rsidR="00B63AF8">
        <w:t xml:space="preserve">transverse sections </w:t>
      </w:r>
      <w:del w:id="101" w:author="Reviewer" w:date="2021-11-02T13:41:00Z">
        <w:r w:rsidR="00B63AF8" w:rsidDel="00267C40">
          <w:delText xml:space="preserve">of the otoliths </w:delText>
        </w:r>
      </w:del>
      <w:r w:rsidR="00B63AF8">
        <w:t xml:space="preserve">on slides using methods of Boehlert (1985) and aged </w:t>
      </w:r>
      <w:ins w:id="102" w:author="Reviewer" w:date="2021-11-02T13:42:00Z">
        <w:r w:rsidR="009501D8">
          <w:t>slides</w:t>
        </w:r>
      </w:ins>
      <w:ins w:id="103" w:author="Reviewer" w:date="2021-11-02T13:41:00Z">
        <w:r w:rsidR="00267C40">
          <w:t xml:space="preserve"> </w:t>
        </w:r>
      </w:ins>
      <w:r w:rsidR="00B63AF8">
        <w:t xml:space="preserve">using immersion oil for clarity. Two </w:t>
      </w:r>
      <w:del w:id="104" w:author="Reviewer" w:date="2021-11-02T13:43:00Z">
        <w:r w:rsidR="00B63AF8" w:rsidDel="009501D8">
          <w:delText xml:space="preserve">independent </w:delText>
        </w:r>
      </w:del>
      <w:r w:rsidR="00B63AF8">
        <w:t xml:space="preserve">readers aged </w:t>
      </w:r>
      <w:proofErr w:type="spellStart"/>
      <w:r w:rsidR="00B63AF8">
        <w:t>otoliths</w:t>
      </w:r>
      <w:proofErr w:type="spellEnd"/>
      <w:r w:rsidR="00B63AF8">
        <w:t xml:space="preserve"> without prior knowledge of </w:t>
      </w:r>
      <w:del w:id="105" w:author="Reviewer" w:date="2021-11-02T13:43:00Z">
        <w:r w:rsidR="00B63AF8" w:rsidDel="009501D8">
          <w:delText xml:space="preserve">ages estimated by the other, </w:delText>
        </w:r>
      </w:del>
      <w:r w:rsidR="00B63AF8">
        <w:t xml:space="preserve">fish length, </w:t>
      </w:r>
      <w:del w:id="106" w:author="Reviewer" w:date="2021-11-02T13:43:00Z">
        <w:r w:rsidR="00B63AF8" w:rsidDel="009501D8">
          <w:delText xml:space="preserve">or </w:delText>
        </w:r>
      </w:del>
      <w:r w:rsidR="00B63AF8">
        <w:t>weight</w:t>
      </w:r>
      <w:ins w:id="107" w:author="Reviewer" w:date="2021-11-02T13:43:00Z">
        <w:r w:rsidR="009501D8">
          <w:t>, or the other reader’s age estimates</w:t>
        </w:r>
      </w:ins>
      <w:r w:rsidR="00B63AF8">
        <w:t xml:space="preserve">. </w:t>
      </w:r>
      <w:ins w:id="108" w:author="Reviewer" w:date="2021-11-02T13:44:00Z">
        <w:r w:rsidR="009501D8">
          <w:t xml:space="preserve">When different ages were assigned to individual fish, we recruited a </w:t>
        </w:r>
      </w:ins>
      <w:del w:id="109" w:author="Reviewer" w:date="2021-11-02T13:45:00Z">
        <w:r w:rsidR="00B63AF8" w:rsidDel="009501D8">
          <w:delText>A</w:delText>
        </w:r>
      </w:del>
      <w:r w:rsidR="00B63AF8">
        <w:t xml:space="preserve"> third</w:t>
      </w:r>
      <w:del w:id="110" w:author="Reviewer" w:date="2021-11-02T13:44:00Z">
        <w:r w:rsidR="00B63AF8" w:rsidDel="009501D8">
          <w:delText>-party</w:delText>
        </w:r>
      </w:del>
      <w:r w:rsidR="00B63AF8">
        <w:t xml:space="preserve"> reader </w:t>
      </w:r>
      <w:del w:id="111" w:author="Reviewer" w:date="2021-11-02T13:45:00Z">
        <w:r w:rsidR="00B63AF8" w:rsidDel="009501D8">
          <w:delText xml:space="preserve">addressed age differences, and a </w:delText>
        </w:r>
      </w:del>
      <w:ins w:id="112" w:author="Reviewer" w:date="2021-11-02T13:45:00Z">
        <w:r w:rsidR="009501D8">
          <w:t xml:space="preserve">had a </w:t>
        </w:r>
      </w:ins>
      <w:r w:rsidR="00B63AF8">
        <w:t xml:space="preserve">group discussion </w:t>
      </w:r>
      <w:del w:id="113" w:author="Reviewer" w:date="2021-11-02T13:45:00Z">
        <w:r w:rsidR="00B63AF8" w:rsidDel="009501D8">
          <w:delText xml:space="preserve">occurred until we </w:delText>
        </w:r>
      </w:del>
      <w:ins w:id="114" w:author="Reviewer" w:date="2021-11-02T13:46:00Z">
        <w:r w:rsidR="00F875D1">
          <w:t>to</w:t>
        </w:r>
      </w:ins>
      <w:ins w:id="115" w:author="Reviewer" w:date="2021-11-02T13:45:00Z">
        <w:r w:rsidR="009501D8">
          <w:t xml:space="preserve"> </w:t>
        </w:r>
      </w:ins>
      <w:r w:rsidR="00B63AF8">
        <w:t>reach</w:t>
      </w:r>
      <w:del w:id="116" w:author="Reviewer" w:date="2021-11-02T13:45:00Z">
        <w:r w:rsidR="00B63AF8" w:rsidDel="009501D8">
          <w:delText>ed</w:delText>
        </w:r>
      </w:del>
      <w:r w:rsidR="00B63AF8">
        <w:t xml:space="preserve"> a consensus age.</w:t>
      </w:r>
    </w:p>
    <w:p w14:paraId="6C99F05A" w14:textId="77777777" w:rsidR="00622904" w:rsidRDefault="00622904" w:rsidP="00B63AF8">
      <w:pPr>
        <w:tabs>
          <w:tab w:val="left" w:pos="920"/>
        </w:tabs>
        <w:spacing w:line="480" w:lineRule="auto"/>
      </w:pPr>
    </w:p>
    <w:p w14:paraId="4253BF90" w14:textId="70538B18" w:rsidR="00B63AF8" w:rsidRPr="00430425" w:rsidDel="00622904" w:rsidRDefault="00B63AF8" w:rsidP="00B63AF8">
      <w:pPr>
        <w:tabs>
          <w:tab w:val="left" w:pos="920"/>
        </w:tabs>
        <w:spacing w:line="480" w:lineRule="auto"/>
        <w:rPr>
          <w:del w:id="117" w:author="Reviewer" w:date="2021-11-02T09:45:00Z"/>
          <w:iCs/>
        </w:rPr>
      </w:pPr>
      <w:del w:id="118" w:author="Reviewer" w:date="2021-11-02T09:45:00Z">
        <w:r w:rsidDel="00622904">
          <w:lastRenderedPageBreak/>
          <w:delText xml:space="preserve"> [B]</w:delText>
        </w:r>
        <w:r w:rsidRPr="00430425" w:rsidDel="00622904">
          <w:rPr>
            <w:iCs/>
          </w:rPr>
          <w:delText>Age-0 Relative Abundance and Mean Length</w:delText>
        </w:r>
      </w:del>
    </w:p>
    <w:p w14:paraId="21E8D832" w14:textId="0230BAA4" w:rsidR="00B63AF8" w:rsidRDefault="00622904" w:rsidP="00B63AF8">
      <w:pPr>
        <w:tabs>
          <w:tab w:val="left" w:pos="920"/>
        </w:tabs>
        <w:spacing w:line="480" w:lineRule="auto"/>
      </w:pPr>
      <w:ins w:id="119" w:author="Reviewer" w:date="2021-11-02T09:45:00Z">
        <w:r w:rsidRPr="00622904">
          <w:rPr>
            <w:i/>
          </w:rPr>
          <w:t xml:space="preserve">Age-0 </w:t>
        </w:r>
        <w:r>
          <w:rPr>
            <w:i/>
          </w:rPr>
          <w:t>r</w:t>
        </w:r>
        <w:r w:rsidRPr="00622904">
          <w:rPr>
            <w:i/>
          </w:rPr>
          <w:t xml:space="preserve">elative </w:t>
        </w:r>
        <w:r>
          <w:rPr>
            <w:i/>
          </w:rPr>
          <w:t>a</w:t>
        </w:r>
        <w:r w:rsidRPr="00622904">
          <w:rPr>
            <w:i/>
          </w:rPr>
          <w:t xml:space="preserve">bundance and </w:t>
        </w:r>
        <w:r>
          <w:rPr>
            <w:i/>
          </w:rPr>
          <w:t>mean l</w:t>
        </w:r>
        <w:r w:rsidRPr="00622904">
          <w:rPr>
            <w:i/>
          </w:rPr>
          <w:t>ength</w:t>
        </w:r>
        <w:r w:rsidRPr="00030B01">
          <w:rPr>
            <w:i/>
          </w:rPr>
          <w:t>.</w:t>
        </w:r>
        <w:r w:rsidRPr="00030B01">
          <w:rPr>
            <w:bCs/>
            <w:i/>
          </w:rPr>
          <w:t>—</w:t>
        </w:r>
      </w:ins>
      <w:del w:id="120" w:author="Reviewer" w:date="2021-11-02T09:45:00Z">
        <w:r w:rsidR="00B63AF8" w:rsidDel="00622904">
          <w:rPr>
            <w:iCs/>
          </w:rPr>
          <w:tab/>
        </w:r>
      </w:del>
      <w:r w:rsidR="00B63AF8">
        <w:rPr>
          <w:iCs/>
        </w:rPr>
        <w:t xml:space="preserve">We used R </w:t>
      </w:r>
      <w:r w:rsidR="00B63AF8">
        <w:rPr>
          <w:iCs/>
        </w:rPr>
        <w:fldChar w:fldCharType="begin"/>
      </w:r>
      <w:r w:rsidR="00B63AF8">
        <w:rPr>
          <w:iCs/>
        </w:rPr>
        <w:instrText xml:space="preserve"> ADDIN ZOTERO_ITEM CSL_CITATION {"citationID":"448ZbTBY","properties":{"formattedCitation":"(R Core Team 2020)","plainCitation":"(R Core Team 2020)","noteIndex":0},"citationItems":[{"id":2153,"uris":["http://zotero.org/users/4161640/items/KK7XXSN3"],"uri":["http://zotero.org/users/4161640/items/KK7XXSN3"],"itemData":{"id":2153,"type":"book","event-place":"Vienna,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B63AF8">
        <w:rPr>
          <w:iCs/>
        </w:rPr>
        <w:fldChar w:fldCharType="separate"/>
      </w:r>
      <w:r w:rsidR="00B63AF8">
        <w:rPr>
          <w:iCs/>
          <w:noProof/>
        </w:rPr>
        <w:t>(R Core Team 2020)</w:t>
      </w:r>
      <w:r w:rsidR="00B63AF8">
        <w:rPr>
          <w:iCs/>
        </w:rPr>
        <w:fldChar w:fldCharType="end"/>
      </w:r>
      <w:r w:rsidR="00B63AF8">
        <w:rPr>
          <w:iCs/>
        </w:rPr>
        <w:t xml:space="preserve"> to run all analyses. </w:t>
      </w:r>
      <w:ins w:id="121" w:author="Reviewer" w:date="2021-11-02T13:53:00Z">
        <w:r w:rsidR="00CC1FBB">
          <w:rPr>
            <w:iCs/>
          </w:rPr>
          <w:t xml:space="preserve">We used </w:t>
        </w:r>
        <w:r w:rsidR="00CC1FBB">
          <w:t>t</w:t>
        </w:r>
      </w:ins>
      <w:del w:id="122" w:author="Reviewer" w:date="2021-11-02T13:53:00Z">
        <w:r w:rsidR="00B63AF8" w:rsidRPr="00824A64" w:rsidDel="00CC1FBB">
          <w:delText>T</w:delText>
        </w:r>
      </w:del>
      <w:r w:rsidR="00B63AF8" w:rsidRPr="00824A64">
        <w:t xml:space="preserve">wo before-after-control-impact (BACI) analyses </w:t>
      </w:r>
      <w:ins w:id="123" w:author="Reviewer" w:date="2021-11-02T13:53:00Z">
        <w:r w:rsidR="00CC1FBB">
          <w:t xml:space="preserve">to </w:t>
        </w:r>
      </w:ins>
      <w:r w:rsidR="00B63AF8" w:rsidRPr="00824A64">
        <w:t>test</w:t>
      </w:r>
      <w:del w:id="124" w:author="Reviewer" w:date="2021-11-02T13:53:00Z">
        <w:r w:rsidR="00B63AF8" w:rsidDel="00CC1FBB">
          <w:delText>ed</w:delText>
        </w:r>
      </w:del>
      <w:r w:rsidR="00B63AF8" w:rsidRPr="00824A64">
        <w:t xml:space="preserve"> for effects of shoreline rotenone treatment on </w:t>
      </w:r>
      <w:r w:rsidR="00B63AF8">
        <w:t xml:space="preserve">Bluegill and </w:t>
      </w:r>
      <w:r w:rsidR="00B63AF8" w:rsidRPr="00824A64">
        <w:t xml:space="preserve">age-0 </w:t>
      </w:r>
      <w:r w:rsidR="00B63AF8">
        <w:t>Largemouth Bass</w:t>
      </w:r>
      <w:r w:rsidR="00B63AF8" w:rsidRPr="00824A64">
        <w:t xml:space="preserve"> seine catch</w:t>
      </w:r>
      <w:r w:rsidR="00B63AF8">
        <w:t xml:space="preserve">es </w:t>
      </w:r>
      <w:ins w:id="125" w:author="Reviewer" w:date="2021-11-02T13:53:00Z">
        <w:r w:rsidR="00CC1FBB">
          <w:t xml:space="preserve">in </w:t>
        </w:r>
      </w:ins>
      <w:del w:id="126" w:author="Reviewer" w:date="2021-11-02T13:53:00Z">
        <w:r w:rsidR="00B63AF8" w:rsidDel="00CC1FBB">
          <w:delText xml:space="preserve">for </w:delText>
        </w:r>
      </w:del>
      <w:r w:rsidR="00B63AF8">
        <w:t xml:space="preserve">both </w:t>
      </w:r>
      <w:del w:id="127" w:author="Reviewer" w:date="2021-11-02T13:53:00Z">
        <w:r w:rsidR="00B63AF8" w:rsidDel="00CC1FBB">
          <w:delText xml:space="preserve">groups of </w:delText>
        </w:r>
      </w:del>
      <w:commentRangeStart w:id="128"/>
      <w:r w:rsidR="00B63AF8">
        <w:t xml:space="preserve">large-sized and small-sized impoundments </w:t>
      </w:r>
      <w:commentRangeEnd w:id="128"/>
      <w:r w:rsidR="00F875D1">
        <w:rPr>
          <w:rStyle w:val="CommentReference"/>
        </w:rPr>
        <w:commentReference w:id="128"/>
      </w:r>
      <w:r w:rsidR="00B63AF8">
        <w:fldChar w:fldCharType="begin"/>
      </w:r>
      <w:r w:rsidR="00B63AF8">
        <w:instrText xml:space="preserve"> ADDIN ZOTERO_ITEM CSL_CITATION {"citationID":"W9oWFSo2","properties":{"formattedCitation":"(Stewart-Oaten et al. 1986)","plainCitation":"(Stewart-Oaten et al. 1986)","noteIndex":0},"citationItems":[{"id":2649,"uris":["http://zotero.org/users/4161640/items/MTXYJWKQ"],"uri":["http://zotero.org/users/4161640/items/MTXYJWKQ"],"itemData":{"id":2649,"type":"article-journal","abstract":"A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00B63AF8">
        <w:fldChar w:fldCharType="separate"/>
      </w:r>
      <w:r w:rsidR="00B63AF8">
        <w:rPr>
          <w:noProof/>
        </w:rPr>
        <w:t>(Stewart-Oaten et al. 1986)</w:t>
      </w:r>
      <w:r w:rsidR="00B63AF8">
        <w:fldChar w:fldCharType="end"/>
      </w:r>
      <w:r w:rsidR="00B63AF8" w:rsidRPr="00824A64">
        <w:t>.</w:t>
      </w:r>
      <w:r w:rsidR="00B63AF8">
        <w:t xml:space="preserve"> </w:t>
      </w:r>
      <w:r w:rsidR="00B63AF8" w:rsidRPr="006E3EA5">
        <w:t xml:space="preserve">The first analysis compared </w:t>
      </w:r>
      <w:r w:rsidR="00B63AF8">
        <w:t>seine catches immediately before</w:t>
      </w:r>
      <w:r w:rsidR="00B63AF8" w:rsidRPr="006E3EA5">
        <w:t xml:space="preserve"> (i.e., day</w:t>
      </w:r>
      <w:r w:rsidR="00B63AF8">
        <w:t>-</w:t>
      </w:r>
      <w:r w:rsidR="00B63AF8" w:rsidRPr="006E3EA5">
        <w:t xml:space="preserve">1 and </w:t>
      </w:r>
      <w:r w:rsidR="00B63AF8">
        <w:t>-</w:t>
      </w:r>
      <w:r w:rsidR="00B63AF8" w:rsidRPr="006E3EA5">
        <w:t xml:space="preserve">21) </w:t>
      </w:r>
      <w:r w:rsidR="00B63AF8">
        <w:t xml:space="preserve">and after </w:t>
      </w:r>
      <w:r w:rsidR="00B63AF8" w:rsidRPr="006E3EA5">
        <w:t>(i.e., day</w:t>
      </w:r>
      <w:r w:rsidR="00B63AF8">
        <w:t>-</w:t>
      </w:r>
      <w:r w:rsidR="00B63AF8" w:rsidRPr="006E3EA5">
        <w:t xml:space="preserve">2 and </w:t>
      </w:r>
      <w:r w:rsidR="00B63AF8">
        <w:t>-</w:t>
      </w:r>
      <w:r w:rsidR="00B63AF8" w:rsidRPr="006E3EA5">
        <w:t>22)</w:t>
      </w:r>
      <w:r w:rsidR="00B63AF8">
        <w:t xml:space="preserve"> rotenone application</w:t>
      </w:r>
      <w:r w:rsidR="00B63AF8" w:rsidRPr="006E3EA5">
        <w:t xml:space="preserve"> to</w:t>
      </w:r>
      <w:r w:rsidR="00B63AF8">
        <w:t xml:space="preserve"> evaluate the short-term</w:t>
      </w:r>
      <w:r w:rsidR="00B63AF8" w:rsidRPr="006E3EA5">
        <w:t xml:space="preserve"> effect of the application.</w:t>
      </w:r>
      <w:r w:rsidR="00B63AF8">
        <w:t xml:space="preserve"> We conducted this analysis with a generalized linear mixed-effects model with a negative binomial sampling distribution. There were random effects for impoundment x year intercepts and fixed effects of application (i.e., first: day-1 vs. day-2, and second: day-21 vs. day-22), treatment (control/treatment), time period (before/after treatment), and all interactions. The treatment x time interaction test</w:t>
      </w:r>
      <w:ins w:id="129" w:author="Reviewer" w:date="2021-11-02T13:49:00Z">
        <w:r w:rsidR="00542BE6">
          <w:t>ed</w:t>
        </w:r>
      </w:ins>
      <w:del w:id="130" w:author="Reviewer" w:date="2021-11-02T13:49:00Z">
        <w:r w:rsidR="00B63AF8" w:rsidDel="00542BE6">
          <w:delText>s</w:delText>
        </w:r>
      </w:del>
      <w:r w:rsidR="00B63AF8">
        <w:t xml:space="preserve"> whether catches declined significantly more in treatments than controls. </w:t>
      </w:r>
    </w:p>
    <w:p w14:paraId="7CBACAAE" w14:textId="3ACDBBA8" w:rsidR="00B63AF8" w:rsidRDefault="00B63AF8" w:rsidP="00B63AF8">
      <w:pPr>
        <w:tabs>
          <w:tab w:val="left" w:pos="920"/>
        </w:tabs>
        <w:spacing w:line="480" w:lineRule="auto"/>
      </w:pPr>
      <w:r>
        <w:tab/>
      </w:r>
      <w:r w:rsidRPr="00836588">
        <w:t xml:space="preserve">The second analysis </w:t>
      </w:r>
      <w:r>
        <w:t>compared the initial</w:t>
      </w:r>
      <w:r w:rsidRPr="00836588">
        <w:t xml:space="preserve"> pre-treatment (i.e., day-1) seine sample </w:t>
      </w:r>
      <w:r>
        <w:t xml:space="preserve">with </w:t>
      </w:r>
      <w:r w:rsidRPr="00836588">
        <w:t xml:space="preserve">the </w:t>
      </w:r>
      <w:r>
        <w:t xml:space="preserve">mid-summer follow-up sample </w:t>
      </w:r>
      <w:r w:rsidRPr="00836588">
        <w:t xml:space="preserve">(i.e., day-42) to </w:t>
      </w:r>
      <w:r>
        <w:t>estimate the</w:t>
      </w:r>
      <w:r w:rsidRPr="00836588">
        <w:t xml:space="preserve"> cumulative effect of </w:t>
      </w:r>
      <w:r>
        <w:t>both rotenone applications</w:t>
      </w:r>
      <w:r w:rsidRPr="00836588">
        <w:t xml:space="preserve"> </w:t>
      </w:r>
      <w:ins w:id="131" w:author="Reviewer" w:date="2021-11-02T13:51:00Z">
        <w:r w:rsidR="00542BE6">
          <w:t>(</w:t>
        </w:r>
      </w:ins>
      <w:r w:rsidRPr="00836588">
        <w:t xml:space="preserve">compared </w:t>
      </w:r>
      <w:r>
        <w:t>to</w:t>
      </w:r>
      <w:r w:rsidRPr="00836588">
        <w:t xml:space="preserve"> natural variation </w:t>
      </w:r>
      <w:r>
        <w:t>in</w:t>
      </w:r>
      <w:r w:rsidRPr="00836588">
        <w:t xml:space="preserve"> controls</w:t>
      </w:r>
      <w:ins w:id="132" w:author="Reviewer" w:date="2021-11-02T13:51:00Z">
        <w:r w:rsidR="00542BE6">
          <w:t>) on</w:t>
        </w:r>
      </w:ins>
      <w:r w:rsidRPr="00836588">
        <w:t xml:space="preserve"> </w:t>
      </w:r>
      <w:del w:id="133" w:author="Reviewer" w:date="2021-11-02T13:51:00Z">
        <w:r w:rsidRPr="00836588" w:rsidDel="00542BE6">
          <w:delText xml:space="preserve">for </w:delText>
        </w:r>
      </w:del>
      <w:r>
        <w:t>Bluegill</w:t>
      </w:r>
      <w:r w:rsidRPr="00836588">
        <w:t xml:space="preserve"> and age-0 </w:t>
      </w:r>
      <w:r>
        <w:t>Largemouth Bass</w:t>
      </w:r>
      <w:r w:rsidRPr="00380AE6">
        <w:t xml:space="preserve"> </w:t>
      </w:r>
      <w:ins w:id="134" w:author="Reviewer" w:date="2021-11-02T13:51:00Z">
        <w:r w:rsidR="00542BE6">
          <w:t xml:space="preserve">populations </w:t>
        </w:r>
      </w:ins>
      <w:r>
        <w:t xml:space="preserve">for both </w:t>
      </w:r>
      <w:del w:id="135" w:author="Reviewer" w:date="2021-11-02T13:51:00Z">
        <w:r w:rsidDel="00542BE6">
          <w:delText xml:space="preserve">groups of </w:delText>
        </w:r>
      </w:del>
      <w:r>
        <w:t>large-sized and small-sized impoundments</w:t>
      </w:r>
      <w:r w:rsidRPr="00836588">
        <w:t>.</w:t>
      </w:r>
      <w:r>
        <w:t xml:space="preserve"> We used a </w:t>
      </w:r>
      <w:r w:rsidRPr="00836588">
        <w:t xml:space="preserve">generalized linear </w:t>
      </w:r>
      <w:r>
        <w:t>mixed-effects</w:t>
      </w:r>
      <w:r w:rsidRPr="00836588">
        <w:t xml:space="preserve"> model </w:t>
      </w:r>
      <w:r>
        <w:t>with a</w:t>
      </w:r>
      <w:r w:rsidRPr="00836588">
        <w:t xml:space="preserve"> negative binomial </w:t>
      </w:r>
      <w:r>
        <w:t>sampling distribution</w:t>
      </w:r>
      <w:r w:rsidRPr="00836588">
        <w:t>.</w:t>
      </w:r>
      <w:r>
        <w:t xml:space="preserve"> The model included</w:t>
      </w:r>
      <w:r w:rsidRPr="00836588">
        <w:t xml:space="preserve"> random effects </w:t>
      </w:r>
      <w:r>
        <w:t>for</w:t>
      </w:r>
      <w:r w:rsidRPr="00836588">
        <w:t xml:space="preserve"> impoundment x year </w:t>
      </w:r>
      <w:r>
        <w:t xml:space="preserve">intercepts </w:t>
      </w:r>
      <w:r w:rsidRPr="00836588">
        <w:t>and fixed effects of treatment</w:t>
      </w:r>
      <w:r>
        <w:t>,</w:t>
      </w:r>
      <w:r w:rsidRPr="00836588">
        <w:t xml:space="preserve"> time</w:t>
      </w:r>
      <w:r>
        <w:t xml:space="preserve"> period</w:t>
      </w:r>
      <w:r w:rsidRPr="00836588">
        <w:t xml:space="preserve">, and </w:t>
      </w:r>
      <w:r>
        <w:t xml:space="preserve">their </w:t>
      </w:r>
      <w:r w:rsidRPr="00836588">
        <w:t xml:space="preserve">interaction. </w:t>
      </w:r>
    </w:p>
    <w:p w14:paraId="24FE7138" w14:textId="186C9711" w:rsidR="00B63AF8" w:rsidRDefault="00B63AF8" w:rsidP="00B63AF8">
      <w:pPr>
        <w:tabs>
          <w:tab w:val="left" w:pos="920"/>
        </w:tabs>
        <w:spacing w:line="480" w:lineRule="auto"/>
        <w:rPr>
          <w:ins w:id="136" w:author="Reviewer" w:date="2021-11-02T09:45:00Z"/>
        </w:rPr>
      </w:pPr>
      <w:r>
        <w:tab/>
        <w:t>We compared Largemouth Bass mean length-at-age (MLA)-0</w:t>
      </w:r>
      <w:r w:rsidRPr="003D38E0">
        <w:t xml:space="preserve"> in the pre-treatment </w:t>
      </w:r>
      <w:del w:id="137" w:author="Reviewer" w:date="2021-11-02T13:54:00Z">
        <w:r w:rsidRPr="003D38E0" w:rsidDel="00CC1FBB">
          <w:delText>vs.</w:delText>
        </w:r>
      </w:del>
      <w:ins w:id="138" w:author="Reviewer" w:date="2021-11-02T13:54:00Z">
        <w:r w:rsidR="00CC1FBB">
          <w:t>and</w:t>
        </w:r>
      </w:ins>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large-sized and small-sized impoundments</w:t>
      </w:r>
      <w:r w:rsidRPr="003D38E0">
        <w:t>.</w:t>
      </w:r>
      <w:r>
        <w:t xml:space="preserve"> </w:t>
      </w:r>
      <w:ins w:id="139" w:author="Reviewer" w:date="2021-11-02T13:54:00Z">
        <w:r w:rsidR="00CC1FBB">
          <w:t xml:space="preserve">We </w:t>
        </w:r>
      </w:ins>
      <w:del w:id="140" w:author="Reviewer" w:date="2021-11-02T13:54:00Z">
        <w:r w:rsidRPr="003D38E0" w:rsidDel="00CC1FBB">
          <w:delText xml:space="preserve">This analysis was </w:delText>
        </w:r>
      </w:del>
      <w:r>
        <w:t>conducted</w:t>
      </w:r>
      <w:r w:rsidRPr="003D38E0">
        <w:t xml:space="preserve"> </w:t>
      </w:r>
      <w:ins w:id="141" w:author="Reviewer" w:date="2021-11-02T13:54:00Z">
        <w:r w:rsidR="00CC1FBB">
          <w:t xml:space="preserve">this analysis </w:t>
        </w:r>
      </w:ins>
      <w:ins w:id="142" w:author="Reviewer" w:date="2021-11-02T13:58:00Z">
        <w:r w:rsidR="00CC1FBB">
          <w:t xml:space="preserve">using </w:t>
        </w:r>
      </w:ins>
      <w:del w:id="143" w:author="Reviewer" w:date="2021-11-02T13:58:00Z">
        <w:r w:rsidDel="00CC1FBB">
          <w:delText xml:space="preserve">on the natural logarithmic scale </w:delText>
        </w:r>
      </w:del>
      <w:del w:id="144" w:author="Reviewer" w:date="2021-11-02T13:54:00Z">
        <w:r w:rsidDel="00CC1FBB">
          <w:delText xml:space="preserve">for </w:delText>
        </w:r>
      </w:del>
      <w:del w:id="145" w:author="Reviewer" w:date="2021-11-02T13:55:00Z">
        <w:r w:rsidDel="00CC1FBB">
          <w:lastRenderedPageBreak/>
          <w:delText xml:space="preserve">normality </w:delText>
        </w:r>
      </w:del>
      <w:del w:id="146" w:author="Reviewer" w:date="2021-11-02T13:58:00Z">
        <w:r w:rsidRPr="003D38E0" w:rsidDel="00CC1FBB">
          <w:delText xml:space="preserve">with </w:delText>
        </w:r>
      </w:del>
      <w:r w:rsidRPr="003D38E0">
        <w:t xml:space="preserve">a linear mixed-effects model </w:t>
      </w:r>
      <w:del w:id="147" w:author="Reviewer" w:date="2021-11-02T13:59:00Z">
        <w:r w:rsidRPr="003D38E0" w:rsidDel="00FF0C91">
          <w:delText>via maximum likelihood</w:delText>
        </w:r>
      </w:del>
      <w:ins w:id="148" w:author="Reviewer" w:date="2021-11-02T13:58:00Z">
        <w:r w:rsidR="00CC1FBB">
          <w:t>and natural-log-transformed catch data to meet the assumption of normality</w:t>
        </w:r>
      </w:ins>
      <w:r>
        <w:t>.</w:t>
      </w:r>
      <w:r w:rsidRPr="003D38E0">
        <w:t xml:space="preserve"> </w:t>
      </w:r>
      <w:r>
        <w:t>We</w:t>
      </w:r>
      <w:r w:rsidRPr="003D38E0">
        <w:t xml:space="preserve"> included independent random effects of impoundment and year </w:t>
      </w:r>
      <w:r>
        <w:t xml:space="preserve">intercepts </w:t>
      </w:r>
      <w:r w:rsidRPr="003D38E0">
        <w:t>and fixed effects of treatment, time period, and</w:t>
      </w:r>
      <w:r>
        <w:t xml:space="preserve"> their </w:t>
      </w:r>
      <w:r w:rsidRPr="003D38E0">
        <w:t>interaction.</w:t>
      </w:r>
      <w:r>
        <w:t xml:space="preserve"> </w:t>
      </w:r>
    </w:p>
    <w:p w14:paraId="4DBED55F" w14:textId="77777777" w:rsidR="00622904" w:rsidRPr="003138B4" w:rsidRDefault="00622904" w:rsidP="00B63AF8">
      <w:pPr>
        <w:tabs>
          <w:tab w:val="left" w:pos="920"/>
        </w:tabs>
        <w:spacing w:line="480" w:lineRule="auto"/>
      </w:pPr>
    </w:p>
    <w:p w14:paraId="504A3C7F" w14:textId="09D119AE" w:rsidR="00B63AF8" w:rsidRPr="00971C9C" w:rsidDel="00622904" w:rsidRDefault="00B63AF8" w:rsidP="00B63AF8">
      <w:pPr>
        <w:tabs>
          <w:tab w:val="left" w:pos="920"/>
        </w:tabs>
        <w:spacing w:line="480" w:lineRule="auto"/>
        <w:rPr>
          <w:del w:id="149" w:author="Reviewer" w:date="2021-11-02T09:45:00Z"/>
          <w:iCs/>
        </w:rPr>
      </w:pPr>
      <w:del w:id="150" w:author="Reviewer" w:date="2021-11-02T09:45:00Z">
        <w:r w:rsidDel="00622904">
          <w:rPr>
            <w:iCs/>
          </w:rPr>
          <w:delText>[B]</w:delText>
        </w:r>
        <w:r w:rsidRPr="00971C9C" w:rsidDel="00622904">
          <w:rPr>
            <w:iCs/>
          </w:rPr>
          <w:delText xml:space="preserve">Age 1 Growth, Recruitment, Survival, </w:delText>
        </w:r>
        <w:r w:rsidDel="00622904">
          <w:rPr>
            <w:iCs/>
          </w:rPr>
          <w:delText xml:space="preserve">and </w:delText>
        </w:r>
        <w:r w:rsidRPr="00971C9C" w:rsidDel="00622904">
          <w:rPr>
            <w:iCs/>
          </w:rPr>
          <w:delText>Size Structure</w:delText>
        </w:r>
      </w:del>
    </w:p>
    <w:p w14:paraId="4AFFB518" w14:textId="390E7911" w:rsidR="00B63AF8" w:rsidRDefault="00622904" w:rsidP="00B63AF8">
      <w:pPr>
        <w:tabs>
          <w:tab w:val="left" w:pos="920"/>
        </w:tabs>
        <w:spacing w:line="480" w:lineRule="auto"/>
      </w:pPr>
      <w:ins w:id="151" w:author="Reviewer" w:date="2021-11-02T09:45:00Z">
        <w:r w:rsidRPr="00622904">
          <w:rPr>
            <w:i/>
          </w:rPr>
          <w:t>Ag</w:t>
        </w:r>
        <w:r>
          <w:rPr>
            <w:i/>
          </w:rPr>
          <w:t>e-1 growth, recruitment, survival, and size structure</w:t>
        </w:r>
        <w:r w:rsidRPr="00030B01">
          <w:rPr>
            <w:i/>
          </w:rPr>
          <w:t>.</w:t>
        </w:r>
        <w:r w:rsidRPr="00030B01">
          <w:rPr>
            <w:bCs/>
            <w:i/>
          </w:rPr>
          <w:t>—</w:t>
        </w:r>
      </w:ins>
      <w:del w:id="152" w:author="Reviewer" w:date="2021-11-02T09:45:00Z">
        <w:r w:rsidR="00B63AF8" w:rsidDel="00622904">
          <w:tab/>
        </w:r>
      </w:del>
      <w:r w:rsidR="00B63AF8" w:rsidRPr="00247AE8">
        <w:t xml:space="preserve">We estimated the effect of rotenone treatment on Largemouth Bass MLA-1 for both large-sized and small-sized impoundments using a BACI analysis. We obtained MLA from otolith-aged subsamples by taking the average length of each age class, weighted by the sample size in each size class </w:t>
      </w:r>
      <w:r w:rsidR="00B63AF8" w:rsidRPr="00247AE8">
        <w:fldChar w:fldCharType="begin"/>
      </w:r>
      <w:r w:rsidR="00B63AF8" w:rsidRPr="00247AE8">
        <w:instrText xml:space="preserve"> ADDIN ZOTERO_ITEM CSL_CITATION {"citationID":"ZOwxJKvl","properties":{"formattedCitation":"(DeVries and Frie 1996)","plainCitation":"(DeVries and Frie 1996)","noteIndex":0},"citationItems":[{"id":2764,"uris":["http://zotero.org/users/4161640/items/UPJICSST"],"uri":["http://zotero.org/users/4161640/items/UPJICSST"],"itemData":{"id":2764,"type":"chapter","container-title":"&lt;i&gt;in&lt;/i&gt;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00B63AF8" w:rsidRPr="00247AE8">
        <w:fldChar w:fldCharType="separate"/>
      </w:r>
      <w:r w:rsidR="00B63AF8" w:rsidRPr="00247AE8">
        <w:rPr>
          <w:noProof/>
        </w:rPr>
        <w:t>(DeVries and Frie 1996)</w:t>
      </w:r>
      <w:r w:rsidR="00B63AF8" w:rsidRPr="00247AE8">
        <w:fldChar w:fldCharType="end"/>
      </w:r>
      <w:r w:rsidR="00B63AF8" w:rsidRPr="00247AE8">
        <w:t xml:space="preserve">. </w:t>
      </w:r>
      <w:r w:rsidR="00B63AF8">
        <w:t>We used</w:t>
      </w:r>
      <w:r w:rsidR="00B63AF8" w:rsidRPr="00247AE8">
        <w:t xml:space="preserve"> a linear mixed-effects model via maximum likelihood with independent random effects of impoundment and year intercepts and a fixed effect of rotenone treatment (once or twice) on the natural logarithm of </w:t>
      </w:r>
      <w:del w:id="153" w:author="Reviewer" w:date="2021-11-02T14:00:00Z">
        <w:r w:rsidR="00B63AF8" w:rsidRPr="00247AE8" w:rsidDel="00FF0C91">
          <w:delText xml:space="preserve">Largemouth Bass </w:delText>
        </w:r>
      </w:del>
      <w:r w:rsidR="00B63AF8" w:rsidRPr="00247AE8">
        <w:t>MLA-1</w:t>
      </w:r>
      <w:del w:id="154" w:author="Reviewer" w:date="2021-11-02T13:59:00Z">
        <w:r w:rsidR="00B63AF8" w:rsidRPr="00247AE8" w:rsidDel="00FF0C91">
          <w:delText xml:space="preserve"> for normality</w:delText>
        </w:r>
      </w:del>
      <w:r w:rsidR="00B63AF8" w:rsidRPr="00247AE8">
        <w:t>.</w:t>
      </w:r>
    </w:p>
    <w:p w14:paraId="4ED33535" w14:textId="60EAC3C5" w:rsidR="00B63AF8" w:rsidRDefault="00B63AF8" w:rsidP="00B63AF8">
      <w:pPr>
        <w:tabs>
          <w:tab w:val="left" w:pos="920"/>
        </w:tabs>
        <w:spacing w:line="480" w:lineRule="auto"/>
      </w:pPr>
      <w:r>
        <w:tab/>
        <w:t>We evaluated the effect of rotenone treatment on natural-log</w:t>
      </w:r>
      <w:del w:id="155" w:author="Reviewer" w:date="2021-11-02T14:00:00Z">
        <w:r w:rsidDel="00FF0C91">
          <w:delText>arithmic</w:delText>
        </w:r>
      </w:del>
      <w:r>
        <w:t xml:space="preserve">-transformed electrofishing catch-per-unit-effort (CPUE) of age-1 Largemouth Bass and stock-sized Bluegill (i.e., &gt;80 mm) </w:t>
      </w:r>
      <w:del w:id="156" w:author="Reviewer" w:date="2021-11-02T14:01:00Z">
        <w:r w:rsidDel="00EE1A42">
          <w:delText>for both dependent variables in</w:delText>
        </w:r>
      </w:del>
      <w:ins w:id="157" w:author="Reviewer" w:date="2021-11-02T14:01:00Z">
        <w:r w:rsidR="00EE1A42">
          <w:t>using</w:t>
        </w:r>
      </w:ins>
      <w:r>
        <w:t xml:space="preserve"> a BACI analysis for both large-sized and small-sized impoundments. We analyzed </w:t>
      </w:r>
      <w:del w:id="158" w:author="Reviewer" w:date="2021-11-02T15:40:00Z">
        <w:r w:rsidDel="008C76B0">
          <w:delText xml:space="preserve">the </w:delText>
        </w:r>
      </w:del>
      <w:r>
        <w:t>effects of rotenone application on Largemouth Bass recruitment using age-1 CPUE</w:t>
      </w:r>
      <w:ins w:id="159" w:author="Reviewer" w:date="2021-11-02T15:38:00Z">
        <w:r w:rsidR="00E55027">
          <w:t xml:space="preserve"> and </w:t>
        </w:r>
      </w:ins>
      <w:del w:id="160" w:author="Reviewer" w:date="2021-11-02T15:38:00Z">
        <w:r w:rsidDel="00E55027">
          <w:delText xml:space="preserve">, whereas </w:delText>
        </w:r>
      </w:del>
      <w:r>
        <w:t xml:space="preserve">effects on non-target </w:t>
      </w:r>
      <w:ins w:id="161" w:author="Reviewer" w:date="2021-11-02T15:38:00Z">
        <w:r w:rsidR="00E55027">
          <w:t>fish</w:t>
        </w:r>
      </w:ins>
      <w:ins w:id="162" w:author="Reviewer" w:date="2021-11-02T15:40:00Z">
        <w:r w:rsidR="008C76B0">
          <w:t xml:space="preserve"> for rotenone application</w:t>
        </w:r>
      </w:ins>
      <w:ins w:id="163" w:author="Reviewer" w:date="2021-11-02T15:38:00Z">
        <w:r w:rsidR="00E55027">
          <w:t xml:space="preserve"> (i.e., </w:t>
        </w:r>
      </w:ins>
      <w:r>
        <w:t>Bluegill</w:t>
      </w:r>
      <w:ins w:id="164" w:author="Reviewer" w:date="2021-11-02T15:38:00Z">
        <w:r w:rsidR="00E55027">
          <w:t>)</w:t>
        </w:r>
      </w:ins>
      <w:r>
        <w:t xml:space="preserve"> us</w:t>
      </w:r>
      <w:ins w:id="165" w:author="Reviewer" w:date="2021-11-02T15:38:00Z">
        <w:r w:rsidR="00E55027">
          <w:t>ing</w:t>
        </w:r>
      </w:ins>
      <w:del w:id="166" w:author="Reviewer" w:date="2021-11-02T15:38:00Z">
        <w:r w:rsidDel="00E55027">
          <w:delText>ed</w:delText>
        </w:r>
      </w:del>
      <w:r>
        <w:t xml:space="preserve"> Bluegill CPUE. For each dependent variable, we fit a linear mixed-effects model via maximum likelihood that included independent random effects of impoundment and year intercepts and a fixed effect of rotenone treatment. </w:t>
      </w:r>
      <w:bookmarkStart w:id="167" w:name="_GoBack"/>
      <w:bookmarkEnd w:id="167"/>
    </w:p>
    <w:p w14:paraId="17AD03C7" w14:textId="13B7BF12" w:rsidR="00B63AF8" w:rsidRDefault="00B63AF8" w:rsidP="00B63AF8">
      <w:pPr>
        <w:tabs>
          <w:tab w:val="left" w:pos="920"/>
        </w:tabs>
        <w:spacing w:line="480" w:lineRule="auto"/>
      </w:pPr>
      <w:r w:rsidRPr="00CE03D9">
        <w:tab/>
      </w:r>
      <w:r>
        <w:t xml:space="preserve">We tested for compensatory age-0 Largemouth Bass survival after rotenone treatment using an index of Largemouth Bass age-0 survival. The survival index was calculated by </w:t>
      </w:r>
      <w:r>
        <w:lastRenderedPageBreak/>
        <w:t xml:space="preserve">dividing March age-1 electrofishing catches by the mid-summer follow-up seine (day-42) catches from the previous year. We tested for differences in the survival index as a function of rotenone treatment frequency (i.e., no treatment, one year, two years) for both large-sized and small-sized impoundments using </w:t>
      </w:r>
      <w:del w:id="168" w:author="Reviewer" w:date="2021-11-02T14:03:00Z">
        <w:r w:rsidDel="003E50AB">
          <w:delText>liner</w:delText>
        </w:r>
      </w:del>
      <w:ins w:id="169" w:author="Reviewer" w:date="2021-11-02T14:03:00Z">
        <w:r w:rsidR="003E50AB">
          <w:t>linear</w:t>
        </w:r>
      </w:ins>
      <w:r>
        <w:t xml:space="preserve"> models with a fixed effect of rotenone treatment.</w:t>
      </w:r>
    </w:p>
    <w:p w14:paraId="6376B4BE" w14:textId="77777777" w:rsidR="00B63AF8" w:rsidRDefault="00B63AF8" w:rsidP="00B63AF8">
      <w:pPr>
        <w:tabs>
          <w:tab w:val="left" w:pos="920"/>
        </w:tabs>
        <w:spacing w:line="480" w:lineRule="auto"/>
      </w:pPr>
    </w:p>
    <w:p w14:paraId="3BF48465" w14:textId="40BC0E8E" w:rsidR="00485D4D" w:rsidRPr="00B63AF8" w:rsidRDefault="008C76B0" w:rsidP="00B63AF8"/>
    <w:sectPr w:rsidR="00485D4D" w:rsidRPr="00B63AF8" w:rsidSect="00DC5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eviewer" w:date="2021-11-02T11:40:00Z" w:initials="AC">
    <w:p w14:paraId="6F600043" w14:textId="46C9A3F3" w:rsidR="00660638" w:rsidRDefault="00660638">
      <w:pPr>
        <w:pStyle w:val="CommentText"/>
      </w:pPr>
      <w:r>
        <w:rPr>
          <w:rStyle w:val="CommentReference"/>
        </w:rPr>
        <w:annotationRef/>
      </w:r>
      <w:r>
        <w:t>This might actually be USDOI 2018 (the revised version was published in 2018).</w:t>
      </w:r>
    </w:p>
    <w:p w14:paraId="6B7099F7" w14:textId="77777777" w:rsidR="00660638" w:rsidRDefault="00660638">
      <w:pPr>
        <w:pStyle w:val="CommentText"/>
      </w:pPr>
    </w:p>
    <w:p w14:paraId="0BCEDEB7" w14:textId="77777777" w:rsidR="00660638" w:rsidRPr="00352CD4" w:rsidRDefault="00660638" w:rsidP="00660638">
      <w:pPr>
        <w:ind w:left="720" w:hanging="720"/>
        <w:contextualSpacing/>
      </w:pPr>
      <w:r w:rsidRPr="000E0B47">
        <w:rPr>
          <w:highlight w:val="yellow"/>
        </w:rPr>
        <w:t>United States Department of the Interior (USDOI), 2018. National survey of fishing, hunting, &amp; wildlife-associated recreation (FHWAR):  2016. United States Department of the Interior, United States Fish and Wildlife Service, United States Department of Commerce, United States Census Bureau. Washington, D.C., USA.</w:t>
      </w:r>
    </w:p>
    <w:p w14:paraId="59CF9689" w14:textId="77777777" w:rsidR="00660638" w:rsidRDefault="00660638">
      <w:pPr>
        <w:pStyle w:val="CommentText"/>
      </w:pPr>
    </w:p>
    <w:p w14:paraId="387CF758" w14:textId="77777777" w:rsidR="00660638" w:rsidRDefault="00660638">
      <w:pPr>
        <w:pStyle w:val="CommentText"/>
      </w:pPr>
    </w:p>
    <w:p w14:paraId="35873559" w14:textId="7B6B52B5" w:rsidR="00660638" w:rsidRDefault="008C76B0">
      <w:pPr>
        <w:pStyle w:val="CommentText"/>
      </w:pPr>
      <w:hyperlink r:id="rId1" w:history="1">
        <w:r w:rsidR="00660638" w:rsidRPr="00EF56F6">
          <w:rPr>
            <w:rStyle w:val="Hyperlink"/>
          </w:rPr>
          <w:t>https://www.census.gov/content/dam/Census/library/publications/2018/demo/fhw16-nat.p</w:t>
        </w:r>
        <w:r w:rsidR="00660638" w:rsidRPr="00EF56F6">
          <w:rPr>
            <w:rStyle w:val="Hyperlink"/>
          </w:rPr>
          <w:t>d</w:t>
        </w:r>
        <w:r w:rsidR="00660638" w:rsidRPr="00EF56F6">
          <w:rPr>
            <w:rStyle w:val="Hyperlink"/>
          </w:rPr>
          <w:t>f</w:t>
        </w:r>
      </w:hyperlink>
      <w:r w:rsidR="00660638">
        <w:t xml:space="preserve"> </w:t>
      </w:r>
    </w:p>
    <w:p w14:paraId="5F50D6D9" w14:textId="77777777" w:rsidR="00660638" w:rsidRDefault="00660638">
      <w:pPr>
        <w:pStyle w:val="CommentText"/>
      </w:pPr>
    </w:p>
    <w:p w14:paraId="3B4F2EA8" w14:textId="689DE370" w:rsidR="00660638" w:rsidRDefault="008C76B0">
      <w:pPr>
        <w:pStyle w:val="CommentText"/>
      </w:pPr>
      <w:hyperlink r:id="rId2" w:history="1">
        <w:r w:rsidR="00660638" w:rsidRPr="00EF56F6">
          <w:rPr>
            <w:rStyle w:val="Hyperlink"/>
          </w:rPr>
          <w:t>https://www.census.gov/library/publications/2018/demo/fhw-16-nat.html</w:t>
        </w:r>
      </w:hyperlink>
      <w:r w:rsidR="00660638">
        <w:t xml:space="preserve"> </w:t>
      </w:r>
    </w:p>
    <w:p w14:paraId="08B7D6E6" w14:textId="77777777" w:rsidR="00660638" w:rsidRDefault="00660638">
      <w:pPr>
        <w:pStyle w:val="CommentText"/>
      </w:pPr>
    </w:p>
  </w:comment>
  <w:comment w:id="12" w:author="Reviewer" w:date="2021-11-02T14:04:00Z" w:initials="AC">
    <w:p w14:paraId="5E6C2A8D" w14:textId="3DF090C8" w:rsidR="00A465EF" w:rsidRDefault="00A465EF">
      <w:pPr>
        <w:pStyle w:val="CommentText"/>
      </w:pPr>
      <w:r>
        <w:rPr>
          <w:rStyle w:val="CommentReference"/>
        </w:rPr>
        <w:annotationRef/>
      </w:r>
      <w:r>
        <w:t>How many tables and figures are we down to?</w:t>
      </w:r>
    </w:p>
  </w:comment>
  <w:comment w:id="13" w:author="Reviewer" w:date="2021-11-02T15:31:00Z" w:initials="AC">
    <w:p w14:paraId="7915B454" w14:textId="50B3FADE" w:rsidR="00E55027" w:rsidRDefault="00E55027">
      <w:pPr>
        <w:pStyle w:val="CommentText"/>
      </w:pPr>
      <w:r>
        <w:rPr>
          <w:rStyle w:val="CommentReference"/>
        </w:rPr>
        <w:annotationRef/>
      </w:r>
    </w:p>
  </w:comment>
  <w:comment w:id="20" w:author="Reviewer" w:date="2021-11-02T13:14:00Z" w:initials="AC">
    <w:p w14:paraId="642EBADF" w14:textId="51200130" w:rsidR="007D2A8B" w:rsidRDefault="007D2A8B">
      <w:pPr>
        <w:pStyle w:val="CommentText"/>
      </w:pPr>
      <w:r>
        <w:rPr>
          <w:rStyle w:val="CommentReference"/>
        </w:rPr>
        <w:annotationRef/>
      </w:r>
      <w:r>
        <w:t xml:space="preserve">Late spring? </w:t>
      </w:r>
    </w:p>
  </w:comment>
  <w:comment w:id="43" w:author="Reviewer" w:date="2021-11-02T15:34:00Z" w:initials="AC">
    <w:p w14:paraId="78978E87" w14:textId="26088041" w:rsidR="00E55027" w:rsidRDefault="00E55027">
      <w:pPr>
        <w:pStyle w:val="CommentText"/>
      </w:pPr>
      <w:r>
        <w:rPr>
          <w:rStyle w:val="CommentReference"/>
        </w:rPr>
        <w:annotationRef/>
      </w:r>
      <w:r>
        <w:t xml:space="preserve">Change to treatment </w:t>
      </w:r>
      <w:proofErr w:type="gramStart"/>
      <w:r>
        <w:t>periods ??</w:t>
      </w:r>
      <w:proofErr w:type="gramEnd"/>
    </w:p>
  </w:comment>
  <w:comment w:id="63" w:author="Reviewer" w:date="2021-11-02T13:27:00Z" w:initials="AC">
    <w:p w14:paraId="0C213867" w14:textId="07880D78" w:rsidR="004176C9" w:rsidRDefault="004176C9">
      <w:pPr>
        <w:pStyle w:val="CommentText"/>
      </w:pPr>
      <w:r>
        <w:rPr>
          <w:rStyle w:val="CommentReference"/>
        </w:rPr>
        <w:annotationRef/>
      </w:r>
      <w:r>
        <w:t>No need to abbreviate if not used again ... a “search find” only revealed this single instance of “GPS,” but perhaps the Results or Discussion have others</w:t>
      </w:r>
    </w:p>
  </w:comment>
  <w:comment w:id="82" w:author="Reviewer" w:date="2021-11-02T13:34:00Z" w:initials="AC">
    <w:p w14:paraId="193B08BC" w14:textId="47EA4A08" w:rsidR="00AD25FD" w:rsidRDefault="00AD25FD" w:rsidP="00AD25FD">
      <w:pPr>
        <w:pStyle w:val="CommentText"/>
      </w:pPr>
      <w:r>
        <w:rPr>
          <w:rStyle w:val="CommentReference"/>
        </w:rPr>
        <w:annotationRef/>
      </w:r>
      <w:r>
        <w:t>Include pulse and current information ... pulsed DC, amps, volts, etc.</w:t>
      </w:r>
    </w:p>
    <w:p w14:paraId="08CAC767" w14:textId="77777777" w:rsidR="00AD25FD" w:rsidRDefault="00AD25FD" w:rsidP="00AD25FD">
      <w:pPr>
        <w:pStyle w:val="CommentText"/>
      </w:pPr>
    </w:p>
    <w:p w14:paraId="6650693F" w14:textId="54380628" w:rsidR="00AD25FD" w:rsidRDefault="00AD25FD" w:rsidP="00AD25FD">
      <w:pPr>
        <w:pStyle w:val="CommentText"/>
      </w:pPr>
      <w:r>
        <w:t>e.g</w:t>
      </w:r>
      <w:r w:rsidRPr="00E55027">
        <w:rPr>
          <w:highlight w:val="yellow"/>
        </w:rPr>
        <w:t xml:space="preserve">., “50–60 Hz, 4–5 </w:t>
      </w:r>
      <w:proofErr w:type="spellStart"/>
      <w:r w:rsidRPr="00E55027">
        <w:rPr>
          <w:highlight w:val="yellow"/>
        </w:rPr>
        <w:t>ms</w:t>
      </w:r>
      <w:proofErr w:type="spellEnd"/>
      <w:r w:rsidRPr="00E55027">
        <w:rPr>
          <w:highlight w:val="yellow"/>
        </w:rPr>
        <w:t xml:space="preserve"> pulse width, 300–400 V”</w:t>
      </w:r>
      <w:r>
        <w:t xml:space="preserve"> (From a recent NAJFM publication)</w:t>
      </w:r>
    </w:p>
    <w:p w14:paraId="713151CA" w14:textId="0C1B954B" w:rsidR="00AD25FD" w:rsidRDefault="00AD25FD">
      <w:pPr>
        <w:pStyle w:val="CommentText"/>
      </w:pPr>
    </w:p>
  </w:comment>
  <w:comment w:id="85" w:author="Reviewer" w:date="2021-11-02T13:40:00Z" w:initials="AC">
    <w:p w14:paraId="6785E476" w14:textId="3B4DB8A4" w:rsidR="000D3DA0" w:rsidRDefault="000D3DA0">
      <w:pPr>
        <w:pStyle w:val="CommentText"/>
      </w:pPr>
      <w:r>
        <w:rPr>
          <w:rStyle w:val="CommentReference"/>
        </w:rPr>
        <w:annotationRef/>
      </w:r>
      <w:r>
        <w:t xml:space="preserve">Rearranged a bit for consistency by topic (e.g., all fish, LMB subsample ...) </w:t>
      </w:r>
    </w:p>
  </w:comment>
  <w:comment w:id="128" w:author="Reviewer" w:date="2021-11-02T13:46:00Z" w:initials="AC">
    <w:p w14:paraId="7F858FA2" w14:textId="6D3D69B1" w:rsidR="00F875D1" w:rsidRDefault="00F875D1">
      <w:pPr>
        <w:pStyle w:val="CommentText"/>
      </w:pPr>
      <w:r>
        <w:rPr>
          <w:rStyle w:val="CommentReference"/>
        </w:rPr>
        <w:annotationRef/>
      </w:r>
      <w:r w:rsidRPr="00E55027">
        <w:rPr>
          <w:highlight w:val="yellow"/>
        </w:rPr>
        <w:t>Have these been defined yet?</w:t>
      </w:r>
      <w:r>
        <w:t xml:space="preserve"> </w:t>
      </w:r>
    </w:p>
    <w:p w14:paraId="2F2CF895" w14:textId="6B494418" w:rsidR="00E55027" w:rsidRDefault="00E55027">
      <w:pPr>
        <w:pStyle w:val="CommentText"/>
      </w:pPr>
      <w:r>
        <w:t xml:space="preserve">&lt;12 ... &gt; 33?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B7D6E6" w15:done="0"/>
  <w15:commentEx w15:paraId="5E6C2A8D" w15:done="0"/>
  <w15:commentEx w15:paraId="7915B454" w15:done="0"/>
  <w15:commentEx w15:paraId="642EBADF" w15:done="0"/>
  <w15:commentEx w15:paraId="78978E87" w15:done="0"/>
  <w15:commentEx w15:paraId="0C213867" w15:done="0"/>
  <w15:commentEx w15:paraId="713151CA" w15:done="0"/>
  <w15:commentEx w15:paraId="6785E476" w15:done="0"/>
  <w15:commentEx w15:paraId="2F2CF8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79"/>
    <w:rsid w:val="0000624D"/>
    <w:rsid w:val="000D3DA0"/>
    <w:rsid w:val="000E0B47"/>
    <w:rsid w:val="000E4332"/>
    <w:rsid w:val="0015086F"/>
    <w:rsid w:val="00267C40"/>
    <w:rsid w:val="002701FF"/>
    <w:rsid w:val="002F3453"/>
    <w:rsid w:val="003048B5"/>
    <w:rsid w:val="003D650C"/>
    <w:rsid w:val="003E50AB"/>
    <w:rsid w:val="004176C9"/>
    <w:rsid w:val="0049148B"/>
    <w:rsid w:val="00512CCA"/>
    <w:rsid w:val="00515B5F"/>
    <w:rsid w:val="00533E25"/>
    <w:rsid w:val="00542BE6"/>
    <w:rsid w:val="0057404D"/>
    <w:rsid w:val="006066C8"/>
    <w:rsid w:val="00622904"/>
    <w:rsid w:val="00660638"/>
    <w:rsid w:val="0069022A"/>
    <w:rsid w:val="0069401D"/>
    <w:rsid w:val="006C3407"/>
    <w:rsid w:val="00787DDD"/>
    <w:rsid w:val="007902BB"/>
    <w:rsid w:val="00795AF8"/>
    <w:rsid w:val="007B0559"/>
    <w:rsid w:val="007D2A8B"/>
    <w:rsid w:val="00870E19"/>
    <w:rsid w:val="008C76B0"/>
    <w:rsid w:val="008D2650"/>
    <w:rsid w:val="008E700E"/>
    <w:rsid w:val="00923BF5"/>
    <w:rsid w:val="009501D8"/>
    <w:rsid w:val="00982951"/>
    <w:rsid w:val="0099581D"/>
    <w:rsid w:val="00A465EF"/>
    <w:rsid w:val="00A700AE"/>
    <w:rsid w:val="00AD25FD"/>
    <w:rsid w:val="00B41392"/>
    <w:rsid w:val="00B63AF8"/>
    <w:rsid w:val="00B67BB7"/>
    <w:rsid w:val="00B77CEA"/>
    <w:rsid w:val="00B928FB"/>
    <w:rsid w:val="00BE1FD5"/>
    <w:rsid w:val="00C40E2A"/>
    <w:rsid w:val="00CC1FBB"/>
    <w:rsid w:val="00CD774F"/>
    <w:rsid w:val="00D96C79"/>
    <w:rsid w:val="00DC5567"/>
    <w:rsid w:val="00E32445"/>
    <w:rsid w:val="00E32868"/>
    <w:rsid w:val="00E55027"/>
    <w:rsid w:val="00EE1A42"/>
    <w:rsid w:val="00EF3119"/>
    <w:rsid w:val="00F00E31"/>
    <w:rsid w:val="00F875D1"/>
    <w:rsid w:val="00FE4CEF"/>
    <w:rsid w:val="00FF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CDDF"/>
  <w14:defaultImageDpi w14:val="32767"/>
  <w15:chartTrackingRefBased/>
  <w15:docId w15:val="{06717B6E-BA8E-564D-8CAC-A0F420B5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2904"/>
  </w:style>
  <w:style w:type="paragraph" w:styleId="BalloonText">
    <w:name w:val="Balloon Text"/>
    <w:basedOn w:val="Normal"/>
    <w:link w:val="BalloonTextChar"/>
    <w:uiPriority w:val="99"/>
    <w:semiHidden/>
    <w:unhideWhenUsed/>
    <w:rsid w:val="00622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04"/>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22904"/>
    <w:rPr>
      <w:sz w:val="16"/>
      <w:szCs w:val="16"/>
    </w:rPr>
  </w:style>
  <w:style w:type="paragraph" w:styleId="CommentText">
    <w:name w:val="annotation text"/>
    <w:basedOn w:val="Normal"/>
    <w:link w:val="CommentTextChar"/>
    <w:uiPriority w:val="99"/>
    <w:semiHidden/>
    <w:unhideWhenUsed/>
    <w:rsid w:val="00622904"/>
    <w:rPr>
      <w:sz w:val="20"/>
      <w:szCs w:val="20"/>
    </w:rPr>
  </w:style>
  <w:style w:type="character" w:customStyle="1" w:styleId="CommentTextChar">
    <w:name w:val="Comment Text Char"/>
    <w:basedOn w:val="DefaultParagraphFont"/>
    <w:link w:val="CommentText"/>
    <w:uiPriority w:val="99"/>
    <w:semiHidden/>
    <w:rsid w:val="006229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22904"/>
    <w:rPr>
      <w:b/>
      <w:bCs/>
    </w:rPr>
  </w:style>
  <w:style w:type="character" w:customStyle="1" w:styleId="CommentSubjectChar">
    <w:name w:val="Comment Subject Char"/>
    <w:basedOn w:val="CommentTextChar"/>
    <w:link w:val="CommentSubject"/>
    <w:uiPriority w:val="99"/>
    <w:semiHidden/>
    <w:rsid w:val="0062290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60638"/>
    <w:rPr>
      <w:color w:val="0563C1" w:themeColor="hyperlink"/>
      <w:u w:val="single"/>
    </w:rPr>
  </w:style>
  <w:style w:type="character" w:styleId="FollowedHyperlink">
    <w:name w:val="FollowedHyperlink"/>
    <w:basedOn w:val="DefaultParagraphFont"/>
    <w:uiPriority w:val="99"/>
    <w:semiHidden/>
    <w:unhideWhenUsed/>
    <w:rsid w:val="000E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ensus.gov/library/publications/2018/demo/fhw-16-nat.html" TargetMode="External"/><Relationship Id="rId1" Type="http://schemas.openxmlformats.org/officeDocument/2006/relationships/hyperlink" Target="https://www.census.gov/content/dam/Census/library/publications/2018/demo/fhw16-nat.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9F51B-4B7E-417C-807B-869F369F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13096</Words>
  <Characters>74651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26</cp:revision>
  <dcterms:created xsi:type="dcterms:W3CDTF">2021-11-02T13:56:00Z</dcterms:created>
  <dcterms:modified xsi:type="dcterms:W3CDTF">2021-11-02T19:46:00Z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id="ghaRXaG6"/&gt;&lt;style id="http://www.zotero.org/styles/north-american-journal-of-fisheries-management" hasBibliography="1" bibliographyStyleHasBeenSet="0"/&gt;&lt;prefs&gt;&lt;pref name="fieldType" value="Fiel</vt:lpwstr>
  </property>
  <property fmtid="{D5CDD505-2E9C-101B-9397-08002B2CF9AE}" pid="3" name="ZOTERO_PREF_2">
    <vt:lpwstr>d"/&gt;&lt;/prefs&gt;&lt;/data&gt;</vt:lpwstr>
  </property>
</Properties>
</file>