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5203FE5B" w:rsidR="00995172" w:rsidDel="00097870" w:rsidRDefault="00995172" w:rsidP="00995172">
      <w:pPr>
        <w:spacing w:line="480" w:lineRule="auto"/>
        <w:rPr>
          <w:del w:id="0" w:author="Reviewer" w:date="2023-06-30T12:46:00Z"/>
        </w:rPr>
      </w:pPr>
    </w:p>
    <w:p w14:paraId="2C5824E1" w14:textId="5BE37546" w:rsidR="002736F1" w:rsidRPr="002736F1" w:rsidDel="00097870" w:rsidRDefault="002736F1" w:rsidP="00995172">
      <w:pPr>
        <w:spacing w:line="480" w:lineRule="auto"/>
        <w:rPr>
          <w:del w:id="1" w:author="Reviewer" w:date="2023-06-30T12:46:00Z"/>
          <w:i/>
          <w:iCs/>
        </w:rPr>
      </w:pPr>
      <w:del w:id="2" w:author="Reviewer" w:date="2023-06-30T12:46:00Z">
        <w:r w:rsidRPr="002736F1" w:rsidDel="00097870">
          <w:rPr>
            <w:i/>
            <w:iCs/>
            <w:color w:val="000000"/>
          </w:rPr>
          <w:delTex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delText>
        </w:r>
      </w:del>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3F1A2856" w:rsidR="001117F0" w:rsidRDefault="001117F0" w:rsidP="001117F0">
      <w:pPr>
        <w:spacing w:line="480" w:lineRule="auto"/>
        <w:ind w:firstLine="720"/>
      </w:pPr>
      <w:r>
        <w:t>Reducing Largemouth Bass</w:t>
      </w:r>
      <w:ins w:id="3"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4" w:author="Reviewer" w:date="2023-06-06T09:34:00Z">
        <w:r w:rsidDel="002803A7">
          <w:delText>would need to</w:delText>
        </w:r>
      </w:del>
      <w:ins w:id="5" w:author="Reviewer" w:date="2023-06-06T09:34:00Z">
        <w:r w:rsidR="002803A7">
          <w:t>should</w:t>
        </w:r>
      </w:ins>
      <w:r>
        <w:t xml:space="preserve"> </w:t>
      </w:r>
      <w:del w:id="6" w:author="Reviewer" w:date="2023-06-09T09:10:00Z">
        <w:r w:rsidDel="009D6E39">
          <w:delText>not reduce</w:delText>
        </w:r>
      </w:del>
      <w:ins w:id="7" w:author="Reviewer" w:date="2023-06-09T09:10:00Z">
        <w:r w:rsidR="009D6E39">
          <w:t>avoid</w:t>
        </w:r>
      </w:ins>
      <w:r>
        <w:t xml:space="preserve"> </w:t>
      </w:r>
      <w:ins w:id="8" w:author="Reviewer" w:date="2023-06-09T09:11:00Z">
        <w:r w:rsidR="009D6E39">
          <w:t xml:space="preserve">reducing </w:t>
        </w:r>
      </w:ins>
      <w:r>
        <w:t>the productivity of their primary prey species, Bluegill</w:t>
      </w:r>
      <w:ins w:id="9"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w:t>
      </w:r>
      <w:del w:id="10" w:author="Reviewer" w:date="2023-06-08T10:52:00Z">
        <w:r w:rsidDel="000C3BD0">
          <w:delText xml:space="preserve">20 </w:delText>
        </w:r>
      </w:del>
      <w:ins w:id="11" w:author="Reviewer" w:date="2023-06-08T10:52:00Z">
        <w:r w:rsidR="000C3BD0">
          <w:t xml:space="preserve">15 </w:t>
        </w:r>
      </w:ins>
      <w:r>
        <w:t xml:space="preserve">Alabama small impoundments. Following treatment, Largemouth Bass age-0 densities </w:t>
      </w:r>
      <w:proofErr w:type="gramStart"/>
      <w:r>
        <w:t>declined</w:t>
      </w:r>
      <w:proofErr w:type="gramEnd"/>
      <w:r>
        <w:t xml:space="preserve"> and mean age-1 length increased, whereas Bluegill populations were not significantly reduced. Our study </w:t>
      </w:r>
      <w:del w:id="12" w:author="Reviewer" w:date="2023-06-30T12:47:00Z">
        <w:r w:rsidDel="00097870">
          <w:delText xml:space="preserve">suggests </w:delText>
        </w:r>
      </w:del>
      <w:ins w:id="13" w:author="Reviewer" w:date="2023-06-30T12:47:00Z">
        <w:r w:rsidR="00097870">
          <w:t>indicates</w:t>
        </w:r>
        <w:r w:rsidR="00097870">
          <w:t xml:space="preserve"> </w:t>
        </w:r>
      </w:ins>
      <w:r>
        <w:t xml:space="preserve">that shoreline rotenone application may be a valuable method for reducing Largemouth Bass recruitment and increasing Largemouth Bass age-1 growth in small impoundments. However, further research is needed to understand the effects of treatment on </w:t>
      </w:r>
      <w:r>
        <w:lastRenderedPageBreak/>
        <w:t>non-target fishes and better 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602E3E6"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552FA2EF"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14"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w:t>
      </w:r>
      <w:ins w:id="15" w:author="Reviewer" w:date="2023-06-16T14:52:00Z">
        <w:r w:rsidR="0007609F">
          <w:t xml:space="preserve"> and</w:t>
        </w:r>
      </w:ins>
      <w:del w:id="16" w:author="Reviewer" w:date="2023-06-16T14:52:00Z">
        <w:r w:rsidRPr="0049148B" w:rsidDel="0007609F">
          <w:delText>,</w:delText>
        </w:r>
      </w:del>
      <w:r w:rsidRPr="0049148B">
        <w:t xml:space="preserve"> often</w:t>
      </w:r>
      <w:ins w:id="17" w:author="Reviewer" w:date="2023-06-16T14:53:00Z">
        <w:r w:rsidR="0007609F">
          <w:t>-</w:t>
        </w:r>
      </w:ins>
      <w:del w:id="18" w:author="Reviewer" w:date="2023-06-16T14:53:00Z">
        <w:r w:rsidRPr="0049148B" w:rsidDel="0007609F">
          <w:delText xml:space="preserve"> </w:delText>
        </w:r>
      </w:del>
      <w:r w:rsidRPr="0049148B">
        <w:t xml:space="preserve">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w:t>
      </w:r>
      <w:ins w:id="19" w:author="Reviewer" w:date="2023-06-16T14:53:00Z">
        <w:r w:rsidR="0007609F">
          <w:t xml:space="preserve"> North American</w:t>
        </w:r>
      </w:ins>
      <w:r w:rsidRPr="0049148B">
        <w:t xml:space="preserve"> latitudes </w:t>
      </w:r>
      <w:del w:id="20" w:author="Reviewer" w:date="2023-06-16T14:53:00Z">
        <w:r w:rsidRPr="0049148B" w:rsidDel="0007609F">
          <w:delText xml:space="preserve">of North America </w:delText>
        </w:r>
      </w:del>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21" w:author="Reviewer" w:date="2023-06-06T15:18:00Z">
        <w:r w:rsidR="005F048F">
          <w:t>Largemouth B</w:t>
        </w:r>
      </w:ins>
      <w:del w:id="22" w:author="Reviewer" w:date="2023-06-06T15:18:00Z">
        <w:r w:rsidDel="005F048F">
          <w:delText>b</w:delText>
        </w:r>
      </w:del>
      <w:r w:rsidRPr="0049148B">
        <w:t xml:space="preserve">ass is a top-level piscivore that is the most sought-after, economically significant, and heavily managed fish in North America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xml:space="preserve">, attracting nearly 9.6 million anglers in 2016 </w:t>
      </w:r>
      <w:r w:rsidRPr="0049148B">
        <w:lastRenderedPageBreak/>
        <w:t>(USDOI 201</w:t>
      </w:r>
      <w:r>
        <w:t>8</w:t>
      </w:r>
      <w:r w:rsidRPr="0049148B">
        <w:t xml:space="preserve">). </w:t>
      </w:r>
      <w:r>
        <w:t xml:space="preserve">Both </w:t>
      </w:r>
      <w:ins w:id="23" w:author="Reviewer" w:date="2023-06-06T15:18:00Z">
        <w:r w:rsidR="005F048F">
          <w:t>Largemouth B</w:t>
        </w:r>
      </w:ins>
      <w:del w:id="24" w:author="Reviewer" w:date="2023-06-06T15:18:00Z">
        <w:r w:rsidDel="005F048F">
          <w:delText>b</w:delText>
        </w:r>
      </w:del>
      <w:r w:rsidRPr="0049148B">
        <w:t xml:space="preserve">ass and Bluegill are </w:t>
      </w:r>
      <w:r>
        <w:t>widespread</w:t>
      </w:r>
      <w:del w:id="25" w:author="Reviewer" w:date="2023-06-06T09:49:00Z">
        <w:r w:rsidDel="00D843AB">
          <w:delText>,</w:delText>
        </w:r>
      </w:del>
      <w:r>
        <w:t xml:space="preserve"> </w:t>
      </w:r>
      <w:del w:id="26" w:author="Reviewer" w:date="2023-06-06T09:48:00Z">
        <w:r w:rsidRPr="0049148B" w:rsidDel="00D843AB">
          <w:delText xml:space="preserve">highly productive, </w:delText>
        </w:r>
      </w:del>
      <w:ins w:id="27" w:author="Reviewer" w:date="2023-06-16T14:54:00Z">
        <w:r w:rsidR="0007609F">
          <w:t xml:space="preserve">and </w:t>
        </w:r>
      </w:ins>
      <w:r w:rsidRPr="0049148B">
        <w:t>popular sport fish</w:t>
      </w:r>
      <w:ins w:id="28"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5DFCE9DC" w:rsidR="001117F0" w:rsidRPr="0049148B" w:rsidRDefault="001117F0" w:rsidP="001117F0">
      <w:pPr>
        <w:spacing w:line="480" w:lineRule="auto"/>
      </w:pPr>
      <w:r w:rsidRPr="0049148B">
        <w:tab/>
      </w:r>
      <w:r>
        <w:t xml:space="preserve">Along with maintaining </w:t>
      </w:r>
      <w:del w:id="29" w:author="Reviewer" w:date="2023-06-06T09:53:00Z">
        <w:r w:rsidDel="00D843AB">
          <w:delText xml:space="preserve">productive </w:delText>
        </w:r>
      </w:del>
      <w:del w:id="30" w:author="Reviewer" w:date="2023-06-08T10:58:00Z">
        <w:r w:rsidDel="000C3BD0">
          <w:delText xml:space="preserve">small impoundment </w:delText>
        </w:r>
      </w:del>
      <w:r>
        <w:t>habitat</w:t>
      </w:r>
      <w:del w:id="31" w:author="Reviewer" w:date="2023-06-08T10:58:00Z">
        <w:r w:rsidDel="000C3BD0">
          <w:delText>s</w:delText>
        </w:r>
      </w:del>
      <w:r>
        <w:t>, fisheries m</w:t>
      </w:r>
      <w:r w:rsidRPr="0049148B">
        <w:t>anagement in small impoundments involves manipulating population densities to achieve desired growth rates</w:t>
      </w:r>
      <w:r>
        <w:t xml:space="preserve"> and ultimately </w:t>
      </w:r>
      <w:del w:id="32" w:author="Reviewer" w:date="2023-06-16T14:55:00Z">
        <w:r w:rsidDel="0007609F">
          <w:delText xml:space="preserve">requested </w:delText>
        </w:r>
      </w:del>
      <w:ins w:id="33" w:author="Reviewer" w:date="2023-06-16T14:55:00Z">
        <w:r w:rsidR="0007609F">
          <w:t xml:space="preserve">desired </w:t>
        </w:r>
      </w:ins>
      <w:ins w:id="34" w:author="Reviewer" w:date="2023-06-09T10:23:00Z">
        <w:r w:rsidR="008F2767">
          <w:t xml:space="preserve">body </w:t>
        </w:r>
      </w:ins>
      <w:r>
        <w:t xml:space="preserve">sizes of both </w:t>
      </w:r>
      <w:ins w:id="35" w:author="Reviewer" w:date="2023-06-06T15:19:00Z">
        <w:r w:rsidR="005F048F">
          <w:t>Largemouth B</w:t>
        </w:r>
      </w:ins>
      <w:del w:id="36"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37" w:author="Reviewer" w:date="2023-06-06T15:19:00Z">
        <w:r w:rsidR="005F048F">
          <w:t>Largemouth B</w:t>
        </w:r>
      </w:ins>
      <w:del w:id="38"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39" w:author="Reviewer" w:date="2023-06-06T15:19:00Z">
        <w:r w:rsidR="005F048F">
          <w:t>Largemouth B</w:t>
        </w:r>
      </w:ins>
      <w:del w:id="40"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41" w:author="Reviewer" w:date="2023-06-06T15:19:00Z">
        <w:r w:rsidRPr="0049148B" w:rsidDel="005F048F">
          <w:delText xml:space="preserve"> </w:delText>
        </w:r>
      </w:del>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42" w:author="Reviewer" w:date="2023-06-06T15:20:00Z">
        <w:r w:rsidR="005F048F">
          <w:t>Largemouth B</w:t>
        </w:r>
      </w:ins>
      <w:del w:id="43"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44" w:author="Reviewer" w:date="2023-06-06T15:20:00Z">
        <w:r w:rsidR="005F048F">
          <w:t>Largemouth B</w:t>
        </w:r>
      </w:ins>
      <w:del w:id="45"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7B80E560" w:rsidR="001117F0" w:rsidRPr="0049148B" w:rsidRDefault="001117F0" w:rsidP="001117F0">
      <w:pPr>
        <w:spacing w:line="480" w:lineRule="auto"/>
      </w:pPr>
      <w:r w:rsidRPr="0049148B">
        <w:tab/>
        <w:t xml:space="preserve">Over the last 30 years, </w:t>
      </w:r>
      <w:ins w:id="46" w:author="Reviewer" w:date="2023-06-06T15:20:00Z">
        <w:r w:rsidR="005F048F">
          <w:t>Largemouth B</w:t>
        </w:r>
      </w:ins>
      <w:del w:id="47"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caused density-dependent growth reductions </w:t>
      </w:r>
      <w:del w:id="48" w:author="Reviewer" w:date="2023-06-06T12:44:00Z">
        <w:r w:rsidDel="00FD0AEA">
          <w:delText xml:space="preserve">in </w:delText>
        </w:r>
      </w:del>
      <w:ins w:id="49" w:author="Reviewer" w:date="2023-06-06T12:44:00Z">
        <w:r w:rsidR="00FD0AEA">
          <w:t xml:space="preserve">of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w:t>
      </w:r>
      <w:r w:rsidRPr="0049148B">
        <w:lastRenderedPageBreak/>
        <w:t>and Maceina 2005; Wright and Kraft 2012; Bonvechio et al. 2014)</w:t>
      </w:r>
      <w:r w:rsidRPr="0049148B">
        <w:fldChar w:fldCharType="end"/>
      </w:r>
      <w:r w:rsidRPr="0049148B">
        <w:t xml:space="preserve">. </w:t>
      </w:r>
      <w:ins w:id="50" w:author="Reviewer" w:date="2023-06-06T12:49:00Z">
        <w:r w:rsidR="00FD0AEA">
          <w:t xml:space="preserve">Additionally, Largemouth </w:t>
        </w:r>
      </w:ins>
      <w:r w:rsidRPr="0049148B">
        <w:t xml:space="preserve">Bass spawn annually at rates </w:t>
      </w:r>
      <w:r>
        <w:t>of 900–3</w:t>
      </w:r>
      <w:ins w:id="51" w:author="Reviewer" w:date="2023-06-30T12:53:00Z">
        <w:r w:rsidR="00097870">
          <w:t>,</w:t>
        </w:r>
      </w:ins>
      <w:r>
        <w:t>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52" w:author="Reviewer" w:date="2023-06-06T12:50:00Z">
        <w:r w:rsidR="00FD0AEA">
          <w:t xml:space="preserve"> </w:t>
        </w:r>
      </w:ins>
      <w:ins w:id="53" w:author="Reviewer" w:date="2023-06-08T10:59:00Z">
        <w:r w:rsidR="000C3BD0">
          <w:t>increasing</w:t>
        </w:r>
      </w:ins>
      <w:ins w:id="54" w:author="Reviewer" w:date="2023-06-06T12:56:00Z">
        <w:r w:rsidR="00F50C5A">
          <w:t xml:space="preserve"> </w:t>
        </w:r>
      </w:ins>
      <w:ins w:id="55" w:author="Reviewer" w:date="2023-06-06T12:57:00Z">
        <w:r w:rsidR="00F50C5A">
          <w:t>their</w:t>
        </w:r>
      </w:ins>
      <w:del w:id="56" w:author="Reviewer" w:date="2023-06-06T12:56:00Z">
        <w:r w:rsidRPr="0049148B" w:rsidDel="00F50C5A">
          <w:delText xml:space="preserve"> making them</w:delText>
        </w:r>
      </w:del>
      <w:r w:rsidRPr="0049148B">
        <w:t xml:space="preserve"> </w:t>
      </w:r>
      <w:del w:id="57" w:author="Reviewer" w:date="2023-06-08T11:00:00Z">
        <w:r w:rsidRPr="0049148B" w:rsidDel="000C3BD0">
          <w:delText>high</w:delText>
        </w:r>
      </w:del>
      <w:del w:id="58" w:author="Reviewer" w:date="2023-06-06T12:57:00Z">
        <w:r w:rsidRPr="0049148B" w:rsidDel="00F50C5A">
          <w:delText>ly</w:delText>
        </w:r>
      </w:del>
      <w:del w:id="59" w:author="Reviewer" w:date="2023-06-08T11:00:00Z">
        <w:r w:rsidRPr="0049148B" w:rsidDel="000C3BD0">
          <w:delText xml:space="preserve"> </w:delText>
        </w:r>
      </w:del>
      <w:r w:rsidRPr="0049148B">
        <w:t>vulnerab</w:t>
      </w:r>
      <w:ins w:id="60" w:author="Reviewer" w:date="2023-06-06T12:57:00Z">
        <w:r w:rsidR="00F50C5A">
          <w:t>ility</w:t>
        </w:r>
      </w:ins>
      <w:del w:id="61"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62" w:author="Reviewer" w:date="2023-06-06T15:20:00Z">
        <w:r w:rsidR="005F048F">
          <w:t>Largemouth B</w:t>
        </w:r>
      </w:ins>
      <w:del w:id="63"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64" w:author="Reviewer" w:date="2023-06-06T13:37:00Z">
            <w:rPr/>
          </w:rPrChange>
        </w:rPr>
        <w:t>Davies et al. 1982</w:t>
      </w:r>
      <w:r w:rsidR="00BC1691">
        <w:t>;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65" w:author="Reviewer" w:date="2023-06-06T15:21:00Z">
        <w:r w:rsidDel="005F048F">
          <w:delText>b</w:delText>
        </w:r>
      </w:del>
      <w:ins w:id="66" w:author="Reviewer" w:date="2023-06-06T15:21:00Z">
        <w:r w:rsidR="005F048F">
          <w:t>Largemouth 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(e.g., hook-and-line, electrofishing</w:t>
      </w:r>
      <w:ins w:id="67" w:author="Reviewer" w:date="2023-06-06T11:21:00Z">
        <w:r w:rsidR="005B317B">
          <w:t xml:space="preserve">) </w:t>
        </w:r>
        <w:r w:rsidR="005B317B" w:rsidRPr="0049148B">
          <w:t xml:space="preserve">are inefficient at capturing age-0 </w:t>
        </w:r>
      </w:ins>
      <w:ins w:id="68" w:author="Reviewer" w:date="2023-06-16T13:43:00Z">
        <w:r w:rsidR="007B18F4">
          <w:t>sportfish in some circumstances</w:t>
        </w:r>
      </w:ins>
      <w:ins w:id="69" w:author="Reviewer" w:date="2023-06-06T10:04:00Z">
        <w:r w:rsidR="00B54278">
          <w:t xml:space="preserve"> </w:t>
        </w:r>
      </w:ins>
      <w:r w:rsidR="00B54278" w:rsidRPr="00A50BC1">
        <w:rPr>
          <w:color w:val="FF0000"/>
          <w:rPrChange w:id="70" w:author="Reviewer" w:date="2023-06-06T10:04:00Z">
            <w:rPr/>
          </w:rPrChange>
        </w:rPr>
        <w:fldChar w:fldCharType="begin"/>
      </w:r>
      <w:r w:rsidR="00A50BC1" w:rsidRPr="00A50BC1">
        <w:rPr>
          <w:color w:val="FF0000"/>
          <w:rPrChange w:id="71"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72" w:author="Reviewer" w:date="2023-06-06T10:04:00Z">
            <w:rPr/>
          </w:rPrChange>
        </w:rPr>
        <w:fldChar w:fldCharType="separate"/>
      </w:r>
      <w:r w:rsidR="00A50BC1" w:rsidRPr="00A50BC1">
        <w:rPr>
          <w:noProof/>
          <w:color w:val="FF0000"/>
          <w:rPrChange w:id="73" w:author="Reviewer" w:date="2023-06-06T10:04:00Z">
            <w:rPr>
              <w:noProof/>
            </w:rPr>
          </w:rPrChange>
        </w:rPr>
        <w:t>(Sammons and Bettoli 1999; Dembkowski et al. 2020)</w:t>
      </w:r>
      <w:r w:rsidR="00B54278" w:rsidRPr="00A50BC1">
        <w:rPr>
          <w:color w:val="FF0000"/>
          <w:rPrChange w:id="74" w:author="Reviewer" w:date="2023-06-06T10:04:00Z">
            <w:rPr/>
          </w:rPrChange>
        </w:rPr>
        <w:fldChar w:fldCharType="end"/>
      </w:r>
      <w:del w:id="75" w:author="Reviewer" w:date="2023-06-06T10:04:00Z">
        <w:r w:rsidRPr="0049148B" w:rsidDel="00A50BC1">
          <w:delText>)</w:delText>
        </w:r>
      </w:del>
      <w:del w:id="76"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77" w:author="Reviewer" w:date="2023-06-06T15:22:00Z">
        <w:r w:rsidR="005F048F">
          <w:t>Largemouth B</w:t>
        </w:r>
      </w:ins>
      <w:del w:id="78"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w:t>
      </w:r>
      <w:ins w:id="79" w:author="Reviewer" w:date="2023-06-09T10:32:00Z">
        <w:r w:rsidR="00BD2214">
          <w:t xml:space="preserve">an improved </w:t>
        </w:r>
      </w:ins>
      <w:r w:rsidRPr="0049148B">
        <w:t>method</w:t>
      </w:r>
      <w:del w:id="80" w:author="Reviewer" w:date="2023-06-09T10:32:00Z">
        <w:r w:rsidRPr="0049148B" w:rsidDel="00BD2214">
          <w:delText>s</w:delText>
        </w:r>
      </w:del>
      <w:r w:rsidRPr="0049148B">
        <w:t xml:space="preserve"> for controlling </w:t>
      </w:r>
      <w:del w:id="81" w:author="Reviewer" w:date="2023-06-06T15:22:00Z">
        <w:r w:rsidDel="005F048F">
          <w:delText>b</w:delText>
        </w:r>
      </w:del>
      <w:ins w:id="82" w:author="Reviewer" w:date="2023-06-06T15:22:00Z">
        <w:r w:rsidR="005F048F">
          <w:t>Largemouth B</w:t>
        </w:r>
      </w:ins>
      <w:r w:rsidRPr="0049148B">
        <w:t>ass recruitme</w:t>
      </w:r>
      <w:r>
        <w:t>n</w:t>
      </w:r>
      <w:r w:rsidRPr="0049148B">
        <w:t xml:space="preserve">t. </w:t>
      </w:r>
    </w:p>
    <w:p w14:paraId="67D05E78" w14:textId="4FFA4BEF"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83" w:author="Reviewer" w:date="2023-06-06T11:24:00Z">
        <w:r w:rsidR="005B317B">
          <w:t xml:space="preserve">early </w:t>
        </w:r>
      </w:ins>
      <w:ins w:id="84" w:author="Reviewer" w:date="2023-06-06T11:23:00Z">
        <w:r w:rsidR="005B317B">
          <w:t xml:space="preserve">summer </w:t>
        </w:r>
      </w:ins>
      <w:r w:rsidRPr="0049148B">
        <w:t>shoreline rotenone treatment</w:t>
      </w:r>
      <w:r>
        <w:t>s</w:t>
      </w:r>
      <w:r w:rsidRPr="0049148B">
        <w:t xml:space="preserve"> </w:t>
      </w:r>
      <w:r>
        <w:t>and</w:t>
      </w:r>
      <w:r w:rsidRPr="0049148B">
        <w:t xml:space="preserve"> </w:t>
      </w:r>
      <w:ins w:id="85"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86" w:author="Reviewer" w:date="2023-06-06T15:22:00Z">
        <w:r w:rsidDel="005F048F">
          <w:delText>b</w:delText>
        </w:r>
      </w:del>
      <w:ins w:id="87" w:author="Reviewer" w:date="2023-06-06T15:22:00Z">
        <w:r w:rsidR="005F048F">
          <w:t>Largemouth B</w:t>
        </w:r>
      </w:ins>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w:t>
      </w:r>
      <w:ins w:id="88" w:author="Reviewer" w:date="2023-06-06T11:23:00Z">
        <w:r w:rsidR="005B317B" w:rsidRPr="005B317B">
          <w:t xml:space="preserve"> </w:t>
        </w:r>
        <w:r w:rsidR="005B317B">
          <w:t xml:space="preserve">Juvenile </w:t>
        </w:r>
      </w:ins>
      <w:ins w:id="89" w:author="Reviewer" w:date="2023-06-06T15:22:00Z">
        <w:r w:rsidR="005F048F">
          <w:t>Largemouth B</w:t>
        </w:r>
      </w:ins>
      <w:ins w:id="90" w:author="Reviewer" w:date="2023-06-06T11:23:00Z">
        <w:r w:rsidR="005B317B">
          <w:t xml:space="preserve">ass recruit </w:t>
        </w:r>
        <w:r w:rsidR="005B317B">
          <w:lastRenderedPageBreak/>
          <w:t xml:space="preserve">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91" w:author="Reviewer" w:date="2023-06-06T15:23:00Z">
        <w:r w:rsidR="005F048F">
          <w:t>Largemouth B</w:t>
        </w:r>
      </w:ins>
      <w:del w:id="92" w:author="Reviewer" w:date="2023-06-06T15:23:00Z">
        <w:r w:rsidDel="005F048F">
          <w:delText>b</w:delText>
        </w:r>
      </w:del>
      <w:r w:rsidRPr="0049148B">
        <w:t>ass recruitment in impoundments ≤1</w:t>
      </w:r>
      <w:ins w:id="93" w:author="Reviewer" w:date="2023-06-06T13:02:00Z">
        <w:r w:rsidR="00F50C5A">
          <w:t>1</w:t>
        </w:r>
      </w:ins>
      <w:del w:id="94"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95" w:author="Reviewer" w:date="2023-06-06T15:23:00Z">
        <w:r w:rsidR="005F048F">
          <w:t>Largemouth B</w:t>
        </w:r>
      </w:ins>
      <w:del w:id="96" w:author="Reviewer" w:date="2023-06-06T15:23:00Z">
        <w:r w:rsidDel="005F048F">
          <w:delText>b</w:delText>
        </w:r>
      </w:del>
      <w:r w:rsidRPr="0049148B">
        <w:t>ass densities</w:t>
      </w:r>
      <w:r>
        <w:t xml:space="preserve"> in small impoundments</w:t>
      </w:r>
      <w:ins w:id="97" w:author="Reviewer" w:date="2023-06-16T14:58:00Z">
        <w:r w:rsidR="0007609F">
          <w:t xml:space="preserve"> (≤11 ha)</w:t>
        </w:r>
      </w:ins>
      <w:r w:rsidRPr="0049148B">
        <w:t xml:space="preserve">, (2) investigate compensatory density-dependent responses of </w:t>
      </w:r>
      <w:del w:id="98" w:author="Reviewer" w:date="2023-06-06T15:23:00Z">
        <w:r w:rsidDel="005F048F">
          <w:delText>b</w:delText>
        </w:r>
      </w:del>
      <w:ins w:id="99" w:author="Reviewer" w:date="2023-06-06T15:23:00Z">
        <w:r w:rsidR="005F048F">
          <w:t>Largemouth B</w:t>
        </w:r>
      </w:ins>
      <w:r w:rsidRPr="0049148B">
        <w:t xml:space="preserve">ass growth and survival, </w:t>
      </w:r>
      <w:ins w:id="100" w:author="Reviewer" w:date="2023-06-06T15:23:00Z">
        <w:r w:rsidR="005F048F">
          <w:t xml:space="preserve">and </w:t>
        </w:r>
      </w:ins>
      <w:r w:rsidRPr="0049148B">
        <w:t>(3) quantif</w:t>
      </w:r>
      <w:r>
        <w:t>y</w:t>
      </w:r>
      <w:r w:rsidRPr="0049148B">
        <w:t xml:space="preserve"> changes in Bluegill </w:t>
      </w:r>
      <w:r>
        <w:t>density</w:t>
      </w:r>
      <w:del w:id="101"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4E27C488" w:rsidR="001117F0" w:rsidRDefault="001117F0" w:rsidP="001117F0">
      <w:pPr>
        <w:spacing w:line="480" w:lineRule="auto"/>
      </w:pPr>
      <w:r>
        <w:t>[C]</w:t>
      </w:r>
      <w:r w:rsidRPr="00C05EE6">
        <w:rPr>
          <w:i/>
          <w:iCs/>
        </w:rPr>
        <w:t xml:space="preserve">Study </w:t>
      </w:r>
      <w:r>
        <w:rPr>
          <w:i/>
          <w:iCs/>
        </w:rPr>
        <w:t>site</w:t>
      </w:r>
      <w:r w:rsidRPr="00C05EE6">
        <w:rPr>
          <w:i/>
          <w:iCs/>
        </w:rPr>
        <w:t>.</w:t>
      </w:r>
      <w:r>
        <w:t xml:space="preserve">—We used </w:t>
      </w:r>
      <w:del w:id="102" w:author="Reviewer" w:date="2023-06-08T11:01:00Z">
        <w:r w:rsidDel="000C3BD0">
          <w:delText xml:space="preserve">20 </w:delText>
        </w:r>
      </w:del>
      <w:ins w:id="103" w:author="Reviewer" w:date="2023-06-08T11:01:00Z">
        <w:r w:rsidR="000C3BD0">
          <w:t xml:space="preserve">15 </w:t>
        </w:r>
      </w:ins>
      <w:r>
        <w:t>small impoundments ranging from 0.7–</w:t>
      </w:r>
      <w:del w:id="104" w:author="Reviewer" w:date="2023-06-08T11:01:00Z">
        <w:r w:rsidDel="000C3BD0">
          <w:delText xml:space="preserve">48 </w:delText>
        </w:r>
      </w:del>
      <w:ins w:id="105" w:author="Reviewer" w:date="2023-06-08T11:01:00Z">
        <w:r w:rsidR="000C3BD0">
          <w:t xml:space="preserve">11 </w:t>
        </w:r>
      </w:ins>
      <w:r>
        <w:t>ha for this study</w:t>
      </w:r>
      <w:del w:id="106" w:author="Reviewer" w:date="2023-06-06T15:25:00Z">
        <w:r w:rsidDel="005F048F">
          <w:delText>; we grouped impoundments into “small-sized” (&lt; 12 ha) and “large-sized”</w:delText>
        </w:r>
      </w:del>
      <w:r>
        <w:t xml:space="preserve"> (</w:t>
      </w:r>
      <w:del w:id="107" w:author="Reviewer" w:date="2023-06-06T15:25:00Z">
        <w:r w:rsidDel="005F048F">
          <w:delText xml:space="preserve">&gt; 33 ha; </w:delText>
        </w:r>
      </w:del>
      <w:r w:rsidRPr="00C77A17">
        <w:t>Table 1</w:t>
      </w:r>
      <w:r>
        <w:t>)</w:t>
      </w:r>
      <w:del w:id="108"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109" w:author="Reviewer" w:date="2023-06-06T15:25:00Z">
        <w:r w:rsidDel="005F048F">
          <w:delText>,</w:delText>
        </w:r>
      </w:del>
      <w:r>
        <w:t xml:space="preserve"> </w:t>
      </w:r>
      <w:del w:id="110"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w:t>
      </w:r>
      <w:del w:id="111" w:author="Reviewer" w:date="2023-06-08T11:03:00Z">
        <w:r w:rsidDel="00F47F98">
          <w:delText xml:space="preserve">Ten </w:delText>
        </w:r>
      </w:del>
      <w:ins w:id="112" w:author="Reviewer" w:date="2023-06-08T11:03:00Z">
        <w:r w:rsidR="00F47F98">
          <w:t xml:space="preserve">Seven </w:t>
        </w:r>
      </w:ins>
      <w:r>
        <w:t xml:space="preserve">impoundments received shoreline rotenone application; the remaining </w:t>
      </w:r>
      <w:del w:id="113" w:author="Reviewer" w:date="2023-06-08T11:03:00Z">
        <w:r w:rsidDel="00F47F98">
          <w:delText xml:space="preserve">ten </w:delText>
        </w:r>
      </w:del>
      <w:ins w:id="114" w:author="Reviewer" w:date="2023-06-08T11:03:00Z">
        <w:r w:rsidR="00F47F98">
          <w:t xml:space="preserve">eight </w:t>
        </w:r>
      </w:ins>
      <w:r>
        <w:t>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115" w:author="Reviewer" w:date="2023-06-06T11:15:00Z">
        <w:r w:rsidDel="009874FC">
          <w:delText xml:space="preserve"> (with one exception)</w:delText>
        </w:r>
      </w:del>
      <w:r w:rsidRPr="00724517">
        <w:t xml:space="preserve">, and </w:t>
      </w:r>
      <w:ins w:id="116" w:author="Reviewer" w:date="2023-06-06T15:27:00Z">
        <w:r w:rsidR="005F048F">
          <w:t>Largemouth B</w:t>
        </w:r>
      </w:ins>
      <w:del w:id="117" w:author="Reviewer" w:date="2023-06-06T15:27:00Z">
        <w:r w:rsidDel="005F048F">
          <w:delText>b</w:delText>
        </w:r>
      </w:del>
      <w:r>
        <w:t xml:space="preserve">ass and Bluegill </w:t>
      </w:r>
      <w:del w:id="118" w:author="Reviewer" w:date="2023-06-08T11:04:00Z">
        <w:r w:rsidDel="00F47F98">
          <w:delText>densities</w:delText>
        </w:r>
      </w:del>
      <w:ins w:id="119" w:author="Reviewer" w:date="2023-06-08T11:04:00Z">
        <w:r w:rsidR="00F47F98">
          <w:t>community structure</w:t>
        </w:r>
      </w:ins>
      <w:r>
        <w:t>. Small impoundments were chosen to be treated</w:t>
      </w:r>
      <w:ins w:id="120" w:author="Reviewer" w:date="2023-06-06T11:15:00Z">
        <w:r w:rsidR="009874FC">
          <w:t xml:space="preserve"> with rotenone</w:t>
        </w:r>
      </w:ins>
      <w:r>
        <w:t xml:space="preserve"> or not</w:t>
      </w:r>
      <w:ins w:id="121" w:author="Reviewer" w:date="2023-06-09T10:37:00Z">
        <w:r w:rsidR="00F755AC">
          <w:t xml:space="preserve"> treated</w:t>
        </w:r>
      </w:ins>
      <w:r>
        <w:t xml:space="preserve"> based on </w:t>
      </w:r>
      <w:del w:id="122" w:author="Reviewer" w:date="2023-06-06T15:27:00Z">
        <w:r w:rsidDel="005F048F">
          <w:delText xml:space="preserve">ADCNR, </w:delText>
        </w:r>
      </w:del>
      <w:r>
        <w:t>private owner</w:t>
      </w:r>
      <w:del w:id="123" w:author="Reviewer" w:date="2023-06-06T15:27:00Z">
        <w:r w:rsidDel="005F048F">
          <w:delText>,</w:delText>
        </w:r>
      </w:del>
      <w:r>
        <w:t xml:space="preserve"> and Auburn University requests</w:t>
      </w:r>
      <w:ins w:id="124" w:author="Reviewer" w:date="2023-06-09T10:37:00Z">
        <w:r w:rsidR="00F755AC">
          <w:t xml:space="preserve">, such that some people did not want </w:t>
        </w:r>
      </w:ins>
      <w:ins w:id="125" w:author="Reviewer" w:date="2023-06-09T10:38:00Z">
        <w:r w:rsidR="00F755AC">
          <w:t xml:space="preserve">rotenone to be applied </w:t>
        </w:r>
      </w:ins>
      <w:ins w:id="126" w:author="Reviewer" w:date="2023-06-09T10:41:00Z">
        <w:r w:rsidR="00F755AC">
          <w:t>in specific areas</w:t>
        </w:r>
      </w:ins>
      <w:ins w:id="127" w:author="Reviewer" w:date="2023-06-09T10:39:00Z">
        <w:r w:rsidR="00F755AC">
          <w:t xml:space="preserve"> </w:t>
        </w:r>
      </w:ins>
      <w:ins w:id="128" w:author="Reviewer" w:date="2023-06-09T10:41:00Z">
        <w:r w:rsidR="00F755AC">
          <w:t xml:space="preserve">due </w:t>
        </w:r>
      </w:ins>
      <w:ins w:id="129" w:author="Reviewer" w:date="2023-06-09T10:39:00Z">
        <w:r w:rsidR="00F755AC">
          <w:t>to</w:t>
        </w:r>
      </w:ins>
      <w:ins w:id="130" w:author="Reviewer" w:date="2023-06-16T13:43:00Z">
        <w:r w:rsidR="007B18F4">
          <w:t xml:space="preserve"> potential negative effects on</w:t>
        </w:r>
      </w:ins>
      <w:ins w:id="131" w:author="Reviewer" w:date="2023-06-09T10:39:00Z">
        <w:r w:rsidR="00F755AC">
          <w:t xml:space="preserve"> the surrounding ecosystem</w:t>
        </w:r>
      </w:ins>
      <w:r>
        <w:t xml:space="preserve">. We </w:t>
      </w:r>
      <w:r>
        <w:lastRenderedPageBreak/>
        <w:t>sampled impoundments during spring 2017 through spring 2019 for this study; we sampled using electrofishing each spring and applied rotenone treatments</w:t>
      </w:r>
      <w:ins w:id="132" w:author="Reviewer" w:date="2023-06-06T11:13:00Z">
        <w:r w:rsidR="009874FC">
          <w:t xml:space="preserve"> and seined</w:t>
        </w:r>
      </w:ins>
      <w:r>
        <w:t xml:space="preserve"> in the summers of 2017 and 2018, which we refer to as “treatment periods” (Table 1). We included </w:t>
      </w:r>
      <w:del w:id="133" w:author="Reviewer" w:date="2023-06-08T11:09:00Z">
        <w:r w:rsidDel="00F47F98">
          <w:delText xml:space="preserve">twelve </w:delText>
        </w:r>
      </w:del>
      <w:ins w:id="134" w:author="Reviewer" w:date="2023-06-08T11:09:00Z">
        <w:r w:rsidR="00F47F98">
          <w:t xml:space="preserve">seven </w:t>
        </w:r>
      </w:ins>
      <w:r>
        <w:t xml:space="preserve">impoundments (i.e., </w:t>
      </w:r>
      <w:del w:id="135" w:author="Reviewer" w:date="2023-06-08T11:09:00Z">
        <w:r w:rsidDel="00F47F98">
          <w:delText xml:space="preserve">six </w:delText>
        </w:r>
      </w:del>
      <w:ins w:id="136" w:author="Reviewer" w:date="2023-06-08T11:09:00Z">
        <w:r w:rsidR="00F47F98">
          <w:t xml:space="preserve">four </w:t>
        </w:r>
      </w:ins>
      <w:r>
        <w:t>controls/</w:t>
      </w:r>
      <w:del w:id="137" w:author="Reviewer" w:date="2023-06-08T11:09:00Z">
        <w:r w:rsidDel="00F47F98">
          <w:delText xml:space="preserve">six </w:delText>
        </w:r>
      </w:del>
      <w:ins w:id="138" w:author="Reviewer" w:date="2023-06-08T11:09:00Z">
        <w:r w:rsidR="00F47F98">
          <w:t xml:space="preserve">three </w:t>
        </w:r>
      </w:ins>
      <w:r>
        <w:t xml:space="preserve">treatments) in the first treatment period, with </w:t>
      </w:r>
      <w:del w:id="139" w:author="Reviewer" w:date="2023-06-08T11:09:00Z">
        <w:r w:rsidDel="00F47F98">
          <w:delText xml:space="preserve">eight </w:delText>
        </w:r>
      </w:del>
      <w:ins w:id="140" w:author="Reviewer" w:date="2023-06-08T11:09:00Z">
        <w:r w:rsidR="00F47F98">
          <w:t xml:space="preserve">six </w:t>
        </w:r>
      </w:ins>
      <w:r>
        <w:t xml:space="preserve">of those (i.e., </w:t>
      </w:r>
      <w:del w:id="141" w:author="Reviewer" w:date="2023-06-08T11:09:00Z">
        <w:r w:rsidDel="00F47F98">
          <w:delText xml:space="preserve">four </w:delText>
        </w:r>
      </w:del>
      <w:ins w:id="142" w:author="Reviewer" w:date="2023-06-08T11:09:00Z">
        <w:r w:rsidR="00F47F98">
          <w:t xml:space="preserve">three </w:t>
        </w:r>
      </w:ins>
      <w:r>
        <w:t>controls/</w:t>
      </w:r>
      <w:del w:id="143" w:author="Reviewer" w:date="2023-06-08T11:09:00Z">
        <w:r w:rsidDel="00F47F98">
          <w:delText xml:space="preserve">four </w:delText>
        </w:r>
      </w:del>
      <w:ins w:id="144" w:author="Reviewer" w:date="2023-06-08T11:09:00Z">
        <w:r w:rsidR="00F47F98">
          <w:t xml:space="preserve">three </w:t>
        </w:r>
      </w:ins>
      <w:r>
        <w:t>treatments) being included again in the second treatment period. We added eight more impoundments</w:t>
      </w:r>
      <w:ins w:id="145" w:author="Reviewer" w:date="2023-06-08T11:10:00Z">
        <w:r w:rsidR="00F47F98">
          <w:t xml:space="preserve"> (four controls/four treatments)</w:t>
        </w:r>
      </w:ins>
      <w:r>
        <w:t xml:space="preserve"> the second treatment period, for a total of </w:t>
      </w:r>
      <w:del w:id="146" w:author="Reviewer" w:date="2023-06-08T11:11:00Z">
        <w:r w:rsidDel="00F47F98">
          <w:delText xml:space="preserve">sixteen </w:delText>
        </w:r>
      </w:del>
      <w:ins w:id="147" w:author="Reviewer" w:date="2023-06-08T11:11:00Z">
        <w:r w:rsidR="00F47F98">
          <w:t xml:space="preserve">fourteen </w:t>
        </w:r>
      </w:ins>
      <w:r>
        <w:t>impoundments that period (Table 1).</w:t>
      </w:r>
    </w:p>
    <w:p w14:paraId="088AAD16" w14:textId="77777777" w:rsidR="001117F0" w:rsidRDefault="001117F0" w:rsidP="001117F0">
      <w:pPr>
        <w:spacing w:line="480" w:lineRule="auto"/>
      </w:pPr>
    </w:p>
    <w:p w14:paraId="4B1ED997" w14:textId="14B7F39C"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148" w:author="Reviewer" w:date="2023-06-06T15:28:00Z">
        <w:r w:rsidR="00013AFF">
          <w:t>Largemouth B</w:t>
        </w:r>
      </w:ins>
      <w:del w:id="149" w:author="Reviewer" w:date="2023-06-06T15:29:00Z">
        <w:r w:rsidDel="00013AFF">
          <w:delText>b</w:delText>
        </w:r>
      </w:del>
      <w:r>
        <w:t xml:space="preserve">ass. </w:t>
      </w:r>
      <w:del w:id="150"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w:t>
      </w:r>
      <w:ins w:id="151" w:author="Reviewer" w:date="2023-06-08T11:24:00Z">
        <w:r w:rsidR="00610112">
          <w:t xml:space="preserve"> summer</w:t>
        </w:r>
      </w:ins>
      <w:r>
        <w:t xml:space="preserve"> 2017 only, in </w:t>
      </w:r>
      <w:ins w:id="152" w:author="Reviewer" w:date="2023-06-08T11:24:00Z">
        <w:r w:rsidR="00610112">
          <w:t xml:space="preserve">summer </w:t>
        </w:r>
      </w:ins>
      <w:r>
        <w:t xml:space="preserve">2018 only, or both </w:t>
      </w:r>
      <w:del w:id="153" w:author="Reviewer" w:date="2023-06-08T11:24:00Z">
        <w:r w:rsidDel="00610112">
          <w:delText xml:space="preserve">years </w:delText>
        </w:r>
      </w:del>
      <w:ins w:id="154" w:author="Reviewer" w:date="2023-06-08T11:24:00Z">
        <w:r w:rsidR="00610112">
          <w:t>s</w:t>
        </w:r>
      </w:ins>
      <w:ins w:id="155" w:author="Reviewer" w:date="2023-06-08T11:25:00Z">
        <w:r w:rsidR="00610112">
          <w:t>ummers</w:t>
        </w:r>
      </w:ins>
      <w:ins w:id="156" w:author="Reviewer" w:date="2023-06-08T11:24:00Z">
        <w:r w:rsidR="00610112">
          <w:t xml:space="preserve"> </w:t>
        </w:r>
      </w:ins>
      <w:r>
        <w:t>(</w:t>
      </w:r>
      <w:r w:rsidRPr="00581D72">
        <w:t>Table 1</w:t>
      </w:r>
      <w:r>
        <w:t>). Two applications were used each year</w:t>
      </w:r>
      <w:ins w:id="157" w:author="Reviewer" w:date="2023-06-08T11:27:00Z">
        <w:r w:rsidR="00610112">
          <w:t xml:space="preserve"> (days 1 and 21)</w:t>
        </w:r>
      </w:ins>
      <w:r>
        <w:t xml:space="preserve">;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158" w:author="Reviewer" w:date="2023-06-06T11:34:00Z">
        <w:r w:rsidR="00113AB5">
          <w:t>21.092 kg/cm</w:t>
        </w:r>
        <w:r w:rsidR="00113AB5">
          <w:rPr>
            <w:vertAlign w:val="superscript"/>
          </w:rPr>
          <w:t>2</w:t>
        </w:r>
      </w:ins>
      <w:del w:id="159" w:author="Reviewer" w:date="2023-06-06T11:33:00Z">
        <w:r w:rsidDel="00113AB5">
          <w:delText>210,920 L/m</w:delText>
        </w:r>
        <w:r w:rsidDel="00113AB5">
          <w:rPr>
            <w:vertAlign w:val="superscript"/>
          </w:rPr>
          <w:delText>2</w:delText>
        </w:r>
      </w:del>
      <w:del w:id="160" w:author="Reviewer" w:date="2023-06-06T15:29:00Z">
        <w:r w:rsidDel="00013AFF">
          <w:delText>)</w:delText>
        </w:r>
      </w:del>
      <w:ins w:id="161" w:author="Reviewer" w:date="2023-06-06T15:29:00Z">
        <w:r w:rsidR="00013AFF">
          <w:t xml:space="preserve"> or </w:t>
        </w:r>
      </w:ins>
      <w:ins w:id="162" w:author="Reviewer" w:date="2023-06-06T15:30:00Z">
        <w:r w:rsidR="00013AFF">
          <w:t>300 psi)</w:t>
        </w:r>
      </w:ins>
      <w:r>
        <w:t xml:space="preserve"> and the other to a multiport subsurface injector composed of a 1.5-m section of chlorinated polyvinyl chloride </w:t>
      </w:r>
      <w:ins w:id="163" w:author="Reviewer" w:date="2023-06-16T13:44:00Z">
        <w:r w:rsidR="007B18F4">
          <w:t xml:space="preserve">pipe </w:t>
        </w:r>
      </w:ins>
      <w:r>
        <w:t xml:space="preserve">with five evenly spaced ports (2 mm diameter) fixed to a 3.5 m fiberglass pole. Together, the surface spray wand and subsurface injector created a sediment-to-surface curtain of rotenone along the shoreline. We held the </w:t>
      </w:r>
      <w:r>
        <w:lastRenderedPageBreak/>
        <w:t xml:space="preserve">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6540990E"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ins w:id="164" w:author="Reviewer" w:date="2023-06-08T11:28:00Z">
        <w:r w:rsidR="00610112">
          <w:t>; see ab</w:t>
        </w:r>
      </w:ins>
      <w:ins w:id="165" w:author="Reviewer" w:date="2023-06-08T11:29:00Z">
        <w:r w:rsidR="00610112">
          <w:t>ove</w:t>
        </w:r>
      </w:ins>
      <w:r>
        <w:t>)</w:t>
      </w:r>
      <w:r w:rsidRPr="00155F8D">
        <w:t xml:space="preserve"> and</w:t>
      </w:r>
      <w:r>
        <w:t xml:space="preserve"> control impoundments </w:t>
      </w:r>
      <w:r w:rsidRPr="00155F8D">
        <w:t xml:space="preserve">immediately </w:t>
      </w:r>
      <w:r>
        <w:t>after we treated the treatment impoundment</w:t>
      </w:r>
      <w:ins w:id="166"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t>
      </w:r>
      <w:del w:id="167" w:author="Reviewer" w:date="2023-06-16T13:44:00Z">
        <w:r w:rsidDel="007B18F4">
          <w:delText xml:space="preserve">We </w:delText>
        </w:r>
      </w:del>
      <w:del w:id="168"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del w:id="169" w:author="Reviewer" w:date="2023-06-16T13:44:00Z">
        <w:r w:rsidDel="007B18F4">
          <w:delText>t</w:delText>
        </w:r>
      </w:del>
      <w:ins w:id="170" w:author="Reviewer" w:date="2023-06-16T13:44:00Z">
        <w:r w:rsidR="007B18F4">
          <w:t>T</w:t>
        </w:r>
      </w:ins>
      <w:r>
        <w:t>he same</w:t>
      </w:r>
      <w:ins w:id="171"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w:t>
      </w:r>
      <w:ins w:id="172" w:author="Reviewer" w:date="2023-06-16T14:59:00Z">
        <w:r w:rsidR="0007609F">
          <w:t xml:space="preserve">live </w:t>
        </w:r>
      </w:ins>
      <w:r>
        <w:t xml:space="preserve">fishes back into the water. </w:t>
      </w:r>
    </w:p>
    <w:p w14:paraId="2345E8FD" w14:textId="77777777" w:rsidR="001117F0" w:rsidRPr="007F0515" w:rsidRDefault="001117F0" w:rsidP="001117F0">
      <w:pPr>
        <w:tabs>
          <w:tab w:val="left" w:pos="920"/>
        </w:tabs>
        <w:spacing w:line="480" w:lineRule="auto"/>
        <w:rPr>
          <w:iCs/>
        </w:rPr>
      </w:pPr>
    </w:p>
    <w:p w14:paraId="4C07EF33" w14:textId="71EA75DF" w:rsidR="001117F0" w:rsidRDefault="001117F0" w:rsidP="001117F0">
      <w:pPr>
        <w:tabs>
          <w:tab w:val="left" w:pos="920"/>
        </w:tabs>
        <w:spacing w:line="480" w:lineRule="auto"/>
      </w:pPr>
      <w:r>
        <w:rPr>
          <w:iCs/>
        </w:rPr>
        <w:t>[C]</w:t>
      </w:r>
      <w:r w:rsidRPr="00836042">
        <w:rPr>
          <w:i/>
        </w:rPr>
        <w:t>Electrofishing</w:t>
      </w:r>
      <w:r>
        <w:rPr>
          <w:iCs/>
        </w:rPr>
        <w:t>.—</w:t>
      </w:r>
      <w:r>
        <w:t xml:space="preserve">We sampled all impoundments via electrofishing (Smith-Root 5.0 GPP aluminum boat, 50–60 Hz, 4–5 </w:t>
      </w:r>
      <w:proofErr w:type="spellStart"/>
      <w:r>
        <w:t>ms</w:t>
      </w:r>
      <w:proofErr w:type="spellEnd"/>
      <w:r>
        <w:t xml:space="preserve"> pulse width, 300–400 V) during March before the first </w:t>
      </w:r>
      <w:ins w:id="173" w:author="Reviewer" w:date="2023-06-08T11:30:00Z">
        <w:r w:rsidR="00610112">
          <w:t xml:space="preserve">rotenone </w:t>
        </w:r>
      </w:ins>
      <w:r>
        <w:t>treatment</w:t>
      </w:r>
      <w:ins w:id="174" w:author="Reviewer" w:date="2023-06-08T11:32:00Z">
        <w:r w:rsidR="00BA2B3D">
          <w:t xml:space="preserve">—which occurred </w:t>
        </w:r>
      </w:ins>
      <w:ins w:id="175" w:author="Reviewer" w:date="2023-06-08T11:31:00Z">
        <w:r w:rsidR="00610112">
          <w:t>in the succeeding</w:t>
        </w:r>
      </w:ins>
      <w:ins w:id="176" w:author="Reviewer" w:date="2023-06-08T11:30:00Z">
        <w:r w:rsidR="00610112">
          <w:t xml:space="preserve"> May</w:t>
        </w:r>
      </w:ins>
      <w:ins w:id="177" w:author="Reviewer" w:date="2023-06-08T11:32:00Z">
        <w:r w:rsidR="00BA2B3D">
          <w:t>—</w:t>
        </w:r>
      </w:ins>
      <w:del w:id="178" w:author="Reviewer" w:date="2023-06-08T11:32:00Z">
        <w:r w:rsidDel="00BA2B3D">
          <w:delText xml:space="preserve"> </w:delText>
        </w:r>
      </w:del>
      <w:r>
        <w:t xml:space="preserve">and </w:t>
      </w:r>
      <w:del w:id="179" w:author="Reviewer" w:date="2023-06-08T11:34:00Z">
        <w:r w:rsidDel="00BA2B3D">
          <w:delText xml:space="preserve">at least once </w:delText>
        </w:r>
      </w:del>
      <w:ins w:id="180" w:author="Reviewer" w:date="2023-06-08T11:33:00Z">
        <w:r w:rsidR="00BA2B3D">
          <w:t xml:space="preserve">again </w:t>
        </w:r>
      </w:ins>
      <w:ins w:id="181" w:author="Reviewer" w:date="2023-06-08T11:32:00Z">
        <w:r w:rsidR="00610112">
          <w:t xml:space="preserve">the </w:t>
        </w:r>
        <w:r w:rsidR="00610112">
          <w:lastRenderedPageBreak/>
          <w:t>following March</w:t>
        </w:r>
      </w:ins>
      <w:del w:id="182" w:author="Reviewer" w:date="2023-06-08T11:32:00Z">
        <w:r w:rsidDel="00610112">
          <w:delText>thereafter</w:delText>
        </w:r>
      </w:del>
      <w:r>
        <w:t xml:space="preserve">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183" w:author="Reviewer" w:date="2023-06-06T12:06:00Z">
        <w:r w:rsidR="00EA7FB0">
          <w:t>e</w:t>
        </w:r>
      </w:ins>
      <w:del w:id="184" w:author="Reviewer" w:date="2023-06-06T12:06:00Z">
        <w:r w:rsidDel="00EA7FB0">
          <w:delText>i</w:delText>
        </w:r>
      </w:del>
      <w:r>
        <w:t xml:space="preserv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w:t>
      </w:r>
      <w:del w:id="185" w:author="Reviewer" w:date="2023-06-16T15:00:00Z">
        <w:r w:rsidDel="0007609F">
          <w:delText xml:space="preserve">for all otoliths </w:delText>
        </w:r>
      </w:del>
      <w:r>
        <w:t>was reached by discussion.</w:t>
      </w:r>
    </w:p>
    <w:p w14:paraId="677067B1" w14:textId="77777777" w:rsidR="001117F0" w:rsidRDefault="001117F0" w:rsidP="001117F0">
      <w:pPr>
        <w:tabs>
          <w:tab w:val="left" w:pos="920"/>
        </w:tabs>
        <w:spacing w:line="480" w:lineRule="auto"/>
      </w:pPr>
    </w:p>
    <w:p w14:paraId="5E46EE48" w14:textId="2A5AC527"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86" w:author="Reviewer" w:date="2023-06-06T15:52:00Z">
        <w:r w:rsidR="00F34732">
          <w:t>Largemouth B</w:t>
        </w:r>
      </w:ins>
      <w:del w:id="187" w:author="Reviewer" w:date="2023-06-06T15:52:00Z">
        <w:r w:rsidDel="00F34732">
          <w:delText>b</w:delText>
        </w:r>
      </w:del>
      <w:r>
        <w:t>ass</w:t>
      </w:r>
      <w:r w:rsidRPr="00824A64">
        <w:t xml:space="preserve"> seine catch</w:t>
      </w:r>
      <w:r>
        <w:t xml:space="preserve">es (i.e., total catch per impoundment) in </w:t>
      </w:r>
      <w:del w:id="188" w:author="Reviewer" w:date="2023-06-08T11:16:00Z">
        <w:r w:rsidDel="00066E67">
          <w:delText xml:space="preserve">both </w:delText>
        </w:r>
      </w:del>
      <w:r>
        <w:t xml:space="preserve">small </w:t>
      </w:r>
      <w:del w:id="189" w:author="Reviewer" w:date="2023-06-08T11:16:00Z">
        <w:r w:rsidDel="00066E67">
          <w:delText xml:space="preserve">and large </w:delText>
        </w:r>
      </w:del>
      <w:r>
        <w:t xml:space="preserve">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w:t>
      </w:r>
      <w:del w:id="190" w:author="Reviewer" w:date="2023-06-16T15:00:00Z">
        <w:r w:rsidDel="0007609F">
          <w:delText xml:space="preserve">There </w:delText>
        </w:r>
      </w:del>
      <w:ins w:id="191" w:author="Reviewer" w:date="2023-06-16T15:00:00Z">
        <w:r w:rsidR="0007609F">
          <w:t xml:space="preserve">The model included </w:t>
        </w:r>
      </w:ins>
      <w:del w:id="192" w:author="Reviewer" w:date="2023-06-16T15:01:00Z">
        <w:r w:rsidDel="0007609F">
          <w:delText xml:space="preserve">were </w:delText>
        </w:r>
      </w:del>
      <w:r>
        <w:t xml:space="preserve">random effects for impoundment x year </w:t>
      </w:r>
      <w:r>
        <w:lastRenderedPageBreak/>
        <w:t xml:space="preserve">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27600ABA"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93" w:author="Reviewer" w:date="2023-06-06T15:53:00Z">
        <w:r w:rsidR="00F34732">
          <w:t>Largemouth B</w:t>
        </w:r>
      </w:ins>
      <w:del w:id="194" w:author="Reviewer" w:date="2023-06-06T15:53:00Z">
        <w:r w:rsidDel="00F34732">
          <w:delText>b</w:delText>
        </w:r>
      </w:del>
      <w:r w:rsidRPr="00BB4E96">
        <w:t>ass populations</w:t>
      </w:r>
      <w:del w:id="195" w:author="Reviewer" w:date="2023-06-08T11:17:00Z">
        <w:r w:rsidRPr="00BB4E96" w:rsidDel="00066E67">
          <w:delText xml:space="preserve"> for both large and small impoundments</w:delText>
        </w:r>
      </w:del>
      <w:r w:rsidRPr="00BB4E96">
        <w:t xml:space="preserve">. We used a </w:t>
      </w:r>
      <w:del w:id="196" w:author="Reviewer" w:date="2023-06-08T11:17:00Z">
        <w:r w:rsidRPr="00BB4E96" w:rsidDel="00066E67">
          <w:delText>generalized linear</w:delText>
        </w:r>
        <w:r w:rsidDel="00066E67">
          <w:delText xml:space="preserve"> model and </w:delText>
        </w:r>
      </w:del>
      <w:r>
        <w:t>generalized linear</w:t>
      </w:r>
      <w:r w:rsidRPr="00BB4E96">
        <w:t xml:space="preserve"> mixed-effects model with </w:t>
      </w:r>
      <w:ins w:id="197" w:author="Reviewer" w:date="2023-06-08T11:17:00Z">
        <w:r w:rsidR="00066E67">
          <w:t xml:space="preserve">a </w:t>
        </w:r>
      </w:ins>
      <w:r w:rsidRPr="00BB4E96">
        <w:t>negative binomial sampling distribution</w:t>
      </w:r>
      <w:del w:id="198" w:author="Reviewer" w:date="2023-06-08T11:18:00Z">
        <w:r w:rsidDel="00066E67">
          <w:delText>s for small and large impoundments, respectively</w:delText>
        </w:r>
        <w:r w:rsidRPr="00BB4E96" w:rsidDel="00066E67">
          <w:delText>. The model for small impoundments</w:delText>
        </w:r>
      </w:del>
      <w:ins w:id="199" w:author="Reviewer" w:date="2023-06-08T11:18:00Z">
        <w:r w:rsidR="00066E67">
          <w:t xml:space="preserve"> which</w:t>
        </w:r>
      </w:ins>
      <w:r w:rsidRPr="00BB4E96">
        <w:t xml:space="preserve"> included random effects for impoundment x year intercepts and fixed effects of treatment, time period, and their interaction</w:t>
      </w:r>
      <w:del w:id="200" w:author="Reviewer" w:date="2023-06-08T11:19:00Z">
        <w:r w:rsidRPr="00BB4E96" w:rsidDel="00066E67">
          <w:delText xml:space="preserve">, while the </w:delText>
        </w:r>
        <w:r w:rsidDel="00066E67">
          <w:delText xml:space="preserve">smaller </w:delText>
        </w:r>
        <w:r w:rsidRPr="00BB4E96" w:rsidDel="00066E67">
          <w:delText>large impoundment sample size</w:delText>
        </w:r>
        <w:r w:rsidDel="00066E67">
          <w:delText xml:space="preserve"> (Table 1) prevented the use of a random effect</w:delText>
        </w:r>
      </w:del>
      <w:r w:rsidRPr="00BB4E96">
        <w:t>.</w:t>
      </w:r>
    </w:p>
    <w:p w14:paraId="6A3F9EDC" w14:textId="0F9E0E8D" w:rsidR="001117F0" w:rsidRPr="003138B4" w:rsidRDefault="001117F0" w:rsidP="001117F0">
      <w:pPr>
        <w:tabs>
          <w:tab w:val="left" w:pos="920"/>
        </w:tabs>
        <w:spacing w:line="480" w:lineRule="auto"/>
      </w:pPr>
      <w:r>
        <w:tab/>
        <w:t xml:space="preserve">We compared </w:t>
      </w:r>
      <w:ins w:id="201" w:author="Reviewer" w:date="2023-06-06T15:54:00Z">
        <w:r w:rsidR="00F34732">
          <w:t>Largemouth B</w:t>
        </w:r>
      </w:ins>
      <w:del w:id="202"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del w:id="203" w:author="Reviewer" w:date="2023-06-08T11:19:00Z">
        <w:r w:rsidDel="00066E67">
          <w:delText>s</w:delText>
        </w:r>
      </w:del>
      <w:r w:rsidRPr="003D38E0">
        <w:t xml:space="preserve"> and treatment</w:t>
      </w:r>
      <w:del w:id="204" w:author="Reviewer" w:date="2023-06-08T11:19:00Z">
        <w:r w:rsidDel="00066E67">
          <w:delText>s</w:delText>
        </w:r>
        <w:r w:rsidRPr="003D38E0" w:rsidDel="00066E67">
          <w:delText xml:space="preserve"> </w:delText>
        </w:r>
        <w:r w:rsidDel="00066E67">
          <w:delText xml:space="preserve">for both large and </w:delText>
        </w:r>
      </w:del>
      <w:ins w:id="205" w:author="Reviewer" w:date="2023-06-08T11:19:00Z">
        <w:r w:rsidR="00066E67">
          <w:t xml:space="preserve"> </w:t>
        </w:r>
      </w:ins>
      <w:r>
        <w:t>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32252425"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206" w:author="Reviewer" w:date="2023-06-06T15:54:00Z">
        <w:r w:rsidR="00F34732">
          <w:t>Largemouth B</w:t>
        </w:r>
      </w:ins>
      <w:del w:id="207" w:author="Reviewer" w:date="2023-06-06T15:54:00Z">
        <w:r w:rsidDel="00F34732">
          <w:delText>b</w:delText>
        </w:r>
      </w:del>
      <w:r>
        <w:t>a</w:t>
      </w:r>
      <w:r w:rsidRPr="00247AE8">
        <w:t xml:space="preserve">ss MLA-1 </w:t>
      </w:r>
      <w:del w:id="208" w:author="Reviewer" w:date="2023-06-08T11:21:00Z">
        <w:r w:rsidRPr="00247AE8" w:rsidDel="00066E67">
          <w:delText>for both large and small</w:delText>
        </w:r>
        <w:r w:rsidDel="00066E67">
          <w:delText xml:space="preserve"> </w:delText>
        </w:r>
        <w:r w:rsidRPr="00247AE8" w:rsidDel="00066E67">
          <w:delText xml:space="preserve">impoundments </w:delText>
        </w:r>
      </w:del>
      <w:r w:rsidRPr="00247AE8">
        <w:t xml:space="preserve">using a BACI </w:t>
      </w:r>
      <w:r w:rsidRPr="00247AE8">
        <w:lastRenderedPageBreak/>
        <w:t>analysis.</w:t>
      </w:r>
      <w:r>
        <w:t xml:space="preserve"> For this analysis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del w:id="209" w:author="Reviewer" w:date="2023-06-08T11:21:00Z">
        <w:r w:rsidDel="00066E67">
          <w:delText>For small impoundments, we</w:delText>
        </w:r>
      </w:del>
      <w:ins w:id="210" w:author="Reviewer" w:date="2023-06-08T11:21:00Z">
        <w:r w:rsidR="00066E67">
          <w:t>We</w:t>
        </w:r>
      </w:ins>
      <w:r>
        <w:t xml:space="preserv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211"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10016323"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212" w:author="Reviewer" w:date="2023-06-06T15:56:00Z">
        <w:r w:rsidR="00F34732">
          <w:t>Largemouth B</w:t>
        </w:r>
      </w:ins>
      <w:del w:id="213" w:author="Reviewer" w:date="2023-06-06T15:56:00Z">
        <w:r w:rsidDel="00F34732">
          <w:delText>b</w:delText>
        </w:r>
      </w:del>
      <w:r>
        <w:t>ass and stock-sized Bluegill (i.e., &gt;80 mm) using a BACI analysis</w:t>
      </w:r>
      <w:del w:id="214" w:author="Reviewer" w:date="2023-06-08T11:22:00Z">
        <w:r w:rsidDel="00610112">
          <w:delText xml:space="preserve"> for both large and small impoundments</w:delText>
        </w:r>
      </w:del>
      <w:r>
        <w:t xml:space="preserve">. To meet the assumption of normality, we added a 1 to all age-1 </w:t>
      </w:r>
      <w:ins w:id="215" w:author="Reviewer" w:date="2023-06-06T15:56:00Z">
        <w:r w:rsidR="00F34732">
          <w:t>Largemouth B</w:t>
        </w:r>
      </w:ins>
      <w:del w:id="216"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217" w:author="Reviewer" w:date="2023-06-06T15:56:00Z">
        <w:r w:rsidR="00F34732">
          <w:t>Largemouth B</w:t>
        </w:r>
      </w:ins>
      <w:del w:id="218" w:author="Reviewer" w:date="2023-06-06T15:56:00Z">
        <w:r w:rsidDel="00F34732">
          <w:delText>b</w:delText>
        </w:r>
      </w:del>
      <w:r>
        <w:t>ass recruitment using age-1 CPUE, and effects on non-target fish for rotenone application (i.e., stock-sized Bluegill) using Bluegill CPUE. For each dependent variable</w:t>
      </w:r>
      <w:del w:id="219" w:author="Reviewer" w:date="2023-06-08T11:23:00Z">
        <w:r w:rsidDel="00610112">
          <w:delText xml:space="preserve"> </w:delText>
        </w:r>
      </w:del>
      <w:del w:id="220" w:author="Reviewer" w:date="2023-06-08T11:22:00Z">
        <w:r w:rsidDel="00610112">
          <w:delText>in small impoundment</w:delText>
        </w:r>
      </w:del>
      <w:del w:id="221" w:author="Reviewer" w:date="2023-06-08T11:23:00Z">
        <w:r w:rsidDel="00610112">
          <w:delText>s</w:delText>
        </w:r>
      </w:del>
      <w:r>
        <w:t>, we fit</w:t>
      </w:r>
      <w:r w:rsidRPr="00247AE8">
        <w:t xml:space="preserve"> a linear mixed-effects model via maximum likelihood with </w:t>
      </w:r>
      <w:r>
        <w:t xml:space="preserve">an </w:t>
      </w:r>
      <w:r w:rsidRPr="00247AE8">
        <w:t>independent random effect of impoundment intercepts</w:t>
      </w:r>
      <w:r>
        <w:t>—</w:t>
      </w:r>
      <w:del w:id="222" w:author="Reviewer" w:date="2023-06-08T11:38:00Z">
        <w:r w:rsidDel="00BA2B3D">
          <w:delText>we could not use a random effect of year because of our sample size (Table 1) resulting in singular fit</w:delText>
        </w:r>
      </w:del>
      <w:ins w:id="223" w:author="Reviewer" w:date="2023-06-08T11:38:00Z">
        <w:r w:rsidR="00BA2B3D">
          <w:t xml:space="preserve">no year </w:t>
        </w:r>
      </w:ins>
      <w:ins w:id="224" w:author="Reviewer" w:date="2023-06-08T11:39:00Z">
        <w:r w:rsidR="00BA2B3D">
          <w:t xml:space="preserve">effect </w:t>
        </w:r>
      </w:ins>
      <w:ins w:id="225" w:author="Reviewer" w:date="2023-06-08T11:38:00Z">
        <w:r w:rsidR="00BA2B3D">
          <w:t>for the same reason as above</w:t>
        </w:r>
      </w:ins>
      <w:r>
        <w:t>—</w:t>
      </w:r>
      <w:r w:rsidRPr="00247AE8">
        <w:lastRenderedPageBreak/>
        <w:t>and a fixed effect of rotenone treatment (</w:t>
      </w:r>
      <w:r>
        <w:t xml:space="preserve">control, </w:t>
      </w:r>
      <w:r w:rsidRPr="00247AE8">
        <w:t>once</w:t>
      </w:r>
      <w:r>
        <w:t>,</w:t>
      </w:r>
      <w:r w:rsidRPr="00247AE8">
        <w:t xml:space="preserve"> or twice) on the natural logarithm of </w:t>
      </w:r>
      <w:r>
        <w:t xml:space="preserve">CPUE. </w:t>
      </w:r>
      <w:del w:id="226" w:author="Reviewer" w:date="2023-06-06T15:57:00Z">
        <w:r w:rsidDel="00F34732">
          <w:delText xml:space="preserve">We fit a linear mixed-effects model via maximum likelihood for each dependent variable in large impoundments with an independent 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227" w:author="Reviewer" w:date="2023-06-06T15:57:00Z">
        <w:r w:rsidR="00F34732">
          <w:t>Largemouth B</w:t>
        </w:r>
      </w:ins>
      <w:del w:id="228"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229" w:author="Reviewer" w:date="2023-06-06T15:57:00Z">
        <w:r w:rsidDel="00F34732">
          <w:delText xml:space="preserve"> for both large and small impoundments</w:delText>
        </w:r>
      </w:del>
      <w:r>
        <w:t xml:space="preserve">. </w:t>
      </w:r>
      <w:del w:id="230" w:author="Reviewer" w:date="2023-06-06T15:58:00Z">
        <w:r w:rsidDel="00F34732">
          <w:delText>For small impoundments, we</w:delText>
        </w:r>
      </w:del>
      <w:ins w:id="231" w:author="Reviewer" w:date="2023-06-06T15:58:00Z">
        <w:r w:rsidR="00F34732">
          <w:t>We</w:t>
        </w:r>
      </w:ins>
      <w:r>
        <w:t xml:space="preserve"> fit a linear mixed-effects model via maximum likelihood with an independent random effect of year intercepts with a fixed effect of rotenone treatment. </w:t>
      </w:r>
      <w:del w:id="232"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4B68B05A" w:rsidR="001117F0" w:rsidRDefault="001117F0" w:rsidP="001117F0">
      <w:pPr>
        <w:tabs>
          <w:tab w:val="left" w:pos="920"/>
        </w:tabs>
        <w:spacing w:line="480" w:lineRule="auto"/>
      </w:pPr>
      <w:r>
        <w:tab/>
        <w:t xml:space="preserve">The treatment x time period x application (first: day-1 vs. day-2, and second: day-21 vs. day-22) interaction for </w:t>
      </w:r>
      <w:ins w:id="233" w:author="Reviewer" w:date="2023-06-06T15:58:00Z">
        <w:r w:rsidR="00F34732">
          <w:t>Largemouth B</w:t>
        </w:r>
      </w:ins>
      <w:del w:id="234" w:author="Reviewer" w:date="2023-06-06T15:58:00Z">
        <w:r w:rsidDel="00F34732">
          <w:delText>b</w:delText>
        </w:r>
      </w:del>
      <w:r>
        <w:t xml:space="preserve">ass seine catches was not statistically significant: </w:t>
      </w:r>
      <w:del w:id="235" w:author="Reviewer" w:date="2023-06-06T14:42:00Z">
        <w:r w:rsidDel="00747389">
          <w:delText xml:space="preserve">differences in </w:delText>
        </w:r>
      </w:del>
      <w:r>
        <w:t xml:space="preserve">catches between treated versus control impoundments before and after rotenone treatment were similar between the first and second rotenone applications </w:t>
      </w:r>
      <w:del w:id="236" w:author="Reviewer" w:date="2023-06-08T11:40:00Z">
        <w:r w:rsidDel="00BA2B3D">
          <w:delText xml:space="preserve">in small </w:delText>
        </w:r>
      </w:del>
      <w:r>
        <w:t>(F</w:t>
      </w:r>
      <w:r>
        <w:rPr>
          <w:vertAlign w:val="subscript"/>
        </w:rPr>
        <w:t>1,57</w:t>
      </w:r>
      <w:r>
        <w:t xml:space="preserve">=0.38, </w:t>
      </w:r>
      <w:r>
        <w:lastRenderedPageBreak/>
        <w:t>p=0.57</w:t>
      </w:r>
      <w:ins w:id="237" w:author="Reviewer" w:date="2023-06-08T11:42:00Z">
        <w:r w:rsidR="00BA2B3D">
          <w:t>; Figure 2</w:t>
        </w:r>
      </w:ins>
      <w:r>
        <w:t>)</w:t>
      </w:r>
      <w:del w:id="238" w:author="Reviewer" w:date="2023-06-08T11:40:00Z">
        <w:r w:rsidDel="00BA2B3D">
          <w:delText xml:space="preserve"> and large (F</w:delText>
        </w:r>
        <w:r w:rsidDel="00BA2B3D">
          <w:rPr>
            <w:vertAlign w:val="subscript"/>
          </w:rPr>
          <w:delText>1,15</w:delText>
        </w:r>
        <w:r w:rsidDel="00BA2B3D">
          <w:delText>=0.0023, p=0.96) impoundments</w:delText>
        </w:r>
      </w:del>
      <w:r>
        <w:t xml:space="preserve">. In other words, regardless of application (day 1 or 21), the same immediate treatment effect was observed. </w:t>
      </w:r>
      <w:del w:id="239" w:author="Reviewer" w:date="2023-06-08T11:40:00Z">
        <w:r w:rsidDel="00BA2B3D">
          <w:delText>In s</w:delText>
        </w:r>
      </w:del>
      <w:ins w:id="240" w:author="Reviewer" w:date="2023-06-08T11:40:00Z">
        <w:r w:rsidR="00BA2B3D">
          <w:t>S</w:t>
        </w:r>
      </w:ins>
      <w:r>
        <w:t>mall impoundments</w:t>
      </w:r>
      <w:del w:id="241" w:author="Reviewer" w:date="2023-06-08T11:40:00Z">
        <w:r w:rsidDel="00BA2B3D">
          <w:delText>, those</w:delText>
        </w:r>
      </w:del>
      <w:r>
        <w:t xml:space="preserve"> treated with rotenone experienced an additional 96% (89–99%; </w:t>
      </w:r>
      <w:del w:id="242" w:author="Reviewer" w:date="2023-06-16T13:12:00Z">
        <w:r w:rsidDel="004F4151">
          <w:delText>±</w:delText>
        </w:r>
      </w:del>
      <w:r>
        <w:t xml:space="preserve">95% CI) reduction in </w:t>
      </w:r>
      <w:del w:id="243" w:author="Reviewer" w:date="2023-06-06T15:59:00Z">
        <w:r w:rsidDel="00F34732">
          <w:delText>b</w:delText>
        </w:r>
      </w:del>
      <w:ins w:id="244"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245"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w:t>
      </w:r>
      <w:del w:id="246" w:author="Reviewer" w:date="2023-06-08T13:30:00Z">
        <w:r w:rsidDel="00371260">
          <w:delText xml:space="preserve">in small </w:delText>
        </w:r>
      </w:del>
      <w:r>
        <w:t>(F</w:t>
      </w:r>
      <w:r>
        <w:softHyphen/>
      </w:r>
      <w:r>
        <w:rPr>
          <w:vertAlign w:val="subscript"/>
        </w:rPr>
        <w:t>1,57</w:t>
      </w:r>
      <w:r>
        <w:t>=0.50, p=0.48)</w:t>
      </w:r>
      <w:del w:id="247" w:author="Reviewer" w:date="2023-06-16T14:26:00Z">
        <w:r w:rsidDel="00A64CAB">
          <w:delText xml:space="preserve"> </w:delText>
        </w:r>
      </w:del>
      <w:del w:id="248"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249" w:author="Reviewer" w:date="2023-06-06T16:00:00Z">
        <w:r w:rsidDel="007304AD">
          <w:delText xml:space="preserve">in small </w:delText>
        </w:r>
      </w:del>
      <w:r>
        <w:t>(F</w:t>
      </w:r>
      <w:r>
        <w:rPr>
          <w:vertAlign w:val="subscript"/>
        </w:rPr>
        <w:t>1,61</w:t>
      </w:r>
      <w:r>
        <w:t xml:space="preserve">=7.48, p=0.0070) </w:t>
      </w:r>
      <w:del w:id="250"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xml:space="preserve">%; </w:t>
      </w:r>
      <w:del w:id="251" w:author="Reviewer" w:date="2023-06-16T13:13:00Z">
        <w:r w:rsidRPr="0020700B" w:rsidDel="004F4151">
          <w:delText>±</w:delText>
        </w:r>
      </w:del>
      <w:r w:rsidRPr="0020700B">
        <w:t>95% CI)</w:t>
      </w:r>
      <w:r>
        <w:t xml:space="preserve"> reduction in Bluegill seine catches the day after rotenone applications compared with controls (</w:t>
      </w:r>
      <w:r w:rsidRPr="00F4365F">
        <w:t xml:space="preserve">Figure </w:t>
      </w:r>
      <w:ins w:id="252" w:author="Reviewer" w:date="2023-06-08T13:31:00Z">
        <w:r w:rsidR="00371260">
          <w:t>2</w:t>
        </w:r>
      </w:ins>
      <w:del w:id="253" w:author="Reviewer" w:date="2023-06-08T13:31:00Z">
        <w:r w:rsidRPr="00F4365F" w:rsidDel="00371260">
          <w:delText>3</w:delText>
        </w:r>
      </w:del>
      <w:r>
        <w:t xml:space="preserve">). </w:t>
      </w:r>
      <w:del w:id="254"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1932FAB3" w:rsidR="001117F0" w:rsidRDefault="001117F0" w:rsidP="001117F0">
      <w:pPr>
        <w:tabs>
          <w:tab w:val="left" w:pos="920"/>
        </w:tabs>
        <w:spacing w:line="480" w:lineRule="auto"/>
      </w:pPr>
      <w:r>
        <w:tab/>
        <w:t xml:space="preserve">Pre-treatment (i.e., day 1) </w:t>
      </w:r>
      <w:ins w:id="255" w:author="Reviewer" w:date="2023-06-06T16:01:00Z">
        <w:r w:rsidR="007304AD">
          <w:t>Largemouth B</w:t>
        </w:r>
      </w:ins>
      <w:del w:id="256" w:author="Reviewer" w:date="2023-06-06T16:01:00Z">
        <w:r w:rsidDel="007304AD">
          <w:delText>b</w:delText>
        </w:r>
      </w:del>
      <w:r>
        <w:t>ass</w:t>
      </w:r>
      <w:ins w:id="257" w:author="Reviewer" w:date="2023-06-08T13:59:00Z">
        <w:r w:rsidR="00FA7767">
          <w:t xml:space="preserve"> </w:t>
        </w:r>
      </w:ins>
      <w:ins w:id="258" w:author="Reviewer" w:date="2023-06-08T14:00:00Z">
        <w:r w:rsidR="00FA7767">
          <w:t>(F</w:t>
        </w:r>
        <w:r w:rsidR="00FA7767">
          <w:rPr>
            <w:vertAlign w:val="subscript"/>
          </w:rPr>
          <w:t>1,19</w:t>
        </w:r>
        <w:r w:rsidR="00FA7767">
          <w:t>=11.22; p=0.56)</w:t>
        </w:r>
      </w:ins>
      <w:ins w:id="259" w:author="Reviewer" w:date="2023-06-08T13:59:00Z">
        <w:r w:rsidR="00FA7767">
          <w:t xml:space="preserve"> and Bluegill</w:t>
        </w:r>
      </w:ins>
      <w:r>
        <w:t xml:space="preserve"> </w:t>
      </w:r>
      <w:ins w:id="260" w:author="Reviewer" w:date="2023-06-08T14:00:00Z">
        <w:r w:rsidR="00FA7767">
          <w:t>(F</w:t>
        </w:r>
        <w:r w:rsidR="00FA7767">
          <w:rPr>
            <w:vertAlign w:val="subscript"/>
          </w:rPr>
          <w:t>1,19</w:t>
        </w:r>
        <w:r w:rsidR="00FA7767">
          <w:t xml:space="preserve">=5.69; p=0.24) </w:t>
        </w:r>
      </w:ins>
      <w:r>
        <w:t>seine catches were not significantly different initially in treatment and control small</w:t>
      </w:r>
      <w:ins w:id="261" w:author="Reviewer" w:date="2023-06-06T16:01:00Z">
        <w:r w:rsidR="007304AD">
          <w:t xml:space="preserve"> impoundments</w:t>
        </w:r>
      </w:ins>
      <w:r>
        <w:t xml:space="preserve"> (</w:t>
      </w:r>
      <w:del w:id="262" w:author="Reviewer" w:date="2023-06-08T14:00:00Z">
        <w:r w:rsidDel="00FA7767">
          <w:delText>F</w:delText>
        </w:r>
        <w:r w:rsidDel="00FA7767">
          <w:rPr>
            <w:vertAlign w:val="subscript"/>
          </w:rPr>
          <w:delText>1,19</w:delText>
        </w:r>
        <w:r w:rsidDel="00FA7767">
          <w:delText>=11.22; p=0.56</w:delText>
        </w:r>
      </w:del>
      <w:ins w:id="263" w:author="Reviewer" w:date="2023-06-08T13:36:00Z">
        <w:r w:rsidR="00371260">
          <w:t>Figure 3</w:t>
        </w:r>
      </w:ins>
      <w:r>
        <w:t>)</w:t>
      </w:r>
      <w:del w:id="264"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When observing day-1 compared to the mid-summer follow-up (i.e., day-42)</w:t>
      </w:r>
      <w:ins w:id="265" w:author="Reviewer" w:date="2023-06-08T14:02:00Z">
        <w:r w:rsidR="00FA7767">
          <w:t xml:space="preserve"> Largemouth Bass seine catches</w:t>
        </w:r>
      </w:ins>
      <w:r>
        <w:t xml:space="preserve">, we found the treatment x time period interaction was statistically significant </w:t>
      </w:r>
      <w:del w:id="266" w:author="Reviewer" w:date="2023-06-06T16:01:00Z">
        <w:r w:rsidDel="007304AD">
          <w:delText xml:space="preserve">in small impoundments </w:delText>
        </w:r>
      </w:del>
      <w:r>
        <w:t>(F</w:t>
      </w:r>
      <w:r>
        <w:rPr>
          <w:vertAlign w:val="subscript"/>
        </w:rPr>
        <w:t>1,19</w:t>
      </w:r>
      <w:r>
        <w:t>=6.73; p=0.017) and represented an additional 86% (38–</w:t>
      </w:r>
      <w:r>
        <w:lastRenderedPageBreak/>
        <w:t xml:space="preserve">97%; </w:t>
      </w:r>
      <w:del w:id="267" w:author="Reviewer" w:date="2023-06-16T13:13:00Z">
        <w:r w:rsidDel="004F4151">
          <w:delText>±</w:delText>
        </w:r>
      </w:del>
      <w:r>
        <w:t xml:space="preserve">95% CI) post-treatment decrease in </w:t>
      </w:r>
      <w:ins w:id="268" w:author="Reviewer" w:date="2023-06-30T12:55:00Z">
        <w:r w:rsidR="00CF43E6">
          <w:t xml:space="preserve">Largemouth Bass catches in </w:t>
        </w:r>
      </w:ins>
      <w:del w:id="269" w:author="Reviewer" w:date="2023-06-06T16:01:00Z">
        <w:r w:rsidDel="007304AD">
          <w:delText xml:space="preserve">small </w:delText>
        </w:r>
      </w:del>
      <w:r>
        <w:t xml:space="preserve">treatment impoundments compared to </w:t>
      </w:r>
      <w:del w:id="270" w:author="Reviewer" w:date="2023-06-06T16:02:00Z">
        <w:r w:rsidDel="007304AD">
          <w:delText xml:space="preserve">small </w:delText>
        </w:r>
      </w:del>
      <w:r>
        <w:t>controls (</w:t>
      </w:r>
      <w:r w:rsidRPr="001A40B7">
        <w:t xml:space="preserve">Figure </w:t>
      </w:r>
      <w:ins w:id="271" w:author="Reviewer" w:date="2023-06-08T13:59:00Z">
        <w:r w:rsidR="00FA7767">
          <w:t>3</w:t>
        </w:r>
      </w:ins>
      <w:del w:id="272" w:author="Reviewer" w:date="2023-06-08T13:59:00Z">
        <w:r w:rsidRPr="001A40B7" w:rsidDel="00FA7767">
          <w:delText>4</w:delText>
        </w:r>
      </w:del>
      <w:r>
        <w:t xml:space="preserve">). </w:t>
      </w:r>
      <w:del w:id="273" w:author="Reviewer" w:date="2023-06-06T16:02:00Z">
        <w:r w:rsidDel="007304AD">
          <w:delText>The large impoundment treatment x time period interaction was not 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del w:id="274" w:author="Reviewer" w:date="2023-06-08T14:01:00Z">
        <w:r w:rsidDel="00FA7767">
          <w:delText>Bluegill seine catches were not significantly different initially in treatment and control small impoundments (F</w:delText>
        </w:r>
        <w:r w:rsidDel="00FA7767">
          <w:softHyphen/>
        </w:r>
        <w:r w:rsidDel="00FA7767">
          <w:rPr>
            <w:vertAlign w:val="subscript"/>
          </w:rPr>
          <w:delText>1,19</w:delText>
        </w:r>
        <w:r w:rsidDel="00FA7767">
          <w:delText>=5.69; p=0.24)</w:delText>
        </w:r>
      </w:del>
      <w:del w:id="275"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del w:id="276" w:author="Reviewer" w:date="2023-06-08T14:01:00Z">
        <w:r w:rsidDel="00FA7767">
          <w:delText>.</w:delText>
        </w:r>
      </w:del>
      <w:r>
        <w:t xml:space="preserve"> </w:t>
      </w:r>
      <w:del w:id="277" w:author="Reviewer" w:date="2023-06-08T14:02:00Z">
        <w:r w:rsidDel="00FA7767">
          <w:delText xml:space="preserve">The </w:delText>
        </w:r>
      </w:del>
      <w:ins w:id="278" w:author="Reviewer" w:date="2023-06-08T14:02:00Z">
        <w:r w:rsidR="00FA7767">
          <w:t xml:space="preserve">However, for Bluegill seine catches, the </w:t>
        </w:r>
      </w:ins>
      <w:r>
        <w:t xml:space="preserve">treatment x time period interaction </w:t>
      </w:r>
      <w:del w:id="279" w:author="Reviewer" w:date="2023-06-06T16:02:00Z">
        <w:r w:rsidDel="007304AD">
          <w:delText xml:space="preserve">in small </w:delText>
        </w:r>
      </w:del>
      <w:del w:id="280" w:author="Reviewer" w:date="2023-06-08T14:03:00Z">
        <w:r w:rsidDel="00FA7767">
          <w:delText>(F</w:delText>
        </w:r>
        <w:r w:rsidDel="00FA7767">
          <w:rPr>
            <w:vertAlign w:val="subscript"/>
          </w:rPr>
          <w:delText>1,19</w:delText>
        </w:r>
        <w:r w:rsidDel="00FA7767">
          <w:delText xml:space="preserve">=0.39; p=0.55) </w:delText>
        </w:r>
      </w:del>
      <w:del w:id="281"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w:t>
      </w:r>
      <w:ins w:id="282" w:author="Reviewer" w:date="2023-06-08T14:03:00Z">
        <w:r w:rsidR="00FA7767">
          <w:t xml:space="preserve"> (F</w:t>
        </w:r>
        <w:r w:rsidR="00FA7767">
          <w:rPr>
            <w:vertAlign w:val="subscript"/>
          </w:rPr>
          <w:t>1,19</w:t>
        </w:r>
        <w:r w:rsidR="00FA7767">
          <w:t>=0.39; p=0.55)</w:t>
        </w:r>
      </w:ins>
      <w:r>
        <w:t>, presenting no change in catches of Bluegill from day-1 to day-42 in treatments compared to controls (</w:t>
      </w:r>
      <w:r w:rsidRPr="008620B4">
        <w:t xml:space="preserve">Figure </w:t>
      </w:r>
      <w:ins w:id="283" w:author="Reviewer" w:date="2023-06-08T14:03:00Z">
        <w:r w:rsidR="00FA7767">
          <w:t>3</w:t>
        </w:r>
      </w:ins>
      <w:del w:id="284" w:author="Reviewer" w:date="2023-06-08T14:03:00Z">
        <w:r w:rsidRPr="008620B4" w:rsidDel="00FA7767">
          <w:delText>5</w:delText>
        </w:r>
      </w:del>
      <w:r>
        <w:t xml:space="preserve">).  </w:t>
      </w:r>
    </w:p>
    <w:p w14:paraId="2474484A" w14:textId="2884B789" w:rsidR="001117F0" w:rsidRDefault="001117F0" w:rsidP="001117F0">
      <w:pPr>
        <w:tabs>
          <w:tab w:val="left" w:pos="920"/>
        </w:tabs>
        <w:spacing w:line="480" w:lineRule="auto"/>
      </w:pPr>
      <w:r>
        <w:tab/>
      </w:r>
      <w:ins w:id="285" w:author="Reviewer" w:date="2023-06-08T14:17:00Z">
        <w:r w:rsidR="00AE3518">
          <w:t>In treatment</w:t>
        </w:r>
      </w:ins>
      <w:ins w:id="286" w:author="Reviewer" w:date="2023-06-08T14:21:00Z">
        <w:r w:rsidR="00AE3518">
          <w:t xml:space="preserve"> small</w:t>
        </w:r>
      </w:ins>
      <w:ins w:id="287" w:author="Reviewer" w:date="2023-06-08T14:17:00Z">
        <w:r w:rsidR="00AE3518">
          <w:t xml:space="preserve"> impoundments, we failed to capture a</w:t>
        </w:r>
      </w:ins>
      <w:del w:id="288" w:author="Reviewer" w:date="2023-06-08T14:17:00Z">
        <w:r w:rsidDel="00AE3518">
          <w:delText>A</w:delText>
        </w:r>
      </w:del>
      <w:r>
        <w:t xml:space="preserve">ge-0 </w:t>
      </w:r>
      <w:ins w:id="289" w:author="Reviewer" w:date="2023-06-06T16:03:00Z">
        <w:r w:rsidR="007304AD">
          <w:t>Largemouth B</w:t>
        </w:r>
      </w:ins>
      <w:del w:id="290" w:author="Reviewer" w:date="2023-06-06T16:03:00Z">
        <w:r w:rsidDel="007304AD">
          <w:delText>b</w:delText>
        </w:r>
      </w:del>
      <w:r>
        <w:t xml:space="preserve">ass </w:t>
      </w:r>
      <w:del w:id="291" w:author="Reviewer" w:date="2023-06-08T14:17:00Z">
        <w:r w:rsidDel="00AE3518">
          <w:delText xml:space="preserve">were not captured </w:delText>
        </w:r>
      </w:del>
      <w:r>
        <w:t xml:space="preserve">in </w:t>
      </w:r>
      <w:del w:id="292" w:author="Reviewer" w:date="2023-06-08T14:14:00Z">
        <w:r w:rsidDel="00E1733E">
          <w:delText>six</w:delText>
        </w:r>
      </w:del>
      <w:ins w:id="293" w:author="Reviewer" w:date="2023-06-08T14:14:00Z">
        <w:r w:rsidR="00E1733E">
          <w:t xml:space="preserve">five out of ten </w:t>
        </w:r>
      </w:ins>
      <w:ins w:id="294" w:author="Reviewer" w:date="2023-06-08T14:12:00Z">
        <w:r w:rsidR="00E1733E">
          <w:t>mid-summer follow-up</w:t>
        </w:r>
      </w:ins>
      <w:ins w:id="295" w:author="Reviewer" w:date="2023-06-08T14:16:00Z">
        <w:r w:rsidR="00AE3518">
          <w:t xml:space="preserve"> seine</w:t>
        </w:r>
      </w:ins>
      <w:ins w:id="296" w:author="Reviewer" w:date="2023-06-08T14:12:00Z">
        <w:r w:rsidR="00E1733E">
          <w:t xml:space="preserve"> sampling events</w:t>
        </w:r>
      </w:ins>
      <w:del w:id="297" w:author="Reviewer" w:date="2023-06-08T14:17:00Z">
        <w:r w:rsidDel="00AE3518">
          <w:delText xml:space="preserve"> of the treated impoundments</w:delText>
        </w:r>
      </w:del>
      <w:ins w:id="298" w:author="Reviewer" w:date="2023-06-08T14:14:00Z">
        <w:r w:rsidR="00E1733E">
          <w:t>; however,</w:t>
        </w:r>
      </w:ins>
      <w:ins w:id="299" w:author="Reviewer" w:date="2023-06-08T14:17:00Z">
        <w:r w:rsidR="00AE3518">
          <w:t xml:space="preserve"> we</w:t>
        </w:r>
      </w:ins>
      <w:ins w:id="300" w:author="Reviewer" w:date="2023-06-08T14:18:00Z">
        <w:r w:rsidR="00AE3518">
          <w:t xml:space="preserve"> </w:t>
        </w:r>
      </w:ins>
      <w:ins w:id="301" w:author="Reviewer" w:date="2023-06-08T14:20:00Z">
        <w:r w:rsidR="00AE3518">
          <w:t>captured age-0 Largemouth Bass in all</w:t>
        </w:r>
      </w:ins>
      <w:ins w:id="302" w:author="Reviewer" w:date="2023-06-08T14:18:00Z">
        <w:r w:rsidR="00AE3518">
          <w:t xml:space="preserve"> eleven</w:t>
        </w:r>
      </w:ins>
      <w:ins w:id="303" w:author="Reviewer" w:date="2023-06-08T14:20:00Z">
        <w:r w:rsidR="00AE3518">
          <w:t xml:space="preserve"> controls</w:t>
        </w:r>
      </w:ins>
      <w:r>
        <w:t xml:space="preserve">. In impoundments from which they were captured, </w:t>
      </w:r>
      <w:ins w:id="304" w:author="Reviewer" w:date="2023-06-08T14:21:00Z">
        <w:r w:rsidR="00AE3518">
          <w:t>Largemouth B</w:t>
        </w:r>
      </w:ins>
      <w:del w:id="305" w:author="Reviewer" w:date="2023-06-08T14:21:00Z">
        <w:r w:rsidDel="00AE3518">
          <w:delText>b</w:delText>
        </w:r>
      </w:del>
      <w:r>
        <w:t>ass MLA-0 in the seine catches pre-treatment (i.e., day 1) were similar in the treatment</w:t>
      </w:r>
      <w:ins w:id="306" w:author="Reviewer" w:date="2023-06-08T14:22:00Z">
        <w:r w:rsidR="00AE3518">
          <w:t>s</w:t>
        </w:r>
      </w:ins>
      <w:r>
        <w:t xml:space="preserve"> and control</w:t>
      </w:r>
      <w:ins w:id="307" w:author="Reviewer" w:date="2023-06-08T14:22:00Z">
        <w:r w:rsidR="00AE3518">
          <w:t>s</w:t>
        </w:r>
      </w:ins>
      <w:r>
        <w:t xml:space="preserve"> </w:t>
      </w:r>
      <w:del w:id="308" w:author="Reviewer" w:date="2023-06-08T14:22:00Z">
        <w:r w:rsidDel="00AE3518">
          <w:delText xml:space="preserve">small </w:delText>
        </w:r>
      </w:del>
      <w:r>
        <w:t>(F</w:t>
      </w:r>
      <w:r>
        <w:rPr>
          <w:vertAlign w:val="subscript"/>
        </w:rPr>
        <w:t>1,19</w:t>
      </w:r>
      <w:r>
        <w:t>=0.025; p=0.94)</w:t>
      </w:r>
      <w:del w:id="309"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310" w:author="Reviewer" w:date="2023-06-06T16:04:00Z">
        <w:r w:rsidDel="007304AD">
          <w:delText>In small impoundments, t</w:delText>
        </w:r>
      </w:del>
      <w:ins w:id="311"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w:t>
      </w:r>
      <w:ins w:id="312" w:author="Reviewer" w:date="2023-06-08T14:45:00Z">
        <w:r w:rsidR="00C143A2">
          <w:t xml:space="preserve">treatments </w:t>
        </w:r>
      </w:ins>
      <w:del w:id="313" w:author="Reviewer" w:date="2023-06-08T14:45:00Z">
        <w:r w:rsidDel="00C143A2">
          <w:delText xml:space="preserve">controls </w:delText>
        </w:r>
      </w:del>
      <w:del w:id="314" w:author="Reviewer" w:date="2023-06-06T16:04:00Z">
        <w:r w:rsidDel="007304AD">
          <w:delText xml:space="preserve">and </w:delText>
        </w:r>
      </w:del>
      <w:ins w:id="315" w:author="Reviewer" w:date="2023-06-06T16:04:00Z">
        <w:r w:rsidR="007304AD">
          <w:t xml:space="preserve">versus </w:t>
        </w:r>
      </w:ins>
      <w:ins w:id="316" w:author="Reviewer" w:date="2023-06-08T14:45:00Z">
        <w:r w:rsidR="00C143A2">
          <w:t xml:space="preserve">controls </w:t>
        </w:r>
      </w:ins>
      <w:del w:id="317" w:author="Reviewer" w:date="2023-06-08T14:45:00Z">
        <w:r w:rsidDel="00C143A2">
          <w:delText xml:space="preserve">treatments </w:delText>
        </w:r>
      </w:del>
      <w:r>
        <w:t>(F</w:t>
      </w:r>
      <w:r>
        <w:rPr>
          <w:vertAlign w:val="subscript"/>
        </w:rPr>
        <w:t>1,14</w:t>
      </w:r>
      <w:r>
        <w:t xml:space="preserve">=0.024; p=0.88). </w:t>
      </w:r>
      <w:del w:id="318"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del w:id="319" w:author="Reviewer" w:date="2023-06-08T14:29:00Z">
        <w:r w:rsidDel="00F10A5C">
          <w:delText>Among both impoundment sizes, MLA-0 o</w:delText>
        </w:r>
      </w:del>
      <w:ins w:id="320" w:author="Reviewer" w:date="2023-06-08T14:29:00Z">
        <w:r w:rsidR="00F10A5C">
          <w:t>O</w:t>
        </w:r>
      </w:ins>
      <w:r>
        <w:t>n day 42</w:t>
      </w:r>
      <w:ins w:id="321" w:author="Reviewer" w:date="2023-06-08T14:29:00Z">
        <w:r w:rsidR="00F10A5C">
          <w:t>, Largemouth Bass MLA-0</w:t>
        </w:r>
      </w:ins>
      <w:r>
        <w:t xml:space="preserve"> was 6</w:t>
      </w:r>
      <w:ins w:id="322" w:author="Reviewer" w:date="2023-06-08T14:42:00Z">
        <w:r w:rsidR="00C143A2">
          <w:t>7</w:t>
        </w:r>
      </w:ins>
      <w:del w:id="323" w:author="Reviewer" w:date="2023-06-08T14:29:00Z">
        <w:r w:rsidDel="00F10A5C">
          <w:delText>3</w:delText>
        </w:r>
      </w:del>
      <w:r>
        <w:t xml:space="preserve"> mm (</w:t>
      </w:r>
      <w:del w:id="324" w:author="Reviewer" w:date="2023-06-08T14:30:00Z">
        <w:r w:rsidDel="00F10A5C">
          <w:delText>51</w:delText>
        </w:r>
      </w:del>
      <w:ins w:id="325" w:author="Reviewer" w:date="2023-06-08T14:42:00Z">
        <w:r w:rsidR="00C143A2">
          <w:t>50</w:t>
        </w:r>
      </w:ins>
      <w:r>
        <w:t>–</w:t>
      </w:r>
      <w:ins w:id="326" w:author="Reviewer" w:date="2023-06-08T14:42:00Z">
        <w:r w:rsidR="00C143A2">
          <w:t>87</w:t>
        </w:r>
      </w:ins>
      <w:del w:id="327" w:author="Reviewer" w:date="2023-06-08T14:30:00Z">
        <w:r w:rsidDel="00F10A5C">
          <w:delText>76</w:delText>
        </w:r>
      </w:del>
      <w:r>
        <w:t xml:space="preserve"> mm; </w:t>
      </w:r>
      <w:del w:id="328" w:author="Reviewer" w:date="2023-06-16T13:13:00Z">
        <w:r w:rsidDel="004F4151">
          <w:delText>±</w:delText>
        </w:r>
      </w:del>
      <w:r>
        <w:t xml:space="preserve">95% CI) in the treatments and </w:t>
      </w:r>
      <w:del w:id="329" w:author="Reviewer" w:date="2023-06-08T14:31:00Z">
        <w:r w:rsidDel="00F10A5C">
          <w:delText>5</w:delText>
        </w:r>
      </w:del>
      <w:ins w:id="330" w:author="Reviewer" w:date="2023-06-08T14:42:00Z">
        <w:r w:rsidR="00C143A2">
          <w:t>6</w:t>
        </w:r>
      </w:ins>
      <w:r>
        <w:t>8 mm (</w:t>
      </w:r>
      <w:del w:id="331" w:author="Reviewer" w:date="2023-06-08T14:31:00Z">
        <w:r w:rsidDel="00F10A5C">
          <w:delText>48</w:delText>
        </w:r>
      </w:del>
      <w:ins w:id="332" w:author="Reviewer" w:date="2023-06-08T14:42:00Z">
        <w:r w:rsidR="00C143A2">
          <w:t>35</w:t>
        </w:r>
      </w:ins>
      <w:r>
        <w:t>–</w:t>
      </w:r>
      <w:del w:id="333" w:author="Reviewer" w:date="2023-06-08T14:31:00Z">
        <w:r w:rsidDel="00F10A5C">
          <w:delText xml:space="preserve">71 </w:delText>
        </w:r>
      </w:del>
      <w:ins w:id="334" w:author="Reviewer" w:date="2023-06-08T14:42:00Z">
        <w:r w:rsidR="00C143A2">
          <w:t>106</w:t>
        </w:r>
      </w:ins>
      <w:ins w:id="335" w:author="Reviewer" w:date="2023-06-08T14:31:00Z">
        <w:r w:rsidR="00F10A5C">
          <w:t xml:space="preserve"> </w:t>
        </w:r>
      </w:ins>
      <w:r>
        <w:t xml:space="preserve">mm; </w:t>
      </w:r>
      <w:del w:id="336" w:author="Reviewer" w:date="2023-06-16T13:13:00Z">
        <w:r w:rsidDel="004F4151">
          <w:delText>±</w:delText>
        </w:r>
      </w:del>
      <w:r>
        <w:t xml:space="preserve">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4EF17ACC" w:rsidR="001117F0" w:rsidDel="00DC75F7" w:rsidRDefault="001117F0" w:rsidP="001117F0">
      <w:pPr>
        <w:tabs>
          <w:tab w:val="left" w:pos="920"/>
        </w:tabs>
        <w:spacing w:line="480" w:lineRule="auto"/>
        <w:rPr>
          <w:del w:id="337" w:author="Reviewer" w:date="2023-06-08T15:43:00Z"/>
          <w:iCs/>
        </w:rPr>
      </w:pPr>
      <w:r>
        <w:rPr>
          <w:iCs/>
        </w:rPr>
        <w:tab/>
      </w:r>
      <w:ins w:id="338" w:author="Reviewer" w:date="2023-06-06T16:06:00Z">
        <w:r w:rsidR="007304AD">
          <w:rPr>
            <w:iCs/>
          </w:rPr>
          <w:t xml:space="preserve">Largemouth </w:t>
        </w:r>
      </w:ins>
      <w:r>
        <w:rPr>
          <w:iCs/>
        </w:rPr>
        <w:t xml:space="preserve">Bass MLA-1 in small impoundments significantly increased on average by 27% (16–40%; </w:t>
      </w:r>
      <w:del w:id="339" w:author="Reviewer" w:date="2023-06-16T13:13:00Z">
        <w:r w:rsidDel="004F4151">
          <w:rPr>
            <w:iCs/>
          </w:rPr>
          <w:delText>±</w:delText>
        </w:r>
      </w:del>
      <w:r>
        <w:rPr>
          <w:iCs/>
        </w:rPr>
        <w:t>95% CI) after one year of treatment (F</w:t>
      </w:r>
      <w:r>
        <w:rPr>
          <w:iCs/>
          <w:vertAlign w:val="subscript"/>
        </w:rPr>
        <w:t>1,24</w:t>
      </w:r>
      <w:r>
        <w:rPr>
          <w:iCs/>
        </w:rPr>
        <w:t xml:space="preserve">=19.15; p&lt;0.001) and by 31% (16–48%; </w:t>
      </w:r>
      <w:del w:id="340" w:author="Reviewer" w:date="2023-06-16T13:13:00Z">
        <w:r w:rsidDel="004F4151">
          <w:rPr>
            <w:iCs/>
          </w:rPr>
          <w:delText>±</w:delText>
        </w:r>
      </w:del>
      <w:r>
        <w:rPr>
          <w:iCs/>
        </w:rPr>
        <w:t>95% CI) after two consecutive years of treatment (F</w:t>
      </w:r>
      <w:r>
        <w:rPr>
          <w:iCs/>
          <w:vertAlign w:val="subscript"/>
        </w:rPr>
        <w:t>1,24</w:t>
      </w:r>
      <w:r>
        <w:rPr>
          <w:iCs/>
        </w:rPr>
        <w:t>=19.15; p&lt;0.001) compared to the controls</w:t>
      </w:r>
      <w:ins w:id="341" w:author="Reviewer" w:date="2023-06-06T16:06:00Z">
        <w:r w:rsidR="007304AD">
          <w:rPr>
            <w:iCs/>
          </w:rPr>
          <w:t xml:space="preserve"> (Figure </w:t>
        </w:r>
      </w:ins>
      <w:ins w:id="342" w:author="Reviewer" w:date="2023-06-08T14:48:00Z">
        <w:r w:rsidR="00512528">
          <w:rPr>
            <w:iCs/>
          </w:rPr>
          <w:t>4</w:t>
        </w:r>
      </w:ins>
      <w:ins w:id="343" w:author="Reviewer" w:date="2023-06-06T16:06:00Z">
        <w:r w:rsidR="007304AD">
          <w:rPr>
            <w:iCs/>
          </w:rPr>
          <w:t>)</w:t>
        </w:r>
      </w:ins>
      <w:r>
        <w:rPr>
          <w:iCs/>
        </w:rPr>
        <w:t>. However, there was no difference between one versus two years of treatment (F</w:t>
      </w:r>
      <w:r>
        <w:rPr>
          <w:iCs/>
          <w:vertAlign w:val="subscript"/>
        </w:rPr>
        <w:t>1,24</w:t>
      </w:r>
      <w:r>
        <w:rPr>
          <w:iCs/>
          <w:vertAlign w:val="subscript"/>
        </w:rPr>
        <w:softHyphen/>
      </w:r>
      <w:r>
        <w:rPr>
          <w:iCs/>
        </w:rPr>
        <w:t>=19.15; p=0.69)</w:t>
      </w:r>
      <w:ins w:id="344" w:author="Reviewer" w:date="2023-06-08T14:49:00Z">
        <w:r w:rsidR="00512528">
          <w:rPr>
            <w:iCs/>
          </w:rPr>
          <w:t>.</w:t>
        </w:r>
      </w:ins>
      <w:del w:id="345" w:author="Reviewer" w:date="2023-06-06T16:08:00Z">
        <w:r w:rsidDel="007304AD">
          <w:rPr>
            <w:iCs/>
          </w:rPr>
          <w:delText xml:space="preserve"> </w:delText>
        </w:r>
      </w:del>
      <w:del w:id="346" w:author="Reviewer" w:date="2023-06-06T16:07:00Z">
        <w:r w:rsidDel="007304AD">
          <w:rPr>
            <w:iCs/>
          </w:rPr>
          <w:delText xml:space="preserve">in small impoundments </w:delText>
        </w:r>
      </w:del>
      <w:del w:id="347" w:author="Reviewer" w:date="2023-06-06T16:08:00Z">
        <w:r w:rsidDel="007304AD">
          <w:rPr>
            <w:iCs/>
          </w:rPr>
          <w:delText>(</w:delText>
        </w:r>
        <w:r w:rsidRPr="001A40B7" w:rsidDel="007304AD">
          <w:rPr>
            <w:iCs/>
          </w:rPr>
          <w:delText>Figure 7</w:delText>
        </w:r>
        <w:r w:rsidDel="007304AD">
          <w:rPr>
            <w:iCs/>
          </w:rPr>
          <w:delText>)</w:delText>
        </w:r>
      </w:del>
      <w:del w:id="348" w:author="Reviewer" w:date="2023-06-16T14:28:00Z">
        <w:r w:rsidDel="00A64CAB">
          <w:rPr>
            <w:iCs/>
          </w:rPr>
          <w:delText>.</w:delText>
        </w:r>
      </w:del>
      <w:del w:id="349"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=3.83; p=0.050) and 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ins w:id="350" w:author="Reviewer" w:date="2023-06-08T15:43:00Z">
        <w:r w:rsidR="00DC75F7">
          <w:rPr>
            <w:iCs/>
          </w:rPr>
          <w:t xml:space="preserve"> </w:t>
        </w:r>
      </w:ins>
    </w:p>
    <w:p w14:paraId="442BB15F" w14:textId="4256C96D" w:rsidR="001117F0" w:rsidRPr="008B0704" w:rsidDel="00DC75F7" w:rsidRDefault="001117F0" w:rsidP="001117F0">
      <w:pPr>
        <w:tabs>
          <w:tab w:val="left" w:pos="920"/>
        </w:tabs>
        <w:spacing w:line="480" w:lineRule="auto"/>
        <w:rPr>
          <w:del w:id="351" w:author="Reviewer" w:date="2023-06-08T15:43:00Z"/>
          <w:iCs/>
        </w:rPr>
      </w:pPr>
      <w:del w:id="352" w:author="Reviewer" w:date="2023-06-08T15:43:00Z">
        <w:r w:rsidDel="00DC75F7">
          <w:rPr>
            <w:iCs/>
          </w:rPr>
          <w:tab/>
        </w:r>
      </w:del>
      <w:r>
        <w:rPr>
          <w:iCs/>
        </w:rPr>
        <w:t xml:space="preserve">In small impoundments, we found </w:t>
      </w:r>
      <w:ins w:id="353" w:author="Reviewer" w:date="2023-06-06T16:08:00Z">
        <w:r w:rsidR="007304AD">
          <w:t>Largemouth B</w:t>
        </w:r>
      </w:ins>
      <w:del w:id="354" w:author="Reviewer" w:date="2023-06-06T16:08:00Z">
        <w:r w:rsidDel="007304AD">
          <w:rPr>
            <w:iCs/>
          </w:rPr>
          <w:delText>b</w:delText>
        </w:r>
      </w:del>
      <w:r>
        <w:rPr>
          <w:iCs/>
        </w:rPr>
        <w:t xml:space="preserve">ass recruitment (i.e., age-1 CPUE) declined 87% (74–93%; </w:t>
      </w:r>
      <w:del w:id="355" w:author="Reviewer" w:date="2023-06-16T13:14:00Z">
        <w:r w:rsidDel="004F4151">
          <w:rPr>
            <w:iCs/>
          </w:rPr>
          <w:delText>±</w:delText>
        </w:r>
      </w:del>
      <w:r>
        <w:rPr>
          <w:iCs/>
        </w:rPr>
        <w:t xml:space="preserve">95% CI) and 84% (58–94%; </w:t>
      </w:r>
      <w:del w:id="356" w:author="Reviewer" w:date="2023-06-16T13:14:00Z">
        <w:r w:rsidDel="004F4151">
          <w:rPr>
            <w:iCs/>
          </w:rPr>
          <w:delText>±</w:delText>
        </w:r>
      </w:del>
      <w:r>
        <w:rPr>
          <w:iCs/>
        </w:rPr>
        <w:t>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 xml:space="preserve">Figure </w:t>
      </w:r>
      <w:ins w:id="357" w:author="Reviewer" w:date="2023-06-08T15:42:00Z">
        <w:r w:rsidR="00DC75F7">
          <w:rPr>
            <w:iCs/>
          </w:rPr>
          <w:t>5</w:t>
        </w:r>
      </w:ins>
      <w:del w:id="358" w:author="Reviewer" w:date="2023-06-08T15:42:00Z">
        <w:r w:rsidRPr="001A40B7" w:rsidDel="00DC75F7">
          <w:rPr>
            <w:iCs/>
          </w:rPr>
          <w:delText>8</w:delText>
        </w:r>
      </w:del>
      <w:r>
        <w:rPr>
          <w:iCs/>
        </w:rPr>
        <w:t>). We detected no difference between one versus two years of treatment (F</w:t>
      </w:r>
      <w:r>
        <w:rPr>
          <w:iCs/>
          <w:vertAlign w:val="subscript"/>
        </w:rPr>
        <w:t>1,19</w:t>
      </w:r>
      <w:r>
        <w:rPr>
          <w:iCs/>
        </w:rPr>
        <w:t xml:space="preserve">=22.21; p=0.73). We did not identify any difference in Bluegill CPUE in the controls versus </w:t>
      </w:r>
      <w:ins w:id="359" w:author="Reviewer" w:date="2023-06-09T10:48:00Z">
        <w:r w:rsidR="00C37598">
          <w:rPr>
            <w:iCs/>
          </w:rPr>
          <w:t xml:space="preserve">the treatment impoundments </w:t>
        </w:r>
      </w:ins>
      <w:r>
        <w:rPr>
          <w:iCs/>
        </w:rPr>
        <w:t>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360" w:author="Reviewer" w:date="2023-06-06T16:09:00Z">
        <w:r w:rsidR="007304AD">
          <w:rPr>
            <w:iCs/>
          </w:rPr>
          <w:t xml:space="preserve">; </w:t>
        </w:r>
      </w:ins>
      <w:del w:id="361" w:author="Reviewer" w:date="2023-06-06T16:09:00Z">
        <w:r w:rsidDel="007304AD">
          <w:rPr>
            <w:iCs/>
          </w:rPr>
          <w:delText>) in small impoundments (</w:delText>
        </w:r>
      </w:del>
      <w:r w:rsidRPr="001A40B7">
        <w:rPr>
          <w:iCs/>
        </w:rPr>
        <w:t xml:space="preserve">Figure </w:t>
      </w:r>
      <w:ins w:id="362" w:author="Reviewer" w:date="2023-06-08T15:43:00Z">
        <w:r w:rsidR="00DC75F7">
          <w:rPr>
            <w:iCs/>
          </w:rPr>
          <w:t>5</w:t>
        </w:r>
      </w:ins>
      <w:del w:id="363" w:author="Reviewer" w:date="2023-06-08T15:43:00Z">
        <w:r w:rsidRPr="001A40B7" w:rsidDel="00DC75F7">
          <w:rPr>
            <w:iCs/>
          </w:rPr>
          <w:delText>9</w:delText>
        </w:r>
      </w:del>
      <w:r>
        <w:rPr>
          <w:iCs/>
        </w:rPr>
        <w:t>).</w:t>
      </w:r>
      <w:del w:id="364" w:author="Reviewer" w:date="2023-06-16T14:29:00Z">
        <w:r w:rsidDel="00A64CAB">
          <w:rPr>
            <w:iCs/>
          </w:rPr>
          <w:delText xml:space="preserve"> </w:delText>
        </w:r>
      </w:del>
      <w:del w:id="365"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=0.89; p=0.79), one year versus 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xml:space="preserve">): control versus </w:delText>
        </w:r>
        <w:r w:rsidDel="007304AD">
          <w:rPr>
            <w:iCs/>
          </w:rPr>
          <w:lastRenderedPageBreak/>
          <w:delText>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ins w:id="366" w:author="Reviewer" w:date="2023-06-08T15:43:00Z">
        <w:r w:rsidR="00DC75F7">
          <w:rPr>
            <w:iCs/>
          </w:rPr>
          <w:t xml:space="preserve"> </w:t>
        </w:r>
      </w:ins>
    </w:p>
    <w:p w14:paraId="5B405530" w14:textId="7090C176" w:rsidR="001117F0" w:rsidRPr="00F034C9" w:rsidRDefault="001117F0" w:rsidP="001117F0">
      <w:pPr>
        <w:tabs>
          <w:tab w:val="left" w:pos="920"/>
        </w:tabs>
        <w:spacing w:line="480" w:lineRule="auto"/>
        <w:rPr>
          <w:iCs/>
        </w:rPr>
      </w:pPr>
      <w:del w:id="367" w:author="Reviewer" w:date="2023-06-08T15:43:00Z">
        <w:r w:rsidDel="00DC75F7">
          <w:rPr>
            <w:iCs/>
          </w:rPr>
          <w:tab/>
        </w:r>
      </w:del>
      <w:del w:id="368" w:author="Reviewer" w:date="2023-06-06T16:09:00Z">
        <w:r w:rsidDel="007304AD">
          <w:rPr>
            <w:iCs/>
          </w:rPr>
          <w:delText>In small impoundments, we</w:delText>
        </w:r>
      </w:del>
      <w:ins w:id="369" w:author="Reviewer" w:date="2023-06-06T16:09:00Z">
        <w:r w:rsidR="007304AD">
          <w:rPr>
            <w:iCs/>
          </w:rPr>
          <w:t>We</w:t>
        </w:r>
      </w:ins>
      <w:r>
        <w:rPr>
          <w:iCs/>
        </w:rPr>
        <w:t xml:space="preserve"> failed to detect any change in </w:t>
      </w:r>
      <w:ins w:id="370" w:author="Reviewer" w:date="2023-06-06T16:09:00Z">
        <w:r w:rsidR="007304AD">
          <w:t>Largemouth B</w:t>
        </w:r>
      </w:ins>
      <w:del w:id="371"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372" w:author="Reviewer" w:date="2023-06-06T16:10:00Z">
        <w:r w:rsidDel="007304AD">
          <w:rPr>
            <w:iCs/>
          </w:rPr>
          <w:delText xml:space="preserve">We observed the same trend in age-0 </w:delText>
        </w:r>
      </w:del>
      <w:del w:id="373" w:author="Reviewer" w:date="2023-06-06T16:09:00Z">
        <w:r w:rsidDel="007304AD">
          <w:rPr>
            <w:iCs/>
          </w:rPr>
          <w:delText>b</w:delText>
        </w:r>
      </w:del>
      <w:del w:id="374" w:author="Reviewer" w:date="2023-06-06T16:10:00Z">
        <w:r w:rsidDel="007304AD">
          <w:rPr>
            <w:iCs/>
          </w:rPr>
          <w:delText>ass survival rates in large impoundments, where controls versus one treatment year (F</w:delText>
        </w:r>
        <w:r w:rsidDel="007304AD">
          <w:rPr>
            <w:iCs/>
            <w:vertAlign w:val="subscript"/>
          </w:rPr>
          <w:delText>2,4</w:delText>
        </w:r>
        <w:r w:rsidDel="007304AD">
          <w:rPr>
            <w:iCs/>
          </w:rPr>
          <w:delText>=0.13; p=0.67), controls versus 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40A82919" w:rsidR="001117F0" w:rsidRDefault="001117F0" w:rsidP="001117F0">
      <w:pPr>
        <w:tabs>
          <w:tab w:val="left" w:pos="920"/>
        </w:tabs>
        <w:spacing w:line="480" w:lineRule="auto"/>
        <w:rPr>
          <w:iCs/>
        </w:rPr>
      </w:pPr>
      <w:r>
        <w:rPr>
          <w:iCs/>
        </w:rPr>
        <w:tab/>
        <w:t xml:space="preserve">Evaluating responses of age-0 </w:t>
      </w:r>
      <w:ins w:id="375" w:author="Reviewer" w:date="2023-06-06T16:10:00Z">
        <w:r w:rsidR="00640160">
          <w:t>Largemouth B</w:t>
        </w:r>
      </w:ins>
      <w:del w:id="376" w:author="Reviewer" w:date="2023-06-06T16:10:00Z">
        <w:r w:rsidDel="00640160">
          <w:rPr>
            <w:iCs/>
          </w:rPr>
          <w:delText>b</w:delText>
        </w:r>
      </w:del>
      <w:r>
        <w:rPr>
          <w:iCs/>
        </w:rPr>
        <w:t>ass and Bluegill to shoreline rotenone application in small impoundments</w:t>
      </w:r>
      <w:ins w:id="377" w:author="Reviewer" w:date="2023-06-06T16:10:00Z">
        <w:r w:rsidR="00640160">
          <w:rPr>
            <w:iCs/>
          </w:rPr>
          <w:t xml:space="preserve"> </w:t>
        </w:r>
      </w:ins>
      <w:del w:id="378"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379" w:author="Reviewer" w:date="2023-06-06T16:10:00Z">
        <w:r w:rsidR="00640160">
          <w:t>Largemouth B</w:t>
        </w:r>
      </w:ins>
      <w:del w:id="380" w:author="Reviewer" w:date="2023-06-06T16:10:00Z">
        <w:r w:rsidDel="00640160">
          <w:rPr>
            <w:iCs/>
          </w:rPr>
          <w:delText>b</w:delText>
        </w:r>
      </w:del>
      <w:r>
        <w:rPr>
          <w:iCs/>
        </w:rPr>
        <w:t xml:space="preserve">ass and </w:t>
      </w:r>
      <w:del w:id="381" w:author="Reviewer" w:date="2023-06-06T12:11:00Z">
        <w:r w:rsidDel="00EA7FB0">
          <w:rPr>
            <w:iCs/>
          </w:rPr>
          <w:delText xml:space="preserve">bream </w:delText>
        </w:r>
      </w:del>
      <w:ins w:id="382" w:author="Reviewer" w:date="2023-06-06T12:11:00Z">
        <w:r w:rsidR="00EA7FB0">
          <w:rPr>
            <w:iCs/>
          </w:rPr>
          <w:t xml:space="preserve">Bluegill </w:t>
        </w:r>
      </w:ins>
      <w:r>
        <w:rPr>
          <w:iCs/>
        </w:rPr>
        <w:t xml:space="preserve">small impoundment fisheries. Long-term population success for both </w:t>
      </w:r>
      <w:ins w:id="383" w:author="Reviewer" w:date="2023-06-06T16:10:00Z">
        <w:r w:rsidR="00640160">
          <w:t>Largemouth B</w:t>
        </w:r>
      </w:ins>
      <w:del w:id="384"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which are directly affected by reducing recruitment using rotenone applications. In the present study,</w:t>
      </w:r>
      <w:ins w:id="385" w:author="Reviewer" w:date="2023-06-09T11:04:00Z">
        <w:r w:rsidR="00C654A3">
          <w:rPr>
            <w:iCs/>
          </w:rPr>
          <w:t xml:space="preserve"> </w:t>
        </w:r>
      </w:ins>
      <w:ins w:id="386" w:author="Reviewer" w:date="2023-06-09T11:07:00Z">
        <w:r w:rsidR="005A5ABF">
          <w:rPr>
            <w:iCs/>
          </w:rPr>
          <w:t xml:space="preserve">visual </w:t>
        </w:r>
      </w:ins>
      <w:ins w:id="387" w:author="Reviewer" w:date="2023-06-09T11:04:00Z">
        <w:r w:rsidR="00C654A3">
          <w:rPr>
            <w:iCs/>
          </w:rPr>
          <w:t>ob</w:t>
        </w:r>
      </w:ins>
      <w:ins w:id="388" w:author="Reviewer" w:date="2023-06-09T11:05:00Z">
        <w:r w:rsidR="00C654A3">
          <w:rPr>
            <w:iCs/>
          </w:rPr>
          <w:t xml:space="preserve">servations following each rotenone treatment indicated that </w:t>
        </w:r>
      </w:ins>
      <w:ins w:id="389" w:author="Reviewer" w:date="2023-06-09T11:12:00Z">
        <w:r w:rsidR="005A5ABF">
          <w:rPr>
            <w:iCs/>
          </w:rPr>
          <w:t>age-0</w:t>
        </w:r>
      </w:ins>
      <w:ins w:id="390" w:author="Reviewer" w:date="2023-06-09T11:05:00Z">
        <w:r w:rsidR="00C654A3">
          <w:rPr>
            <w:iCs/>
          </w:rPr>
          <w:t xml:space="preserve"> Largemouth Bass and</w:t>
        </w:r>
      </w:ins>
      <w:ins w:id="391" w:author="Reviewer" w:date="2023-06-09T11:06:00Z">
        <w:r w:rsidR="005A5ABF">
          <w:rPr>
            <w:iCs/>
          </w:rPr>
          <w:t xml:space="preserve"> </w:t>
        </w:r>
      </w:ins>
      <w:ins w:id="392" w:author="Reviewer" w:date="2023-06-09T11:05:00Z">
        <w:r w:rsidR="005A5ABF">
          <w:rPr>
            <w:iCs/>
          </w:rPr>
          <w:t xml:space="preserve">Bluegill </w:t>
        </w:r>
      </w:ins>
      <w:ins w:id="393" w:author="Reviewer" w:date="2023-06-09T11:06:00Z">
        <w:r w:rsidR="005A5ABF">
          <w:rPr>
            <w:iCs/>
          </w:rPr>
          <w:t xml:space="preserve">&lt;80 mm </w:t>
        </w:r>
      </w:ins>
      <w:ins w:id="394" w:author="Reviewer" w:date="2023-06-09T11:05:00Z">
        <w:r w:rsidR="005A5ABF">
          <w:rPr>
            <w:iCs/>
          </w:rPr>
          <w:t xml:space="preserve">were killed in large </w:t>
        </w:r>
      </w:ins>
      <w:ins w:id="395" w:author="Reviewer" w:date="2023-06-09T11:06:00Z">
        <w:r w:rsidR="005A5ABF">
          <w:rPr>
            <w:iCs/>
          </w:rPr>
          <w:t>numbers.</w:t>
        </w:r>
      </w:ins>
      <w:r>
        <w:rPr>
          <w:iCs/>
        </w:rPr>
        <w:t xml:space="preserve"> </w:t>
      </w:r>
      <w:ins w:id="396" w:author="Reviewer" w:date="2023-06-09T11:14:00Z">
        <w:r w:rsidR="005A5ABF">
          <w:rPr>
            <w:iCs/>
          </w:rPr>
          <w:t xml:space="preserve">More specifically, our </w:t>
        </w:r>
      </w:ins>
      <w:ins w:id="397" w:author="Reviewer" w:date="2023-06-16T15:03:00Z">
        <w:r w:rsidR="0007609F">
          <w:rPr>
            <w:iCs/>
          </w:rPr>
          <w:t>results</w:t>
        </w:r>
      </w:ins>
      <w:ins w:id="398" w:author="Reviewer" w:date="2023-06-09T11:14:00Z">
        <w:r w:rsidR="005A5ABF">
          <w:rPr>
            <w:iCs/>
          </w:rPr>
          <w:t xml:space="preserve"> indicated that </w:t>
        </w:r>
      </w:ins>
      <w:r>
        <w:rPr>
          <w:iCs/>
        </w:rPr>
        <w:t xml:space="preserve">seine catches of age-0 </w:t>
      </w:r>
      <w:ins w:id="399" w:author="Reviewer" w:date="2023-06-06T16:11:00Z">
        <w:r w:rsidR="00640160">
          <w:t>Largemouth B</w:t>
        </w:r>
      </w:ins>
      <w:del w:id="400" w:author="Reviewer" w:date="2023-06-06T16:11:00Z">
        <w:r w:rsidDel="00640160">
          <w:rPr>
            <w:iCs/>
          </w:rPr>
          <w:delText>b</w:delText>
        </w:r>
      </w:del>
      <w:r>
        <w:rPr>
          <w:iCs/>
        </w:rPr>
        <w:t xml:space="preserve">ass and Bluegill in treatment small impoundments significantly declined 24 hours after rotenone applications, whereas catches in control small impoundments did not significantly change. </w:t>
      </w:r>
      <w:del w:id="401" w:author="Reviewer" w:date="2023-06-06T16:11:00Z">
        <w:r w:rsidDel="00640160">
          <w:rPr>
            <w:iCs/>
          </w:rPr>
          <w:delText xml:space="preserve">In large impoundments, seine haul catches of age-0 </w:delText>
        </w:r>
        <w:r w:rsidDel="00640160">
          <w:rPr>
            <w:iCs/>
          </w:rPr>
          <w:lastRenderedPageBreak/>
          <w:delText xml:space="preserve">bass also significantly declined 24 hours after rotenone applications, while Bluegill seine catches did not significantly differ 24 hours post-treatment. </w:delText>
        </w:r>
      </w:del>
      <w:r>
        <w:rPr>
          <w:iCs/>
        </w:rPr>
        <w:t>These</w:t>
      </w:r>
      <w:ins w:id="402" w:author="Reviewer" w:date="2023-06-09T11:15:00Z">
        <w:r w:rsidR="005A5ABF">
          <w:rPr>
            <w:iCs/>
          </w:rPr>
          <w:t xml:space="preserve"> qualitative and quantitative</w:t>
        </w:r>
      </w:ins>
      <w:r>
        <w:rPr>
          <w:iCs/>
        </w:rPr>
        <w:t xml:space="preserv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w:t>
      </w:r>
      <w:ins w:id="403" w:author="Reviewer" w:date="2023-06-16T15:04:00Z">
        <w:r w:rsidR="0007609F">
          <w:rPr>
            <w:iCs/>
          </w:rPr>
          <w:t xml:space="preserve"> larger</w:t>
        </w:r>
      </w:ins>
      <w:r>
        <w:rPr>
          <w:iCs/>
        </w:rPr>
        <w:t xml:space="preserve"> Alabama lakes. In our small impoundments, age-0 </w:t>
      </w:r>
      <w:ins w:id="404" w:author="Reviewer" w:date="2023-06-06T16:12:00Z">
        <w:r w:rsidR="00640160">
          <w:t>Largemouth B</w:t>
        </w:r>
      </w:ins>
      <w:del w:id="405" w:author="Reviewer" w:date="2023-06-06T16:12:00Z">
        <w:r w:rsidDel="00640160">
          <w:rPr>
            <w:iCs/>
          </w:rPr>
          <w:delText>b</w:delText>
        </w:r>
      </w:del>
      <w:r>
        <w:rPr>
          <w:iCs/>
        </w:rPr>
        <w:t xml:space="preserve">ass seine catches declined in both controls and treatments by day 42, with a significantly greater decline in treatment impoundments. </w:t>
      </w:r>
      <w:del w:id="406"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407" w:author="Reviewer" w:date="2023-06-06T16:13:00Z">
        <w:r w:rsidR="00640160">
          <w:t>Largemouth B</w:t>
        </w:r>
      </w:ins>
      <w:del w:id="408" w:author="Reviewer" w:date="2023-06-06T16:13:00Z">
        <w:r w:rsidDel="00640160">
          <w:rPr>
            <w:iCs/>
          </w:rPr>
          <w:delText>b</w:delText>
        </w:r>
      </w:del>
      <w:r>
        <w:rPr>
          <w:iCs/>
        </w:rPr>
        <w:t xml:space="preserve">ass is likely important during the summer </w:t>
      </w:r>
      <w:del w:id="409" w:author="Reviewer" w:date="2023-06-16T15:04:00Z">
        <w:r w:rsidDel="0007609F">
          <w:rPr>
            <w:iCs/>
          </w:rPr>
          <w:delText xml:space="preserve">months </w:delText>
        </w:r>
      </w:del>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410"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411" w:author="Reviewer" w:date="2023-06-06T16:13:00Z">
        <w:r w:rsidR="00640160">
          <w:t>Largemouth B</w:t>
        </w:r>
      </w:ins>
      <w:del w:id="412"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1940F1EA"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w:t>
      </w:r>
      <w:r>
        <w:rPr>
          <w:iCs/>
        </w:rPr>
        <w:lastRenderedPageBreak/>
        <w:t>habitats at different times</w:t>
      </w:r>
      <w:ins w:id="413" w:author="Reviewer" w:date="2023-06-16T15:07:00Z">
        <w:r w:rsidR="0007609F">
          <w:rPr>
            <w:iCs/>
          </w:rPr>
          <w:t xml:space="preserve"> (Partridge and DeVries 1999)</w:t>
        </w:r>
      </w:ins>
      <w:r>
        <w:rPr>
          <w:iCs/>
        </w:rPr>
        <w:t>.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31990080" w:rsidR="001117F0" w:rsidDel="009E2B22" w:rsidRDefault="001117F0" w:rsidP="001117F0">
      <w:pPr>
        <w:tabs>
          <w:tab w:val="left" w:pos="920"/>
        </w:tabs>
        <w:spacing w:line="480" w:lineRule="auto"/>
        <w:rPr>
          <w:del w:id="414" w:author="Reviewer" w:date="2023-06-08T15:49:00Z"/>
          <w:iCs/>
        </w:rPr>
      </w:pPr>
      <w:r>
        <w:rPr>
          <w:iCs/>
        </w:rPr>
        <w:tab/>
      </w:r>
      <w:ins w:id="415"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416" w:author="Reviewer" w:date="2023-06-06T16:16:00Z">
        <w:r w:rsidR="00640160">
          <w:t>Largemouth B</w:t>
        </w:r>
      </w:ins>
      <w:del w:id="417" w:author="Reviewer" w:date="2023-06-06T16:16:00Z">
        <w:r w:rsidDel="00640160">
          <w:rPr>
            <w:iCs/>
          </w:rPr>
          <w:delText>b</w:delText>
        </w:r>
      </w:del>
      <w:r>
        <w:rPr>
          <w:iCs/>
        </w:rPr>
        <w:t xml:space="preserve">ass the previous summer in seine catches. </w:t>
      </w:r>
      <w:ins w:id="418" w:author="Reviewer" w:date="2023-06-08T15:48:00Z">
        <w:r w:rsidR="009E2B22">
          <w:rPr>
            <w:iCs/>
          </w:rPr>
          <w:t>The rotenone treatment was</w:t>
        </w:r>
      </w:ins>
      <w:ins w:id="419" w:author="Reviewer" w:date="2023-06-16T13:45:00Z">
        <w:r w:rsidR="007B18F4">
          <w:rPr>
            <w:iCs/>
          </w:rPr>
          <w:t>,</w:t>
        </w:r>
      </w:ins>
      <w:ins w:id="420" w:author="Reviewer" w:date="2023-06-08T15:48:00Z">
        <w:r w:rsidR="009E2B22">
          <w:rPr>
            <w:iCs/>
          </w:rPr>
          <w:t xml:space="preserve"> therefore</w:t>
        </w:r>
      </w:ins>
      <w:ins w:id="421" w:author="Reviewer" w:date="2023-06-16T13:45:00Z">
        <w:r w:rsidR="007B18F4">
          <w:rPr>
            <w:iCs/>
          </w:rPr>
          <w:t>,</w:t>
        </w:r>
      </w:ins>
      <w:ins w:id="422" w:author="Reviewer" w:date="2023-06-08T15:48:00Z">
        <w:r w:rsidR="009E2B22">
          <w:rPr>
            <w:iCs/>
          </w:rPr>
          <w:t xml:space="preserve"> effective at reducing Largemouth Bass recruitment. </w:t>
        </w:r>
      </w:ins>
      <w:del w:id="423" w:author="Reviewer" w:date="2023-06-06T16:15:00Z">
        <w:r w:rsidDel="00640160">
          <w:rPr>
            <w:iCs/>
          </w:rPr>
          <w:delText xml:space="preserve">However, bass recruitment reductions in large impoundments were not as pronounced. </w:delText>
        </w:r>
      </w:del>
      <w:del w:id="424" w:author="Reviewer" w:date="2023-06-06T16:19:00Z">
        <w:r w:rsidDel="00640160">
          <w:rPr>
            <w:iCs/>
          </w:rPr>
          <w:delText xml:space="preserve">Larger impoundments tended to have more complex littoral habitats (e.g., thick emergent vegetation, overhanging terrestrial vegetation, shallow backwaters) that may have affected the efficiency of the rotenone treatment by providing temporary refuge for young-of-year </w:delText>
        </w:r>
      </w:del>
      <w:del w:id="425" w:author="Reviewer" w:date="2023-06-06T16:16:00Z">
        <w:r w:rsidDel="00640160">
          <w:rPr>
            <w:iCs/>
          </w:rPr>
          <w:delText>b</w:delText>
        </w:r>
      </w:del>
      <w:del w:id="426"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ins w:id="427" w:author="Reviewer" w:date="2023-06-08T15:49:00Z">
        <w:r w:rsidR="009E2B22">
          <w:rPr>
            <w:iCs/>
          </w:rPr>
          <w:t xml:space="preserve">However, </w:t>
        </w:r>
      </w:ins>
    </w:p>
    <w:p w14:paraId="4B8C68BC" w14:textId="26B16614" w:rsidR="001117F0" w:rsidRDefault="001117F0" w:rsidP="001117F0">
      <w:pPr>
        <w:tabs>
          <w:tab w:val="left" w:pos="920"/>
        </w:tabs>
        <w:spacing w:line="480" w:lineRule="auto"/>
        <w:rPr>
          <w:iCs/>
        </w:rPr>
      </w:pPr>
      <w:del w:id="428" w:author="Reviewer" w:date="2023-06-08T15:49:00Z">
        <w:r w:rsidDel="009E2B22">
          <w:rPr>
            <w:iCs/>
          </w:rPr>
          <w:tab/>
        </w:r>
      </w:del>
      <w:ins w:id="429" w:author="Reviewer" w:date="2023-06-08T15:49:00Z">
        <w:r w:rsidR="009E2B22">
          <w:rPr>
            <w:iCs/>
          </w:rPr>
          <w:t>r</w:t>
        </w:r>
      </w:ins>
      <w:del w:id="430" w:author="Reviewer" w:date="2023-06-08T15:49:00Z">
        <w:r w:rsidDel="009E2B22">
          <w:rPr>
            <w:iCs/>
          </w:rPr>
          <w:delText>R</w:delText>
        </w:r>
      </w:del>
      <w:r>
        <w:rPr>
          <w:iCs/>
        </w:rPr>
        <w:t xml:space="preserve">esearch shows that age-0 </w:t>
      </w:r>
      <w:ins w:id="431" w:author="Reviewer" w:date="2023-06-06T16:17:00Z">
        <w:r w:rsidR="00640160">
          <w:t>Largemouth B</w:t>
        </w:r>
      </w:ins>
      <w:del w:id="432" w:author="Reviewer" w:date="2023-06-06T16:17:00Z">
        <w:r w:rsidDel="00640160">
          <w:rPr>
            <w:iCs/>
          </w:rPr>
          <w:delText>b</w:delText>
        </w:r>
      </w:del>
      <w:r>
        <w:rPr>
          <w:iCs/>
        </w:rPr>
        <w:t xml:space="preserve">ass in the southeastern </w:t>
      </w:r>
      <w:del w:id="433" w:author="Reviewer" w:date="2023-06-30T12:52:00Z">
        <w:r w:rsidDel="00097870">
          <w:rPr>
            <w:iCs/>
          </w:rPr>
          <w:delText>U.S.</w:delText>
        </w:r>
      </w:del>
      <w:ins w:id="434" w:author="Reviewer" w:date="2023-06-30T12:52:00Z">
        <w:r w:rsidR="00097870">
          <w:rPr>
            <w:iCs/>
          </w:rPr>
          <w:t>United States</w:t>
        </w:r>
      </w:ins>
      <w:r>
        <w:rPr>
          <w:iCs/>
        </w:rPr>
        <w:t xml:space="preserve">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Survival bottlenecks can lead to compensatory density-</w:t>
      </w:r>
      <w:r>
        <w:rPr>
          <w:iCs/>
        </w:rPr>
        <w:lastRenderedPageBreak/>
        <w:t xml:space="preserve">dependent survival, which could offset density reductions due to rotenone application. Our survival index analysis showed an absence of compensatory density-dependent survival in response to rotenone treatment, </w:t>
      </w:r>
      <w:del w:id="435" w:author="Reviewer" w:date="2023-06-30T12:48:00Z">
        <w:r w:rsidDel="00097870">
          <w:rPr>
            <w:iCs/>
          </w:rPr>
          <w:delText xml:space="preserve">suggesting </w:delText>
        </w:r>
      </w:del>
      <w:ins w:id="436" w:author="Reviewer" w:date="2023-06-30T12:48:00Z">
        <w:r w:rsidR="00097870">
          <w:rPr>
            <w:iCs/>
          </w:rPr>
          <w:t>indicating</w:t>
        </w:r>
        <w:r w:rsidR="00097870">
          <w:rPr>
            <w:iCs/>
          </w:rPr>
          <w:t xml:space="preserve"> </w:t>
        </w:r>
      </w:ins>
      <w:r>
        <w:rPr>
          <w:iCs/>
        </w:rPr>
        <w:t xml:space="preserve">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ins w:id="437" w:author="Reviewer" w:date="2023-06-16T14:33:00Z">
        <w:r w:rsidR="00B0495E">
          <w:rPr>
            <w:iCs/>
            <w:noProof/>
          </w:rPr>
          <w:t>; Dembkowski et al. 2020</w:t>
        </w:r>
      </w:ins>
      <w:r>
        <w:rPr>
          <w:iCs/>
          <w:noProof/>
        </w:rPr>
        <w:t>)</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438" w:author="Reviewer" w:date="2023-06-06T16:17:00Z">
        <w:r w:rsidR="00640160">
          <w:t xml:space="preserve">Largemouth Bass </w:t>
        </w:r>
      </w:ins>
      <w:r>
        <w:rPr>
          <w:iCs/>
        </w:rPr>
        <w:t xml:space="preserve">survival. </w:t>
      </w:r>
    </w:p>
    <w:p w14:paraId="0845EF90" w14:textId="6538CA94" w:rsidR="00640160" w:rsidRDefault="001117F0" w:rsidP="001117F0">
      <w:pPr>
        <w:tabs>
          <w:tab w:val="left" w:pos="920"/>
        </w:tabs>
        <w:spacing w:line="480" w:lineRule="auto"/>
        <w:rPr>
          <w:ins w:id="439" w:author="Reviewer" w:date="2023-06-06T16:19:00Z"/>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440" w:author="Reviewer" w:date="2023-06-06T16:18:00Z">
        <w:r w:rsidR="00640160">
          <w:t>Largemouth B</w:t>
        </w:r>
      </w:ins>
      <w:del w:id="441"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442" w:author="Reviewer" w:date="2023-06-06T16:18:00Z">
        <w:r w:rsidR="00640160">
          <w:t>Largemouth B</w:t>
        </w:r>
      </w:ins>
      <w:del w:id="443" w:author="Reviewer" w:date="2023-06-06T16:18:00Z">
        <w:r w:rsidDel="00640160">
          <w:rPr>
            <w:iCs/>
          </w:rPr>
          <w:delText>b</w:delText>
        </w:r>
      </w:del>
      <w:r>
        <w:rPr>
          <w:iCs/>
        </w:rPr>
        <w:t>ass MLA-1 post-treatment</w:t>
      </w:r>
      <w:del w:id="444" w:author="Reviewer" w:date="2023-06-06T16:18:00Z">
        <w:r w:rsidDel="00640160">
          <w:rPr>
            <w:iCs/>
          </w:rPr>
          <w:delText>, particularly</w:delText>
        </w:r>
      </w:del>
      <w:r>
        <w:rPr>
          <w:iCs/>
        </w:rPr>
        <w:t xml:space="preserve"> in impoundments </w:t>
      </w:r>
      <w:del w:id="445" w:author="Reviewer" w:date="2023-06-08T15:50:00Z">
        <w:r w:rsidDel="009E2B22">
          <w:rPr>
            <w:iCs/>
          </w:rPr>
          <w:delText>&lt;</w:delText>
        </w:r>
      </w:del>
      <w:ins w:id="446" w:author="Reviewer" w:date="2023-06-08T15:50:00Z">
        <w:r w:rsidR="009E2B22">
          <w:rPr>
            <w:iCs/>
          </w:rPr>
          <w:t>≤</w:t>
        </w:r>
      </w:ins>
      <w:r>
        <w:rPr>
          <w:iCs/>
        </w:rPr>
        <w:t>1</w:t>
      </w:r>
      <w:ins w:id="447" w:author="Reviewer" w:date="2023-06-08T15:50:00Z">
        <w:r w:rsidR="009E2B22">
          <w:rPr>
            <w:iCs/>
          </w:rPr>
          <w:t>1</w:t>
        </w:r>
      </w:ins>
      <w:del w:id="448" w:author="Reviewer" w:date="2023-06-08T15:50:00Z">
        <w:r w:rsidDel="009E2B22">
          <w:rPr>
            <w:iCs/>
          </w:rPr>
          <w:delText>2</w:delText>
        </w:r>
      </w:del>
      <w:r>
        <w:rPr>
          <w:iCs/>
        </w:rPr>
        <w:t xml:space="preserve">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449" w:author="Reviewer" w:date="2023-06-06T16:18:00Z">
        <w:r w:rsidR="00640160">
          <w:t>Largemouth B</w:t>
        </w:r>
      </w:ins>
      <w:del w:id="450"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451"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0E762A9B" w:rsidR="001117F0" w:rsidRDefault="00640160" w:rsidP="001117F0">
      <w:pPr>
        <w:tabs>
          <w:tab w:val="left" w:pos="920"/>
        </w:tabs>
        <w:spacing w:line="480" w:lineRule="auto"/>
        <w:rPr>
          <w:iCs/>
        </w:rPr>
      </w:pPr>
      <w:ins w:id="452" w:author="Reviewer" w:date="2023-06-06T16:19:00Z">
        <w:r>
          <w:rPr>
            <w:iCs/>
          </w:rPr>
          <w:tab/>
        </w:r>
      </w:ins>
      <w:del w:id="453"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454" w:author="Reviewer" w:date="2023-06-06T16:22:00Z">
        <w:r w:rsidR="007910A9">
          <w:rPr>
            <w:iCs/>
          </w:rPr>
          <w:t xml:space="preserve">Largemouth </w:t>
        </w:r>
      </w:ins>
      <w:del w:id="455" w:author="Reviewer" w:date="2023-06-06T16:22:00Z">
        <w:r w:rsidR="001117F0" w:rsidDel="007910A9">
          <w:rPr>
            <w:iCs/>
          </w:rPr>
          <w:delText>b</w:delText>
        </w:r>
      </w:del>
      <w:ins w:id="456" w:author="Reviewer" w:date="2023-06-06T16:22:00Z">
        <w:r w:rsidR="007910A9">
          <w:rPr>
            <w:iCs/>
          </w:rPr>
          <w:t>B</w:t>
        </w:r>
      </w:ins>
      <w:r w:rsidR="001117F0">
        <w:rPr>
          <w:iCs/>
        </w:rPr>
        <w:t xml:space="preserve">ass </w:t>
      </w:r>
      <w:r w:rsidR="001117F0">
        <w:rPr>
          <w:iCs/>
        </w:rPr>
        <w:lastRenderedPageBreak/>
        <w:t>MLA-1 increased following rotenone treatment, we found no effect on MLA-0 in mid-summer seine catches. We speculate that seine</w:t>
      </w:r>
      <w:ins w:id="457" w:author="Reviewer" w:date="2023-06-09T10:52:00Z">
        <w:r w:rsidR="00C37598">
          <w:rPr>
            <w:iCs/>
          </w:rPr>
          <w:t xml:space="preserve"> </w:t>
        </w:r>
      </w:ins>
      <w:r w:rsidR="001117F0">
        <w:rPr>
          <w:iCs/>
        </w:rPr>
        <w:t>s</w:t>
      </w:r>
      <w:ins w:id="458" w:author="Reviewer" w:date="2023-06-09T10:52:00Z">
        <w:r w:rsidR="00C37598">
          <w:rPr>
            <w:iCs/>
          </w:rPr>
          <w:t>ampling</w:t>
        </w:r>
      </w:ins>
      <w:r w:rsidR="001117F0">
        <w:rPr>
          <w:iCs/>
        </w:rPr>
        <w:t xml:space="preserve"> </w:t>
      </w:r>
      <w:del w:id="459" w:author="Reviewer" w:date="2023-06-09T10:52:00Z">
        <w:r w:rsidR="001117F0" w:rsidDel="00C37598">
          <w:rPr>
            <w:iCs/>
          </w:rPr>
          <w:delText xml:space="preserve">were </w:delText>
        </w:r>
      </w:del>
      <w:ins w:id="460" w:author="Reviewer" w:date="2023-06-09T10:52:00Z">
        <w:r w:rsidR="00C37598">
          <w:rPr>
            <w:iCs/>
          </w:rPr>
          <w:t xml:space="preserve">was </w:t>
        </w:r>
      </w:ins>
      <w:r w:rsidR="001117F0">
        <w:rPr>
          <w:iCs/>
        </w:rPr>
        <w:t xml:space="preserve">biased against collection of larger age-0 </w:t>
      </w:r>
      <w:ins w:id="461" w:author="Reviewer" w:date="2023-06-06T16:23:00Z">
        <w:r w:rsidR="007910A9">
          <w:rPr>
            <w:iCs/>
          </w:rPr>
          <w:t>Largemouth B</w:t>
        </w:r>
      </w:ins>
      <w:del w:id="462"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xml:space="preserve">, thereby </w:t>
      </w:r>
      <w:ins w:id="463" w:author="Reviewer" w:date="2023-06-16T15:08:00Z">
        <w:r w:rsidR="0007609F">
          <w:rPr>
            <w:iCs/>
          </w:rPr>
          <w:t xml:space="preserve">potentially </w:t>
        </w:r>
      </w:ins>
      <w:r w:rsidR="001117F0">
        <w:rPr>
          <w:iCs/>
        </w:rPr>
        <w:t>masking treatment effects</w:t>
      </w:r>
      <w:ins w:id="464" w:author="Reviewer" w:date="2023-06-09T10:52:00Z">
        <w:r w:rsidR="00C37598">
          <w:rPr>
            <w:iCs/>
          </w:rPr>
          <w:t>. Alternatively</w:t>
        </w:r>
      </w:ins>
      <w:r w:rsidR="001117F0">
        <w:rPr>
          <w:iCs/>
        </w:rPr>
        <w:t xml:space="preserve">, </w:t>
      </w:r>
      <w:del w:id="465" w:author="Reviewer" w:date="2023-06-09T10:52:00Z">
        <w:r w:rsidR="001117F0" w:rsidDel="00C37598">
          <w:rPr>
            <w:iCs/>
          </w:rPr>
          <w:delText xml:space="preserve">or </w:delText>
        </w:r>
      </w:del>
      <w:r w:rsidR="001117F0">
        <w:rPr>
          <w:iCs/>
        </w:rPr>
        <w:t xml:space="preserve">perhaps density-dependent growth responses require more time for cumulative growth differences to emerge. Moreover, no age-0 </w:t>
      </w:r>
      <w:ins w:id="466" w:author="Reviewer" w:date="2023-06-06T16:23:00Z">
        <w:r w:rsidR="007910A9">
          <w:rPr>
            <w:iCs/>
          </w:rPr>
          <w:t>Largemouth B</w:t>
        </w:r>
      </w:ins>
      <w:del w:id="467"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w:t>
      </w:r>
      <w:del w:id="468" w:author="Reviewer" w:date="2023-06-08T15:52:00Z">
        <w:r w:rsidR="001117F0" w:rsidDel="009E2B22">
          <w:rPr>
            <w:iCs/>
          </w:rPr>
          <w:delText xml:space="preserve">at </w:delText>
        </w:r>
      </w:del>
      <w:ins w:id="469" w:author="Reviewer" w:date="2023-06-08T15:52:00Z">
        <w:r w:rsidR="009E2B22">
          <w:rPr>
            <w:iCs/>
          </w:rPr>
          <w:t xml:space="preserve">in </w:t>
        </w:r>
      </w:ins>
      <w:del w:id="470" w:author="Reviewer" w:date="2023-06-08T15:52:00Z">
        <w:r w:rsidR="001117F0" w:rsidDel="009E2B22">
          <w:rPr>
            <w:iCs/>
          </w:rPr>
          <w:delText xml:space="preserve">six </w:delText>
        </w:r>
      </w:del>
      <w:ins w:id="471" w:author="Reviewer" w:date="2023-06-08T15:52:00Z">
        <w:r w:rsidR="009E2B22">
          <w:rPr>
            <w:iCs/>
          </w:rPr>
          <w:t xml:space="preserve">50% </w:t>
        </w:r>
      </w:ins>
      <w:r w:rsidR="001117F0">
        <w:rPr>
          <w:iCs/>
        </w:rPr>
        <w:t>of the treatment impoundments, so mean lengths may not have been representative of all impoundments.</w:t>
      </w:r>
    </w:p>
    <w:p w14:paraId="1FB25F9C" w14:textId="106082A8" w:rsidR="001117F0" w:rsidRDefault="001117F0" w:rsidP="001117F0">
      <w:pPr>
        <w:tabs>
          <w:tab w:val="left" w:pos="920"/>
        </w:tabs>
        <w:spacing w:line="480" w:lineRule="auto"/>
        <w:rPr>
          <w:ins w:id="472"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With reduced intraspecific competition and large numbers of juvenile Bluegill still present after rotenone treatment—as we found no rotenone effect on Bluegill densities in the mid-summer seine catches—</w:t>
      </w:r>
      <w:ins w:id="473" w:author="Reviewer" w:date="2023-06-06T16:24:00Z">
        <w:r w:rsidR="007910A9">
          <w:rPr>
            <w:iCs/>
          </w:rPr>
          <w:t>Largemouth B</w:t>
        </w:r>
      </w:ins>
      <w:del w:id="474" w:author="Reviewer" w:date="2023-06-06T16:24:00Z">
        <w:r w:rsidDel="007910A9">
          <w:rPr>
            <w:iCs/>
          </w:rPr>
          <w:delText>b</w:delText>
        </w:r>
      </w:del>
      <w:r>
        <w:rPr>
          <w:iCs/>
        </w:rPr>
        <w:t xml:space="preserve">ass prey availability should be plentiful. Age-1 </w:t>
      </w:r>
      <w:ins w:id="475" w:author="Reviewer" w:date="2023-06-06T16:24:00Z">
        <w:r w:rsidR="007910A9">
          <w:rPr>
            <w:iCs/>
          </w:rPr>
          <w:t>Largemouth B</w:t>
        </w:r>
      </w:ins>
      <w:del w:id="476"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477" w:author="Reviewer" w:date="2023-06-06T16:24:00Z">
        <w:r w:rsidR="007910A9">
          <w:rPr>
            <w:iCs/>
          </w:rPr>
          <w:t>Largemouth B</w:t>
        </w:r>
      </w:ins>
      <w:del w:id="478" w:author="Reviewer" w:date="2023-06-06T16:24:00Z">
        <w:r w:rsidDel="007910A9">
          <w:rPr>
            <w:iCs/>
          </w:rPr>
          <w:delText>b</w:delText>
        </w:r>
      </w:del>
      <w:r>
        <w:rPr>
          <w:iCs/>
        </w:rPr>
        <w:t>ass growth, condition, and diet differences exist after rotenone applications</w:t>
      </w:r>
      <w:del w:id="479" w:author="Reviewer" w:date="2023-06-06T16:25:00Z">
        <w:r w:rsidDel="007910A9">
          <w:rPr>
            <w:iCs/>
          </w:rPr>
          <w:delText xml:space="preserve"> in different-sized impoundments</w:delText>
        </w:r>
      </w:del>
      <w:r>
        <w:rPr>
          <w:iCs/>
        </w:rPr>
        <w:t xml:space="preserve">. It is important to consider </w:t>
      </w:r>
      <w:ins w:id="480" w:author="Reviewer" w:date="2023-06-09T10:56:00Z">
        <w:r w:rsidR="00C654A3">
          <w:rPr>
            <w:iCs/>
          </w:rPr>
          <w:t xml:space="preserve">the </w:t>
        </w:r>
      </w:ins>
      <w:r>
        <w:rPr>
          <w:iCs/>
        </w:rPr>
        <w:t xml:space="preserve">effects of rotenone application on non-target species and life stages. For instance, McHugh (1990) reported that small numbers of non-target fishes (e.g., larger Bluegill and </w:t>
      </w:r>
      <w:ins w:id="481" w:author="Reviewer" w:date="2023-06-06T16:25:00Z">
        <w:r w:rsidR="007910A9">
          <w:rPr>
            <w:iCs/>
          </w:rPr>
          <w:t>Largemouth B</w:t>
        </w:r>
      </w:ins>
      <w:del w:id="482" w:author="Reviewer" w:date="2023-06-06T16:25:00Z">
        <w:r w:rsidDel="007910A9">
          <w:rPr>
            <w:iCs/>
          </w:rPr>
          <w:delText>b</w:delText>
        </w:r>
      </w:del>
      <w:r>
        <w:rPr>
          <w:iCs/>
        </w:rPr>
        <w:t xml:space="preserve">ass, Grass Carp </w:t>
      </w:r>
      <w:r>
        <w:rPr>
          <w:i/>
        </w:rPr>
        <w:t>Ctenopharyngodon idella</w:t>
      </w:r>
      <w:r>
        <w:rPr>
          <w:iCs/>
        </w:rPr>
        <w:t>) were killed during the shoreline rotenone treatment. In the present study,</w:t>
      </w:r>
      <w:ins w:id="483" w:author="Reviewer" w:date="2023-06-09T11:22:00Z">
        <w:r w:rsidR="007D087C">
          <w:rPr>
            <w:iCs/>
          </w:rPr>
          <w:t xml:space="preserve"> we observed various </w:t>
        </w:r>
      </w:ins>
      <w:ins w:id="484" w:author="Reviewer" w:date="2023-06-09T11:29:00Z">
        <w:r w:rsidR="00E27840">
          <w:rPr>
            <w:iCs/>
          </w:rPr>
          <w:t>numbers</w:t>
        </w:r>
      </w:ins>
      <w:ins w:id="485" w:author="Reviewer" w:date="2023-06-09T11:22:00Z">
        <w:r w:rsidR="007D087C">
          <w:rPr>
            <w:iCs/>
          </w:rPr>
          <w:t xml:space="preserve"> of larger Bluegill and Largemouth Bass mortality</w:t>
        </w:r>
      </w:ins>
      <w:ins w:id="486" w:author="Reviewer" w:date="2023-06-09T11:26:00Z">
        <w:r w:rsidR="00E27840">
          <w:rPr>
            <w:iCs/>
          </w:rPr>
          <w:t xml:space="preserve"> events</w:t>
        </w:r>
      </w:ins>
      <w:ins w:id="487" w:author="Reviewer" w:date="2023-06-09T11:35:00Z">
        <w:r w:rsidR="00E27840">
          <w:rPr>
            <w:iCs/>
          </w:rPr>
          <w:t xml:space="preserve"> (i.e., from none to </w:t>
        </w:r>
      </w:ins>
      <w:ins w:id="488" w:author="Reviewer" w:date="2023-06-09T11:41:00Z">
        <w:r w:rsidR="00D033C5">
          <w:rPr>
            <w:iCs/>
          </w:rPr>
          <w:t xml:space="preserve">nearly </w:t>
        </w:r>
      </w:ins>
      <w:ins w:id="489" w:author="Reviewer" w:date="2023-06-09T11:45:00Z">
        <w:r w:rsidR="00D033C5">
          <w:rPr>
            <w:iCs/>
          </w:rPr>
          <w:t>2</w:t>
        </w:r>
      </w:ins>
      <w:ins w:id="490" w:author="Reviewer" w:date="2023-06-09T11:36:00Z">
        <w:r w:rsidR="00D033C5">
          <w:rPr>
            <w:iCs/>
          </w:rPr>
          <w:t>00</w:t>
        </w:r>
      </w:ins>
      <w:ins w:id="491" w:author="Reviewer" w:date="2023-06-09T11:35:00Z">
        <w:r w:rsidR="00E27840">
          <w:rPr>
            <w:iCs/>
          </w:rPr>
          <w:t>)</w:t>
        </w:r>
      </w:ins>
      <w:ins w:id="492" w:author="Reviewer" w:date="2023-06-09T11:32:00Z">
        <w:r w:rsidR="00E27840">
          <w:rPr>
            <w:iCs/>
          </w:rPr>
          <w:t xml:space="preserve"> along the shoreline of our treatment</w:t>
        </w:r>
      </w:ins>
      <w:ins w:id="493" w:author="Reviewer" w:date="2023-06-09T11:33:00Z">
        <w:r w:rsidR="00E27840">
          <w:rPr>
            <w:iCs/>
          </w:rPr>
          <w:t xml:space="preserve"> small impoundments</w:t>
        </w:r>
      </w:ins>
      <w:ins w:id="494" w:author="Reviewer" w:date="2023-06-09T11:22:00Z">
        <w:r w:rsidR="007D087C">
          <w:rPr>
            <w:iCs/>
          </w:rPr>
          <w:t xml:space="preserve"> the morning </w:t>
        </w:r>
      </w:ins>
      <w:ins w:id="495" w:author="Reviewer" w:date="2023-06-09T11:33:00Z">
        <w:r w:rsidR="00E27840">
          <w:rPr>
            <w:iCs/>
          </w:rPr>
          <w:t>after</w:t>
        </w:r>
      </w:ins>
      <w:ins w:id="496" w:author="Reviewer" w:date="2023-06-09T11:41:00Z">
        <w:r w:rsidR="00D033C5">
          <w:rPr>
            <w:iCs/>
          </w:rPr>
          <w:t>—nearly 24 hours post—</w:t>
        </w:r>
      </w:ins>
      <w:ins w:id="497" w:author="Reviewer" w:date="2023-06-09T11:22:00Z">
        <w:r w:rsidR="007D087C">
          <w:rPr>
            <w:iCs/>
          </w:rPr>
          <w:t>rotenone tre</w:t>
        </w:r>
      </w:ins>
      <w:ins w:id="498" w:author="Reviewer" w:date="2023-06-09T11:23:00Z">
        <w:r w:rsidR="007D087C">
          <w:rPr>
            <w:iCs/>
          </w:rPr>
          <w:t>atment.</w:t>
        </w:r>
      </w:ins>
      <w:r>
        <w:rPr>
          <w:iCs/>
        </w:rPr>
        <w:t xml:space="preserve"> </w:t>
      </w:r>
      <w:ins w:id="499" w:author="Reviewer" w:date="2023-06-09T11:27:00Z">
        <w:r w:rsidR="00E27840">
          <w:rPr>
            <w:iCs/>
          </w:rPr>
          <w:t>W</w:t>
        </w:r>
      </w:ins>
      <w:del w:id="500" w:author="Reviewer" w:date="2023-06-09T11:27:00Z">
        <w:r w:rsidDel="00E27840">
          <w:rPr>
            <w:iCs/>
          </w:rPr>
          <w:delText>w</w:delText>
        </w:r>
      </w:del>
      <w:r>
        <w:rPr>
          <w:iCs/>
        </w:rPr>
        <w:t xml:space="preserve">e did not assess age 2+ </w:t>
      </w:r>
      <w:ins w:id="501" w:author="Reviewer" w:date="2023-06-06T16:25:00Z">
        <w:r w:rsidR="007910A9">
          <w:rPr>
            <w:iCs/>
          </w:rPr>
          <w:t>Largemouth B</w:t>
        </w:r>
      </w:ins>
      <w:del w:id="502" w:author="Reviewer" w:date="2023-06-06T16:25:00Z">
        <w:r w:rsidDel="007910A9">
          <w:rPr>
            <w:iCs/>
          </w:rPr>
          <w:delText>b</w:delText>
        </w:r>
      </w:del>
      <w:r>
        <w:rPr>
          <w:iCs/>
        </w:rPr>
        <w:t>ass responses to the rotenone treatment</w:t>
      </w:r>
      <w:ins w:id="503" w:author="Reviewer" w:date="2023-06-09T11:27:00Z">
        <w:r w:rsidR="00E27840">
          <w:rPr>
            <w:iCs/>
          </w:rPr>
          <w:t xml:space="preserve"> here</w:t>
        </w:r>
      </w:ins>
      <w:r>
        <w:rPr>
          <w:iCs/>
        </w:rPr>
        <w:t xml:space="preserve">; however, effects on older </w:t>
      </w:r>
      <w:ins w:id="504" w:author="Reviewer" w:date="2023-06-06T16:25:00Z">
        <w:r w:rsidR="007910A9">
          <w:rPr>
            <w:iCs/>
          </w:rPr>
          <w:t>Largemouth B</w:t>
        </w:r>
      </w:ins>
      <w:del w:id="505"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506" w:author="Reviewer" w:date="2023-06-06T16:25:00Z">
        <w:r w:rsidDel="007910A9">
          <w:rPr>
            <w:iCs/>
          </w:rPr>
          <w:delText>b</w:delText>
        </w:r>
      </w:del>
      <w:ins w:id="507" w:author="Reviewer" w:date="2023-06-06T16:25:00Z">
        <w:r w:rsidR="007910A9">
          <w:rPr>
            <w:iCs/>
          </w:rPr>
          <w:t xml:space="preserve">Largemouth </w:t>
        </w:r>
        <w:r w:rsidR="007910A9">
          <w:rPr>
            <w:iCs/>
          </w:rPr>
          <w:lastRenderedPageBreak/>
          <w:t>B</w:t>
        </w:r>
      </w:ins>
      <w:r>
        <w:rPr>
          <w:iCs/>
        </w:rPr>
        <w:t>ass in efforts to reduce recruitment is desirable given that these fish are catchable</w:t>
      </w:r>
      <w:ins w:id="508" w:author="Reviewer" w:date="2023-06-09T11:50:00Z">
        <w:r w:rsidR="006E4AAA">
          <w:rPr>
            <w:iCs/>
          </w:rPr>
          <w:t xml:space="preserve"> and</w:t>
        </w:r>
      </w:ins>
      <w:ins w:id="509" w:author="Reviewer" w:date="2023-06-09T11:51:00Z">
        <w:r w:rsidR="006E4AAA">
          <w:rPr>
            <w:iCs/>
          </w:rPr>
          <w:t>,</w:t>
        </w:r>
      </w:ins>
      <w:ins w:id="510" w:author="Reviewer" w:date="2023-06-09T11:50:00Z">
        <w:r w:rsidR="006E4AAA">
          <w:rPr>
            <w:iCs/>
          </w:rPr>
          <w:t xml:space="preserve"> if </w:t>
        </w:r>
      </w:ins>
      <w:ins w:id="511" w:author="Reviewer" w:date="2023-06-09T11:51:00Z">
        <w:r w:rsidR="006E4AAA">
          <w:rPr>
            <w:iCs/>
          </w:rPr>
          <w:t xml:space="preserve">allowed and </w:t>
        </w:r>
      </w:ins>
      <w:ins w:id="512" w:author="Reviewer" w:date="2023-06-09T11:50:00Z">
        <w:r w:rsidR="006E4AAA">
          <w:rPr>
            <w:iCs/>
          </w:rPr>
          <w:t>preferre</w:t>
        </w:r>
      </w:ins>
      <w:ins w:id="513" w:author="Reviewer" w:date="2023-06-09T11:51:00Z">
        <w:r w:rsidR="006E4AAA">
          <w:rPr>
            <w:iCs/>
          </w:rPr>
          <w:t>d,</w:t>
        </w:r>
      </w:ins>
      <w:ins w:id="514" w:author="Reviewer" w:date="2023-06-30T12:59:00Z">
        <w:r w:rsidR="00CF43E6">
          <w:rPr>
            <w:iCs/>
          </w:rPr>
          <w:t xml:space="preserve"> are of</w:t>
        </w:r>
      </w:ins>
      <w:ins w:id="515" w:author="Reviewer" w:date="2023-06-09T11:51:00Z">
        <w:r w:rsidR="006E4AAA">
          <w:rPr>
            <w:iCs/>
          </w:rPr>
          <w:t xml:space="preserve"> harvestable</w:t>
        </w:r>
      </w:ins>
      <w:r>
        <w:rPr>
          <w:iCs/>
        </w:rPr>
        <w:t xml:space="preserve"> size</w:t>
      </w:r>
      <w:del w:id="516" w:author="Reviewer" w:date="2023-06-09T11:50:00Z">
        <w:r w:rsidDel="006E4AAA">
          <w:rPr>
            <w:iCs/>
          </w:rPr>
          <w:delText>d</w:delText>
        </w:r>
      </w:del>
      <w:r>
        <w:rPr>
          <w:iCs/>
        </w:rPr>
        <w:t xml:space="preserve">. </w:t>
      </w:r>
    </w:p>
    <w:p w14:paraId="7D636708" w14:textId="6A8F6A32" w:rsidR="007910A9" w:rsidRPr="0012017F" w:rsidRDefault="007910A9" w:rsidP="001117F0">
      <w:pPr>
        <w:tabs>
          <w:tab w:val="left" w:pos="920"/>
        </w:tabs>
        <w:spacing w:line="480" w:lineRule="auto"/>
        <w:rPr>
          <w:iCs/>
        </w:rPr>
      </w:pPr>
      <w:ins w:id="517" w:author="Reviewer" w:date="2023-06-06T16:26:00Z">
        <w:r>
          <w:rPr>
            <w:iCs/>
          </w:rPr>
          <w:tab/>
          <w:t>Further research to assess differences more definitively in growth responses as a function of impoundment size</w:t>
        </w:r>
      </w:ins>
      <w:ins w:id="518" w:author="Reviewer" w:date="2023-06-30T12:59:00Z">
        <w:r w:rsidR="00CF43E6">
          <w:rPr>
            <w:iCs/>
          </w:rPr>
          <w:t xml:space="preserve"> could improve our understanding of</w:t>
        </w:r>
      </w:ins>
      <w:ins w:id="519" w:author="Reviewer" w:date="2023-06-06T16:26:00Z">
        <w:r>
          <w:rPr>
            <w:iCs/>
          </w:rPr>
          <w:t xml:space="preserve"> rotenone treatment. We use</w:t>
        </w:r>
      </w:ins>
      <w:ins w:id="520" w:author="Reviewer" w:date="2023-06-06T16:27:00Z">
        <w:r>
          <w:rPr>
            <w:iCs/>
          </w:rPr>
          <w:t>d similarly constructed</w:t>
        </w:r>
      </w:ins>
      <w:ins w:id="521" w:author="Reviewer" w:date="2023-06-06T16:26:00Z">
        <w:r>
          <w:rPr>
            <w:iCs/>
          </w:rPr>
          <w:t xml:space="preserve"> small impoundments ≤11 ha</w:t>
        </w:r>
      </w:ins>
      <w:ins w:id="522" w:author="Reviewer" w:date="2023-06-08T15:54:00Z">
        <w:r w:rsidR="00F4029A">
          <w:rPr>
            <w:iCs/>
          </w:rPr>
          <w:t>;</w:t>
        </w:r>
      </w:ins>
      <w:ins w:id="523" w:author="Reviewer" w:date="2023-06-06T16:26:00Z">
        <w:r>
          <w:rPr>
            <w:iCs/>
          </w:rPr>
          <w:t xml:space="preserve"> however, larger </w:t>
        </w:r>
      </w:ins>
      <w:ins w:id="524" w:author="Reviewer" w:date="2023-06-06T16:27:00Z">
        <w:r>
          <w:rPr>
            <w:iCs/>
          </w:rPr>
          <w:t>small</w:t>
        </w:r>
      </w:ins>
      <w:ins w:id="525" w:author="Reviewer" w:date="2023-06-06T16:28:00Z">
        <w:r>
          <w:rPr>
            <w:iCs/>
          </w:rPr>
          <w:t xml:space="preserve"> </w:t>
        </w:r>
      </w:ins>
      <w:ins w:id="526" w:author="Reviewer" w:date="2023-06-06T16:26:00Z">
        <w:r>
          <w:rPr>
            <w:iCs/>
          </w:rPr>
          <w:t xml:space="preserve">impoundments tend to have more complex littoral habitats (e.g., thick emergent vegetation, overhanging terrestrial vegetation, shallow backwaters) that may affect the efficiency of the rotenone treatment by providing temporary refuge for young-of-year </w:t>
        </w:r>
        <w:r>
          <w:t>Largemouth B</w:t>
        </w:r>
        <w:r>
          <w:rPr>
            <w:iCs/>
          </w:rPr>
          <w:t xml:space="preserve">ass. Ensuring rotenone spray coverage could also be more difficult in complex littoral habitats. </w:t>
        </w:r>
      </w:ins>
      <w:ins w:id="527" w:author="Reviewer" w:date="2023-06-06T16:29:00Z">
        <w:r>
          <w:rPr>
            <w:iCs/>
          </w:rPr>
          <w:t>Understanding this rotenone application effect on larger small impoundments</w:t>
        </w:r>
      </w:ins>
      <w:ins w:id="528" w:author="Reviewer" w:date="2023-06-08T15:54:00Z">
        <w:r w:rsidR="00F4029A">
          <w:rPr>
            <w:iCs/>
          </w:rPr>
          <w:t xml:space="preserve"> (e.g., &gt;</w:t>
        </w:r>
      </w:ins>
      <w:ins w:id="529" w:author="Reviewer" w:date="2023-06-08T15:55:00Z">
        <w:r w:rsidR="00F4029A">
          <w:rPr>
            <w:iCs/>
          </w:rPr>
          <w:t>30 ha)</w:t>
        </w:r>
      </w:ins>
      <w:ins w:id="530" w:author="Reviewer" w:date="2023-06-06T16:29:00Z">
        <w:r>
          <w:rPr>
            <w:iCs/>
          </w:rPr>
          <w:t xml:space="preserve"> would be highl</w:t>
        </w:r>
      </w:ins>
      <w:ins w:id="531" w:author="Reviewer" w:date="2023-06-06T16:30:00Z">
        <w:r>
          <w:rPr>
            <w:iCs/>
          </w:rPr>
          <w:t xml:space="preserve">y </w:t>
        </w:r>
      </w:ins>
      <w:ins w:id="532"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75E72383" w:rsidR="001117F0" w:rsidRDefault="001117F0" w:rsidP="001117F0">
      <w:pPr>
        <w:spacing w:line="480" w:lineRule="auto"/>
      </w:pPr>
      <w:r>
        <w:tab/>
      </w:r>
      <w:ins w:id="533" w:author="Reviewer" w:date="2023-06-09T12:32:00Z">
        <w:r w:rsidR="005D577B">
          <w:t xml:space="preserve">The </w:t>
        </w:r>
      </w:ins>
      <w:del w:id="534" w:author="Reviewer" w:date="2023-06-09T12:32:00Z">
        <w:r w:rsidDel="005D577B">
          <w:delText>S</w:delText>
        </w:r>
      </w:del>
      <w:ins w:id="535" w:author="Reviewer" w:date="2023-06-09T12:32:00Z">
        <w:r w:rsidR="005D577B">
          <w:t>s</w:t>
        </w:r>
      </w:ins>
      <w:r>
        <w:t>horeline rotenone application</w:t>
      </w:r>
      <w:ins w:id="536" w:author="Reviewer" w:date="2023-06-09T12:32:00Z">
        <w:r w:rsidR="005D577B">
          <w:t xml:space="preserve"> described </w:t>
        </w:r>
      </w:ins>
      <w:ins w:id="537" w:author="Reviewer" w:date="2023-06-09T12:33:00Z">
        <w:r w:rsidR="005D577B">
          <w:t>above</w:t>
        </w:r>
      </w:ins>
      <w:ins w:id="538" w:author="Reviewer" w:date="2023-06-09T12:32:00Z">
        <w:r w:rsidR="005D577B">
          <w:t xml:space="preserve"> </w:t>
        </w:r>
      </w:ins>
      <w:ins w:id="539" w:author="Reviewer" w:date="2023-06-09T12:33:00Z">
        <w:r w:rsidR="005D577B">
          <w:t xml:space="preserve">allows applicators </w:t>
        </w:r>
      </w:ins>
      <w:ins w:id="540" w:author="Reviewer" w:date="2023-06-09T12:30:00Z">
        <w:r w:rsidR="005D577B">
          <w:t>traveling at</w:t>
        </w:r>
      </w:ins>
      <w:ins w:id="541" w:author="Reviewer" w:date="2023-06-09T12:33:00Z">
        <w:r w:rsidR="005D577B">
          <w:t xml:space="preserve"> </w:t>
        </w:r>
      </w:ins>
      <w:ins w:id="542" w:author="Reviewer" w:date="2023-06-09T12:30:00Z">
        <w:r w:rsidR="005D577B">
          <w:t>1.9-2.4 km/</w:t>
        </w:r>
        <w:proofErr w:type="spellStart"/>
        <w:r w:rsidR="005D577B">
          <w:t>hr</w:t>
        </w:r>
      </w:ins>
      <w:proofErr w:type="spellEnd"/>
      <w:ins w:id="543" w:author="Reviewer" w:date="2023-06-09T12:29:00Z">
        <w:r w:rsidR="005D577B">
          <w:t xml:space="preserve"> </w:t>
        </w:r>
      </w:ins>
      <w:ins w:id="544" w:author="Reviewer" w:date="2023-06-09T12:30:00Z">
        <w:r w:rsidR="005D577B">
          <w:t xml:space="preserve">to </w:t>
        </w:r>
      </w:ins>
      <w:ins w:id="545" w:author="Reviewer" w:date="2023-06-09T12:31:00Z">
        <w:r w:rsidR="005D577B">
          <w:t xml:space="preserve">treat a </w:t>
        </w:r>
      </w:ins>
      <w:ins w:id="546" w:author="Reviewer" w:date="2023-06-09T12:34:00Z">
        <w:r w:rsidR="005D577B">
          <w:t>4-ha</w:t>
        </w:r>
      </w:ins>
      <w:ins w:id="547" w:author="Reviewer" w:date="2023-06-09T12:31:00Z">
        <w:r w:rsidR="005D577B">
          <w:t xml:space="preserve"> impoundment in about 20 min</w:t>
        </w:r>
      </w:ins>
      <w:ins w:id="548" w:author="Reviewer" w:date="2023-06-09T12:33:00Z">
        <w:r w:rsidR="005D577B">
          <w:t>utes</w:t>
        </w:r>
      </w:ins>
      <w:ins w:id="549" w:author="Reviewer" w:date="2023-06-09T12:34:00Z">
        <w:r w:rsidR="005D577B">
          <w:t xml:space="preserve"> with </w:t>
        </w:r>
      </w:ins>
      <w:ins w:id="550" w:author="Reviewer" w:date="2023-06-16T15:10:00Z">
        <w:r w:rsidR="0007609F">
          <w:t>as few as two</w:t>
        </w:r>
      </w:ins>
      <w:ins w:id="551" w:author="Reviewer" w:date="2023-06-09T12:34:00Z">
        <w:r w:rsidR="005D577B">
          <w:t xml:space="preserve"> personnel</w:t>
        </w:r>
      </w:ins>
      <w:ins w:id="552" w:author="Reviewer" w:date="2023-06-09T12:31:00Z">
        <w:r w:rsidR="005D577B">
          <w:t>.</w:t>
        </w:r>
      </w:ins>
      <w:r>
        <w:t xml:space="preserve"> </w:t>
      </w:r>
      <w:ins w:id="553" w:author="Reviewer" w:date="2023-06-09T12:40:00Z">
        <w:r w:rsidR="00C95046">
          <w:t>This s</w:t>
        </w:r>
      </w:ins>
      <w:ins w:id="554" w:author="Reviewer" w:date="2023-06-09T12:35:00Z">
        <w:r w:rsidR="00C95046">
          <w:t>horeline rotenone treatm</w:t>
        </w:r>
      </w:ins>
      <w:ins w:id="555" w:author="Reviewer" w:date="2023-06-09T12:36:00Z">
        <w:r w:rsidR="00C95046">
          <w:t xml:space="preserve">ent </w:t>
        </w:r>
      </w:ins>
      <w:r>
        <w:t xml:space="preserve">can be used to reduce recruitment of </w:t>
      </w:r>
      <w:del w:id="556" w:author="Reviewer" w:date="2023-06-06T16:30:00Z">
        <w:r w:rsidDel="007910A9">
          <w:delText>b</w:delText>
        </w:r>
      </w:del>
      <w:ins w:id="557" w:author="Reviewer" w:date="2023-06-06T16:30:00Z">
        <w:r w:rsidR="007910A9">
          <w:t>Largemouth B</w:t>
        </w:r>
      </w:ins>
      <w:r>
        <w:t xml:space="preserve">ass in small </w:t>
      </w:r>
      <w:del w:id="558" w:author="Reviewer" w:date="2023-06-06T16:30:00Z">
        <w:r w:rsidDel="007910A9">
          <w:delText xml:space="preserve">and large </w:delText>
        </w:r>
      </w:del>
      <w:r>
        <w:t xml:space="preserve">impoundments, but the efficacy of this approach </w:t>
      </w:r>
      <w:del w:id="559" w:author="Reviewer" w:date="2023-06-06T16:30:00Z">
        <w:r w:rsidDel="00457A66">
          <w:delText>depends on impoundment surface area</w:delText>
        </w:r>
      </w:del>
      <w:ins w:id="560" w:author="Reviewer" w:date="2023-06-06T16:30:00Z">
        <w:r w:rsidR="00457A66">
          <w:t>needs to be investigated further</w:t>
        </w:r>
      </w:ins>
      <w:r>
        <w:t xml:space="preserve">. We found shoreline rotenone application to improve age-1 </w:t>
      </w:r>
      <w:ins w:id="561" w:author="Reviewer" w:date="2023-06-06T16:31:00Z">
        <w:r w:rsidR="00457A66">
          <w:t>Largemouth B</w:t>
        </w:r>
      </w:ins>
      <w:del w:id="562" w:author="Reviewer" w:date="2023-06-06T16:31:00Z">
        <w:r w:rsidDel="00457A66">
          <w:delText>b</w:delText>
        </w:r>
      </w:del>
      <w:r>
        <w:t xml:space="preserve">ass growth rates without </w:t>
      </w:r>
      <w:del w:id="563" w:author="Reviewer" w:date="2023-06-30T13:10:00Z">
        <w:r w:rsidDel="00D3268D">
          <w:delText xml:space="preserve">impacting </w:delText>
        </w:r>
      </w:del>
      <w:ins w:id="564" w:author="Reviewer" w:date="2023-06-30T13:11:00Z">
        <w:r w:rsidR="00D3268D">
          <w:t>a</w:t>
        </w:r>
      </w:ins>
      <w:ins w:id="565" w:author="Reviewer" w:date="2023-06-30T13:10:00Z">
        <w:r w:rsidR="00D3268D">
          <w:t>ffecting</w:t>
        </w:r>
        <w:r w:rsidR="00D3268D">
          <w:t xml:space="preserve"> </w:t>
        </w:r>
      </w:ins>
      <w:r>
        <w:t xml:space="preserve">Bluegill densities in our impoundments. This improvement was evident after one year of rotenone application, while an additional year of rotenone application resulted in no further improvement. </w:t>
      </w:r>
      <w:del w:id="566" w:author="Reviewer" w:date="2023-06-06T16:31:00Z">
        <w:r w:rsidDel="00457A66">
          <w:delText xml:space="preserve">Fish population parameters observed here were less affected by rotenone treatments in impoundments &gt;33 ha, although relatively small sample sizes (N = three large impoundments with one year of </w:delText>
        </w:r>
        <w:r w:rsidDel="00457A66">
          <w:lastRenderedPageBreak/>
          <w:delText xml:space="preserve">treatment; N = one large impoundment with consecutive treatments) must be considered when interpreting these findings. </w:delText>
        </w:r>
      </w:del>
      <w:r>
        <w:t xml:space="preserve">Shoreline rotenone application appears to </w:t>
      </w:r>
      <w:ins w:id="567" w:author="Reviewer" w:date="2023-06-06T16:32:00Z">
        <w:r w:rsidR="00457A66">
          <w:t xml:space="preserve">immediately </w:t>
        </w:r>
      </w:ins>
      <w:del w:id="568" w:author="Reviewer" w:date="2023-06-06T16:32:00Z">
        <w:r w:rsidDel="00457A66">
          <w:delText xml:space="preserve">be best suited for </w:delText>
        </w:r>
      </w:del>
      <w:r>
        <w:t>enhanc</w:t>
      </w:r>
      <w:ins w:id="569" w:author="Reviewer" w:date="2023-06-06T16:32:00Z">
        <w:r w:rsidR="00457A66">
          <w:t>e</w:t>
        </w:r>
      </w:ins>
      <w:del w:id="570" w:author="Reviewer" w:date="2023-06-06T16:32:00Z">
        <w:r w:rsidDel="00457A66">
          <w:delText>ing</w:delText>
        </w:r>
      </w:del>
      <w:r>
        <w:t xml:space="preserve"> </w:t>
      </w:r>
      <w:ins w:id="571" w:author="Reviewer" w:date="2023-06-06T16:32:00Z">
        <w:r w:rsidR="00457A66">
          <w:t>Largemouth B</w:t>
        </w:r>
      </w:ins>
      <w:del w:id="572" w:author="Reviewer" w:date="2023-06-06T16:32:00Z">
        <w:r w:rsidDel="00457A66">
          <w:delText>b</w:delText>
        </w:r>
      </w:del>
      <w:r>
        <w:t xml:space="preserve">ass populations in impoundments </w:t>
      </w:r>
      <w:del w:id="573" w:author="Reviewer" w:date="2023-06-06T16:32:00Z">
        <w:r w:rsidDel="00457A66">
          <w:delText>&lt;</w:delText>
        </w:r>
      </w:del>
      <w:ins w:id="574" w:author="Reviewer" w:date="2023-06-06T16:32:00Z">
        <w:r w:rsidR="00457A66">
          <w:t>≤</w:t>
        </w:r>
      </w:ins>
      <w:r>
        <w:t>1</w:t>
      </w:r>
      <w:ins w:id="575" w:author="Reviewer" w:date="2023-06-06T16:32:00Z">
        <w:r w:rsidR="00457A66">
          <w:t>1</w:t>
        </w:r>
      </w:ins>
      <w:del w:id="576" w:author="Reviewer" w:date="2023-06-06T16:32:00Z">
        <w:r w:rsidDel="00457A66">
          <w:delText>2</w:delText>
        </w:r>
      </w:del>
      <w:r>
        <w:t xml:space="preserve"> ha. An important subject for future research </w:t>
      </w:r>
      <w:del w:id="577" w:author="Reviewer" w:date="2023-06-30T13:01:00Z">
        <w:r w:rsidDel="00CF43E6">
          <w:delText xml:space="preserve">would </w:delText>
        </w:r>
      </w:del>
      <w:ins w:id="578" w:author="Reviewer" w:date="2023-06-30T13:01:00Z">
        <w:r w:rsidR="00CF43E6">
          <w:t>could</w:t>
        </w:r>
        <w:r w:rsidR="00CF43E6">
          <w:t xml:space="preserve"> </w:t>
        </w:r>
      </w:ins>
      <w:r>
        <w:t xml:space="preserve">be to assess the effects of this shoreline rotenone application on non-target species population parameters (e.g., age-2+ </w:t>
      </w:r>
      <w:ins w:id="579" w:author="Reviewer" w:date="2023-06-06T16:33:00Z">
        <w:r w:rsidR="00457A66">
          <w:t>Largemouth B</w:t>
        </w:r>
      </w:ins>
      <w:del w:id="580" w:author="Reviewer" w:date="2023-06-06T16:33:00Z">
        <w:r w:rsidDel="00457A66">
          <w:delText>b</w:delText>
        </w:r>
      </w:del>
      <w:r>
        <w:t>ass growth, condition, and diets, and stock-size Bluegill condition)</w:t>
      </w:r>
      <w:ins w:id="581" w:author="Reviewer" w:date="2023-06-06T16:34:00Z">
        <w:r w:rsidR="00457A66">
          <w:t xml:space="preserve"> </w:t>
        </w:r>
      </w:ins>
      <w:ins w:id="582" w:author="Reviewer" w:date="2023-06-08T15:57:00Z">
        <w:r w:rsidR="00F4029A">
          <w:t xml:space="preserve">and </w:t>
        </w:r>
      </w:ins>
      <w:ins w:id="583" w:author="Reviewer" w:date="2023-06-06T16:34:00Z">
        <w:r w:rsidR="00457A66">
          <w:t xml:space="preserve">in </w:t>
        </w:r>
      </w:ins>
      <w:ins w:id="584" w:author="Reviewer" w:date="2023-06-08T15:56:00Z">
        <w:r w:rsidR="00F4029A">
          <w:t>larger sized</w:t>
        </w:r>
      </w:ins>
      <w:ins w:id="585" w:author="Reviewer" w:date="2023-06-08T15:57:00Z">
        <w:r w:rsidR="00F4029A">
          <w:t xml:space="preserve"> </w:t>
        </w:r>
      </w:ins>
      <w:ins w:id="586" w:author="Reviewer" w:date="2023-06-06T16:34:00Z">
        <w:r w:rsidR="00457A66">
          <w:t>small impoundments (</w:t>
        </w:r>
      </w:ins>
      <w:ins w:id="587" w:author="Reviewer" w:date="2023-06-08T15:56:00Z">
        <w:r w:rsidR="00F4029A">
          <w:t>30</w:t>
        </w:r>
      </w:ins>
      <w:ins w:id="588" w:author="Reviewer" w:date="2023-06-06T16:34:00Z">
        <w:r w:rsidR="00457A66">
          <w:t>–</w:t>
        </w:r>
      </w:ins>
      <w:ins w:id="589" w:author="Reviewer" w:date="2023-06-09T11:54:00Z">
        <w:r w:rsidR="006E4AAA">
          <w:t>200</w:t>
        </w:r>
      </w:ins>
      <w:ins w:id="590" w:author="Reviewer" w:date="2023-06-06T16:34:00Z">
        <w:r w:rsidR="00457A66">
          <w:t xml:space="preserve"> ha)</w:t>
        </w:r>
      </w:ins>
      <w:r>
        <w:t xml:space="preserve">. Additionally, McHugh (1990) found that combined shoreline rotenone application and targeted removal via electrofishing </w:t>
      </w:r>
      <w:del w:id="591" w:author="Reviewer" w:date="2023-06-30T13:09:00Z">
        <w:r w:rsidDel="00D3268D">
          <w:delText xml:space="preserve">impacted </w:delText>
        </w:r>
      </w:del>
      <w:ins w:id="592" w:author="Reviewer" w:date="2023-06-30T13:09:00Z">
        <w:r w:rsidR="00D3268D">
          <w:t>affected</w:t>
        </w:r>
        <w:r w:rsidR="00D3268D">
          <w:t xml:space="preserve"> </w:t>
        </w:r>
      </w:ins>
      <w:r>
        <w:t>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42F00093" w:rsidR="001117F0" w:rsidRDefault="001117F0" w:rsidP="001117F0">
      <w:pPr>
        <w:tabs>
          <w:tab w:val="left" w:pos="920"/>
        </w:tabs>
        <w:spacing w:line="480" w:lineRule="auto"/>
      </w:pPr>
      <w:r>
        <w:t>We thank the ADCNR and Auburn University for funding this research.</w:t>
      </w:r>
      <w:ins w:id="593" w:author="Reviewer" w:date="2023-06-09T12:42:00Z">
        <w:r w:rsidR="00C95046">
          <w:t xml:space="preserve"> W</w:t>
        </w:r>
      </w:ins>
      <w:ins w:id="594" w:author="Reviewer" w:date="2023-06-09T12:43:00Z">
        <w:r w:rsidR="00C95046">
          <w:t>e thank journal reviewers and editors and our internal reviewer for helpful feedback that improved the manuscript.</w:t>
        </w:r>
      </w:ins>
      <w:r>
        <w:t xml:space="preserve">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w:t>
      </w:r>
      <w:del w:id="595" w:author="Reviewer" w:date="2023-06-30T13:03:00Z">
        <w:r w:rsidRPr="00C00A02" w:rsidDel="00CF43E6">
          <w:delText>’</w:delText>
        </w:r>
      </w:del>
      <w:r w:rsidRPr="00C00A02">
        <w:t xml:space="preserve">s, </w:t>
      </w:r>
      <w:r w:rsidRPr="00C00A02">
        <w:lastRenderedPageBreak/>
        <w:t>and Larry Drummond.</w:t>
      </w:r>
      <w:r>
        <w:t xml:space="preserve"> </w:t>
      </w:r>
      <w:ins w:id="596" w:author="Reviewer" w:date="2023-06-09T12:45:00Z">
        <w:r w:rsidR="00470DC2" w:rsidRPr="00470DC2">
          <w:t>The Florida Cooperative Fish and Wildlife Research Unit is jointly sponsored by the University of Florida, Florida Fish and Wildlife Conservation Commission, U.S. Geological Survey, U.S. Fish and Wildlife Service, and Wildlife Management Institute</w:t>
        </w:r>
        <w:r w:rsidR="00470DC2">
          <w:t>.</w:t>
        </w:r>
      </w:ins>
      <w:ins w:id="597" w:author="Reviewer" w:date="2023-06-09T12:46:00Z">
        <w:r w:rsidR="00470DC2">
          <w:t xml:space="preserve"> The</w:t>
        </w:r>
      </w:ins>
      <w:ins w:id="598" w:author="Reviewer" w:date="2023-06-09T12:44:00Z">
        <w:r w:rsidR="00C95046">
          <w:t xml:space="preserve"> use of trade, firm, or product names is for descriptive purposes only and does not imply endorsement by the U.</w:t>
        </w:r>
      </w:ins>
      <w:ins w:id="599" w:author="Reviewer" w:date="2023-06-09T12:45:00Z">
        <w:r w:rsidR="00C95046">
          <w:t xml:space="preserve">S. Government. </w:t>
        </w:r>
      </w:ins>
      <w:r>
        <w:t>The authors declare no conflict of interest</w:t>
      </w:r>
      <w:ins w:id="600" w:author="Reviewer" w:date="2023-06-09T12:46:00Z">
        <w:r w:rsidR="00470DC2">
          <w:t xml:space="preserve"> in this article</w:t>
        </w:r>
      </w:ins>
      <w:r>
        <w:t xml:space="preserve">. </w:t>
      </w:r>
      <w:ins w:id="601" w:author="Reviewer" w:date="2023-06-30T13:05:00Z">
        <w:r w:rsidR="00CF43E6">
          <w:t xml:space="preserve">This study was performed under the auspices of </w:t>
        </w:r>
        <w:r w:rsidR="00D3268D">
          <w:t>Auburn University IACUC protocol nu</w:t>
        </w:r>
      </w:ins>
      <w:ins w:id="602" w:author="Reviewer" w:date="2023-06-30T13:06:00Z">
        <w:r w:rsidR="00D3268D">
          <w:t xml:space="preserve">mber </w:t>
        </w:r>
      </w:ins>
      <w:ins w:id="603" w:author="Reviewer" w:date="2023-06-30T13:08:00Z">
        <w:r w:rsidR="00D3268D">
          <w:t>2017-3088.</w:t>
        </w:r>
      </w:ins>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r w:rsidR="00BC1691" w:rsidRPr="00BC1691">
        <w:t xml:space="preserve">Aday, D. D., and B. D. S. Graeb.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r w:rsidRPr="00BC1691">
        <w:t xml:space="preserve">Aggus, L. R., and G. V. Elliott. 1975. Effects of cover and food on year-class strength of Largemouth Bass. Pages 317–322 </w:t>
      </w:r>
      <w:r w:rsidRPr="00BC1691">
        <w:rPr>
          <w:i/>
          <w:iCs/>
        </w:rPr>
        <w:t>in</w:t>
      </w:r>
      <w:r w:rsidRPr="00BC1691">
        <w:t xml:space="preserve"> R. H. Stroud and H. Clepper, editors. Black bass biology and management. Sport Fishing Institute, Washington, D.C., USA.</w:t>
      </w:r>
    </w:p>
    <w:p w14:paraId="2DF8B3FF" w14:textId="77777777" w:rsidR="00BC1691" w:rsidRPr="00BC1691" w:rsidRDefault="00BC1691" w:rsidP="00BC1691">
      <w:pPr>
        <w:pStyle w:val="Bibliography"/>
      </w:pPr>
      <w:r w:rsidRPr="00BC1691">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r w:rsidRPr="00BC1691">
        <w:t>Bonvechio, T. F., B. R. Bowen, J. M. Wixson,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r w:rsidRPr="00BC1691">
        <w:lastRenderedPageBreak/>
        <w:t xml:space="preserve">Cargnelli,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t>Carlson, A. J., and D. A. Isermann.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t>Chaney, P. L., C. E. Boyd, and E. Polioudakis.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(Lacepede, 1802). Pages 27–34 </w:t>
      </w:r>
      <w:r w:rsidRPr="00BC1691">
        <w:rPr>
          <w:i/>
          <w:iCs/>
        </w:rPr>
        <w:t>in</w:t>
      </w:r>
      <w:r w:rsidRPr="00BC1691">
        <w:t xml:space="preserve"> M. D. Tringali, J. M. Long, T. W. Birdsong, and M. S. Allen, editors. Black bass diversity multidisciplinary science for conservation. American Fisheries Society, Symposium 82, Bethesda, Maryland.</w:t>
      </w:r>
    </w:p>
    <w:p w14:paraId="49987A90" w14:textId="77777777" w:rsidR="00BC1691" w:rsidRPr="00BC1691" w:rsidRDefault="00BC1691" w:rsidP="00BC1691">
      <w:pPr>
        <w:pStyle w:val="Bibliography"/>
      </w:pPr>
      <w:r w:rsidRPr="00BC1691">
        <w:t>Dauwalter,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604" w:author="Reviewer" w:date="2023-06-06T13:38:00Z">
            <w:rPr/>
          </w:rPrChange>
        </w:rPr>
      </w:pPr>
      <w:r w:rsidRPr="00BC1691">
        <w:rPr>
          <w:color w:val="FF0000"/>
          <w:rPrChange w:id="605" w:author="Reviewer" w:date="2023-06-06T13:38:00Z">
            <w:rPr/>
          </w:rPrChange>
        </w:rPr>
        <w:t>Davies, W. D., W. L. Shelton, and S. P. Malvestuto. 1982. Prey-dependent recruitment of Largemouth Bass: a conceptual model. Fisheries 7(6):12–15.</w:t>
      </w:r>
    </w:p>
    <w:p w14:paraId="721A3C34" w14:textId="77777777" w:rsidR="00BC1691" w:rsidRPr="00BC1691" w:rsidRDefault="00BC1691" w:rsidP="00BC1691">
      <w:pPr>
        <w:pStyle w:val="Bibliography"/>
        <w:rPr>
          <w:color w:val="FF0000"/>
          <w:rPrChange w:id="606" w:author="Reviewer" w:date="2023-06-06T13:39:00Z">
            <w:rPr/>
          </w:rPrChange>
        </w:rPr>
      </w:pPr>
      <w:r w:rsidRPr="00BC1691">
        <w:rPr>
          <w:color w:val="FF0000"/>
          <w:rPrChange w:id="607" w:author="Reviewer" w:date="2023-06-06T13:39:00Z">
            <w:rPr/>
          </w:rPrChange>
        </w:rPr>
        <w:t>Dembkowski, D. J., J. A. Kerns1, E. G. Easterly, and D. A. Isermann.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Frie.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t>Finlayson, B. J., R. A. Schnick, R. L. Cailteux, L. DeMong, W. D. Horton, W. McClay, C. W. Thompson, and G. J. Tichacek, editors. 2000. Rotenone use in fisheries management. American Fisheries Society, Bethesda, Maryland.</w:t>
      </w:r>
    </w:p>
    <w:p w14:paraId="4536AA28" w14:textId="761F1C7E" w:rsidR="00BC1691" w:rsidRPr="00BC1691" w:rsidDel="008B02AD" w:rsidRDefault="00BC1691" w:rsidP="00BC1691">
      <w:pPr>
        <w:pStyle w:val="Bibliography"/>
        <w:rPr>
          <w:del w:id="608" w:author="Reviewer" w:date="2023-06-30T13:21:00Z"/>
        </w:rPr>
      </w:pPr>
      <w:del w:id="609" w:author="Reviewer" w:date="2023-06-30T13:21:00Z">
        <w:r w:rsidRPr="00BC1691" w:rsidDel="008B02AD">
          <w:delText>Funk, J. L. 1974. Symposium on overharvest and management of Largemouth Bass in small impoundments. American Fisheries Society, North Central Division, Special Publication 3, Bethesda, Maryland.</w:delText>
        </w:r>
      </w:del>
    </w:p>
    <w:p w14:paraId="5D2AA05D" w14:textId="77777777" w:rsidR="00BC1691" w:rsidRPr="00BC1691" w:rsidRDefault="00BC1691" w:rsidP="00BC1691">
      <w:pPr>
        <w:pStyle w:val="Bibliography"/>
      </w:pPr>
      <w:proofErr w:type="spellStart"/>
      <w:r w:rsidRPr="00BC1691">
        <w:t>Gabelhouse</w:t>
      </w:r>
      <w:proofErr w:type="spellEnd"/>
      <w:r w:rsidRPr="00BC1691">
        <w:t>,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Bremigan. 2002. Exploring ecological mechanisms underlying Largemouth Bass recruitment along environmental gradients. Pages 7–23 </w:t>
      </w:r>
      <w:r w:rsidRPr="00BC1691">
        <w:rPr>
          <w:i/>
          <w:iCs/>
        </w:rPr>
        <w:t>in</w:t>
      </w:r>
      <w:r w:rsidRPr="00BC1691">
        <w:t xml:space="preserve"> 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r w:rsidRPr="00BC1691">
        <w:t>Geihsler,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r w:rsidRPr="00BC1691">
        <w:lastRenderedPageBreak/>
        <w:t>Hangsleben,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r w:rsidRPr="00BC1691">
        <w:t>Laarman,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r w:rsidRPr="00BC1691">
        <w:t>Ludsin,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Default="00BC1691" w:rsidP="00BC1691">
      <w:pPr>
        <w:pStyle w:val="Bibliography"/>
        <w:rPr>
          <w:ins w:id="610" w:author="Reviewer" w:date="2023-06-16T15:11:00Z"/>
        </w:rPr>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4AF04694" w14:textId="39B129BA" w:rsidR="0007609F" w:rsidRPr="0007609F" w:rsidRDefault="0007609F" w:rsidP="0007609F">
      <w:pPr>
        <w:pStyle w:val="Bibliography"/>
      </w:pPr>
      <w:ins w:id="611" w:author="Reviewer" w:date="2023-06-16T15:11:00Z">
        <w:r w:rsidRPr="00816EBC">
          <w:t>Partridge, D. G., and D. R. DeVries. 1999. Regulation of growth and mortality in larval Bluegills: implications for juvenile recruitment. Transactions of the American Fisheries Society 128(4):625–638.</w:t>
        </w:r>
      </w:ins>
    </w:p>
    <w:p w14:paraId="70E9DDC8" w14:textId="77777777" w:rsidR="00BC1691" w:rsidRPr="00BC1691" w:rsidRDefault="00BC1691" w:rsidP="00BC1691">
      <w:pPr>
        <w:pStyle w:val="Bibliography"/>
      </w:pPr>
      <w:r w:rsidRPr="00BC1691">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Renwick, W. H., S. V. Smith, J. D. Bartley, and R. W. Buddemeier.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lastRenderedPageBreak/>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Rose, K. A., J. H. Cowan, K. O. Winemiller, R. A. Myers, and R. Hilborn.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612" w:author="Reviewer" w:date="2023-06-06T13:39:00Z">
            <w:rPr/>
          </w:rPrChange>
        </w:rPr>
      </w:pPr>
      <w:r w:rsidRPr="00BC1691">
        <w:rPr>
          <w:color w:val="FF0000"/>
          <w:rPrChange w:id="613" w:author="Reviewer" w:date="2023-06-06T13:39:00Z">
            <w:rPr/>
          </w:rPrChange>
        </w:rPr>
        <w:t>Sammons, S. M., and P. W. Bettoli. 1999. Spatial and temporal variation in electrofishing catch rates of three species of black bass (</w:t>
      </w:r>
      <w:r w:rsidRPr="00BC1691">
        <w:rPr>
          <w:i/>
          <w:iCs/>
          <w:color w:val="FF0000"/>
          <w:rPrChange w:id="614" w:author="Reviewer" w:date="2023-06-06T13:39:00Z">
            <w:rPr>
              <w:i/>
              <w:iCs/>
            </w:rPr>
          </w:rPrChange>
        </w:rPr>
        <w:t>Micropterus spp.</w:t>
      </w:r>
      <w:r w:rsidRPr="00BC1691">
        <w:rPr>
          <w:color w:val="FF0000"/>
          <w:rPrChange w:id="615"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t xml:space="preserve">Sammons, S. M., and M. J. Maceina.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Shelton, W. L., W. D. Davies, T. A. King, and T. J. Timmons. 1979. Variation in the growth of the initial year class of Largemouth Bass in West Point Reservoir, Alabama and Georgia. Transactions of the American Fisheries Society 108(2):142–149.</w:t>
      </w:r>
    </w:p>
    <w:p w14:paraId="0E525169" w14:textId="77777777" w:rsidR="00BC1691" w:rsidRPr="00BC1691" w:rsidRDefault="00BC1691" w:rsidP="00BC1691">
      <w:pPr>
        <w:pStyle w:val="Bibliography"/>
      </w:pPr>
      <w:r w:rsidRPr="00BC1691">
        <w:t>Shoup, D. E., and C. R. Broderius.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t xml:space="preserve">Smitherman, R. O. 1975. Experimental species associations of basses in Alabama ponds. Pages 76–84 </w:t>
      </w:r>
      <w:r w:rsidRPr="00BC1691">
        <w:rPr>
          <w:i/>
          <w:iCs/>
        </w:rPr>
        <w:t>in</w:t>
      </w:r>
      <w:r w:rsidRPr="00BC1691">
        <w:t xml:space="preserve"> R. H. Stroud and H. Clepper,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lastRenderedPageBreak/>
        <w:t xml:space="preserve">Willis, D. W., R. D. Lusk, and J. W. Slipke.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r w:rsidRPr="00BC1691">
        <w:t xml:space="preserve">Zweiacker, P. L., and R. C. Summerfelt. 1974. Seasonal variation in food and diet periodicity in feeding of northern Largemouth Bass, </w:t>
      </w:r>
      <w:r w:rsidRPr="00BC1691">
        <w:rPr>
          <w:i/>
          <w:iCs/>
        </w:rPr>
        <w:t>Micropterus salmoides</w:t>
      </w:r>
      <w:r w:rsidRPr="00BC1691">
        <w:t xml:space="preserve"> (Lacepede) in an 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A5F0" w14:textId="77777777" w:rsidR="000303D6" w:rsidRDefault="000303D6" w:rsidP="005723B5">
      <w:r>
        <w:separator/>
      </w:r>
    </w:p>
  </w:endnote>
  <w:endnote w:type="continuationSeparator" w:id="0">
    <w:p w14:paraId="38D67020" w14:textId="77777777" w:rsidR="000303D6" w:rsidRDefault="000303D6"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B4AC" w14:textId="77777777" w:rsidR="000303D6" w:rsidRDefault="000303D6" w:rsidP="005723B5">
      <w:r>
        <w:separator/>
      </w:r>
    </w:p>
  </w:footnote>
  <w:footnote w:type="continuationSeparator" w:id="0">
    <w:p w14:paraId="474F8C54" w14:textId="77777777" w:rsidR="000303D6" w:rsidRDefault="000303D6"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03D6"/>
    <w:rsid w:val="00037DDB"/>
    <w:rsid w:val="000432DD"/>
    <w:rsid w:val="00047EBF"/>
    <w:rsid w:val="000568DA"/>
    <w:rsid w:val="0005759C"/>
    <w:rsid w:val="00066E67"/>
    <w:rsid w:val="0006729D"/>
    <w:rsid w:val="00074202"/>
    <w:rsid w:val="0007609F"/>
    <w:rsid w:val="0009051E"/>
    <w:rsid w:val="00097870"/>
    <w:rsid w:val="000A0427"/>
    <w:rsid w:val="000A0822"/>
    <w:rsid w:val="000A7669"/>
    <w:rsid w:val="000B18C1"/>
    <w:rsid w:val="000C1DBA"/>
    <w:rsid w:val="000C3BD0"/>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7126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0DC2"/>
    <w:rsid w:val="00475A6C"/>
    <w:rsid w:val="00476B28"/>
    <w:rsid w:val="00482A13"/>
    <w:rsid w:val="00487C32"/>
    <w:rsid w:val="00492FCA"/>
    <w:rsid w:val="00496B98"/>
    <w:rsid w:val="004D4E14"/>
    <w:rsid w:val="004D77C9"/>
    <w:rsid w:val="004E4F73"/>
    <w:rsid w:val="004E5384"/>
    <w:rsid w:val="004F1A0E"/>
    <w:rsid w:val="004F284B"/>
    <w:rsid w:val="004F4151"/>
    <w:rsid w:val="004F41A8"/>
    <w:rsid w:val="004F51CC"/>
    <w:rsid w:val="00501ED8"/>
    <w:rsid w:val="005053FB"/>
    <w:rsid w:val="0051235D"/>
    <w:rsid w:val="00512528"/>
    <w:rsid w:val="00536EF4"/>
    <w:rsid w:val="00545E38"/>
    <w:rsid w:val="005562C1"/>
    <w:rsid w:val="00560F15"/>
    <w:rsid w:val="00562FB3"/>
    <w:rsid w:val="00570693"/>
    <w:rsid w:val="005723B5"/>
    <w:rsid w:val="005741B0"/>
    <w:rsid w:val="0057497F"/>
    <w:rsid w:val="00581D72"/>
    <w:rsid w:val="005A3179"/>
    <w:rsid w:val="005A5ABF"/>
    <w:rsid w:val="005A715E"/>
    <w:rsid w:val="005B3173"/>
    <w:rsid w:val="005B317B"/>
    <w:rsid w:val="005C7422"/>
    <w:rsid w:val="005D11DD"/>
    <w:rsid w:val="005D1FA9"/>
    <w:rsid w:val="005D577B"/>
    <w:rsid w:val="005D6D90"/>
    <w:rsid w:val="005E6B80"/>
    <w:rsid w:val="005F048F"/>
    <w:rsid w:val="005F661C"/>
    <w:rsid w:val="00601D21"/>
    <w:rsid w:val="006028B5"/>
    <w:rsid w:val="00610112"/>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E4A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910A9"/>
    <w:rsid w:val="0079323D"/>
    <w:rsid w:val="007977C5"/>
    <w:rsid w:val="007B0559"/>
    <w:rsid w:val="007B18F4"/>
    <w:rsid w:val="007C0321"/>
    <w:rsid w:val="007D087C"/>
    <w:rsid w:val="007E1795"/>
    <w:rsid w:val="007E4049"/>
    <w:rsid w:val="0080133B"/>
    <w:rsid w:val="008047A8"/>
    <w:rsid w:val="008254AB"/>
    <w:rsid w:val="0083479C"/>
    <w:rsid w:val="0085432D"/>
    <w:rsid w:val="008620B4"/>
    <w:rsid w:val="00863013"/>
    <w:rsid w:val="0086530A"/>
    <w:rsid w:val="00870E19"/>
    <w:rsid w:val="00875730"/>
    <w:rsid w:val="00876F8B"/>
    <w:rsid w:val="00880062"/>
    <w:rsid w:val="0088239B"/>
    <w:rsid w:val="008A0354"/>
    <w:rsid w:val="008B02AD"/>
    <w:rsid w:val="008B0704"/>
    <w:rsid w:val="008C6FA7"/>
    <w:rsid w:val="008D70F9"/>
    <w:rsid w:val="008E5BC3"/>
    <w:rsid w:val="008E6039"/>
    <w:rsid w:val="008F10BD"/>
    <w:rsid w:val="008F2767"/>
    <w:rsid w:val="008F48B5"/>
    <w:rsid w:val="009019D8"/>
    <w:rsid w:val="00902619"/>
    <w:rsid w:val="00917104"/>
    <w:rsid w:val="009359EB"/>
    <w:rsid w:val="00936733"/>
    <w:rsid w:val="00955134"/>
    <w:rsid w:val="00955CC5"/>
    <w:rsid w:val="00956565"/>
    <w:rsid w:val="00960D15"/>
    <w:rsid w:val="009639A1"/>
    <w:rsid w:val="00970EC2"/>
    <w:rsid w:val="00971C9C"/>
    <w:rsid w:val="0097229F"/>
    <w:rsid w:val="00984E38"/>
    <w:rsid w:val="009874FC"/>
    <w:rsid w:val="00995172"/>
    <w:rsid w:val="009B0825"/>
    <w:rsid w:val="009D3F66"/>
    <w:rsid w:val="009D6E39"/>
    <w:rsid w:val="009E2B22"/>
    <w:rsid w:val="009E535B"/>
    <w:rsid w:val="009F5898"/>
    <w:rsid w:val="009F7966"/>
    <w:rsid w:val="00A01C57"/>
    <w:rsid w:val="00A043D3"/>
    <w:rsid w:val="00A13272"/>
    <w:rsid w:val="00A145E7"/>
    <w:rsid w:val="00A16D35"/>
    <w:rsid w:val="00A2252E"/>
    <w:rsid w:val="00A33777"/>
    <w:rsid w:val="00A37777"/>
    <w:rsid w:val="00A436D0"/>
    <w:rsid w:val="00A50BC1"/>
    <w:rsid w:val="00A60C26"/>
    <w:rsid w:val="00A64CAB"/>
    <w:rsid w:val="00A72B55"/>
    <w:rsid w:val="00A824FF"/>
    <w:rsid w:val="00A8459C"/>
    <w:rsid w:val="00A86275"/>
    <w:rsid w:val="00A95EB2"/>
    <w:rsid w:val="00AA1F14"/>
    <w:rsid w:val="00AA7149"/>
    <w:rsid w:val="00AB6606"/>
    <w:rsid w:val="00AC3F06"/>
    <w:rsid w:val="00AE1D05"/>
    <w:rsid w:val="00AE32D9"/>
    <w:rsid w:val="00AE3518"/>
    <w:rsid w:val="00AE7C3D"/>
    <w:rsid w:val="00AF5A4A"/>
    <w:rsid w:val="00B0495E"/>
    <w:rsid w:val="00B22D21"/>
    <w:rsid w:val="00B2303C"/>
    <w:rsid w:val="00B26E5D"/>
    <w:rsid w:val="00B3241A"/>
    <w:rsid w:val="00B41E94"/>
    <w:rsid w:val="00B4255C"/>
    <w:rsid w:val="00B54278"/>
    <w:rsid w:val="00B61C0A"/>
    <w:rsid w:val="00B61E34"/>
    <w:rsid w:val="00B7071D"/>
    <w:rsid w:val="00B764D9"/>
    <w:rsid w:val="00B76ED4"/>
    <w:rsid w:val="00B8456B"/>
    <w:rsid w:val="00B928FB"/>
    <w:rsid w:val="00BA2B3D"/>
    <w:rsid w:val="00BB2405"/>
    <w:rsid w:val="00BB4B5B"/>
    <w:rsid w:val="00BB4E96"/>
    <w:rsid w:val="00BC1691"/>
    <w:rsid w:val="00BC307D"/>
    <w:rsid w:val="00BC65F9"/>
    <w:rsid w:val="00BD2214"/>
    <w:rsid w:val="00BD30E6"/>
    <w:rsid w:val="00BE1696"/>
    <w:rsid w:val="00C00A02"/>
    <w:rsid w:val="00C143A2"/>
    <w:rsid w:val="00C210D4"/>
    <w:rsid w:val="00C21F7F"/>
    <w:rsid w:val="00C22A7E"/>
    <w:rsid w:val="00C33C82"/>
    <w:rsid w:val="00C37598"/>
    <w:rsid w:val="00C3791F"/>
    <w:rsid w:val="00C45555"/>
    <w:rsid w:val="00C654A3"/>
    <w:rsid w:val="00C77A17"/>
    <w:rsid w:val="00C95046"/>
    <w:rsid w:val="00CA0CF6"/>
    <w:rsid w:val="00CA54D6"/>
    <w:rsid w:val="00CA6401"/>
    <w:rsid w:val="00CC359F"/>
    <w:rsid w:val="00CC5F9D"/>
    <w:rsid w:val="00CD1DCA"/>
    <w:rsid w:val="00CD774F"/>
    <w:rsid w:val="00CF43E6"/>
    <w:rsid w:val="00D033C5"/>
    <w:rsid w:val="00D13690"/>
    <w:rsid w:val="00D13845"/>
    <w:rsid w:val="00D32286"/>
    <w:rsid w:val="00D3268D"/>
    <w:rsid w:val="00D32FB9"/>
    <w:rsid w:val="00D344E3"/>
    <w:rsid w:val="00D55256"/>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C75F7"/>
    <w:rsid w:val="00DD1DA0"/>
    <w:rsid w:val="00DD58E0"/>
    <w:rsid w:val="00E00B2A"/>
    <w:rsid w:val="00E1215A"/>
    <w:rsid w:val="00E1733E"/>
    <w:rsid w:val="00E1759E"/>
    <w:rsid w:val="00E236C8"/>
    <w:rsid w:val="00E27840"/>
    <w:rsid w:val="00E47E2E"/>
    <w:rsid w:val="00E50556"/>
    <w:rsid w:val="00E737FF"/>
    <w:rsid w:val="00E73F3A"/>
    <w:rsid w:val="00E74B2A"/>
    <w:rsid w:val="00E927F2"/>
    <w:rsid w:val="00E9284B"/>
    <w:rsid w:val="00E9285E"/>
    <w:rsid w:val="00E92B11"/>
    <w:rsid w:val="00E95A22"/>
    <w:rsid w:val="00EA5F30"/>
    <w:rsid w:val="00EA7FB0"/>
    <w:rsid w:val="00EB265E"/>
    <w:rsid w:val="00EC5590"/>
    <w:rsid w:val="00ED50FE"/>
    <w:rsid w:val="00EF191B"/>
    <w:rsid w:val="00EF3F5E"/>
    <w:rsid w:val="00EF6EF8"/>
    <w:rsid w:val="00F034C9"/>
    <w:rsid w:val="00F10A5C"/>
    <w:rsid w:val="00F10D67"/>
    <w:rsid w:val="00F22E9A"/>
    <w:rsid w:val="00F34732"/>
    <w:rsid w:val="00F359F8"/>
    <w:rsid w:val="00F4029A"/>
    <w:rsid w:val="00F4365F"/>
    <w:rsid w:val="00F463D1"/>
    <w:rsid w:val="00F47F98"/>
    <w:rsid w:val="00F50C5A"/>
    <w:rsid w:val="00F51B68"/>
    <w:rsid w:val="00F6641B"/>
    <w:rsid w:val="00F66C4E"/>
    <w:rsid w:val="00F755AC"/>
    <w:rsid w:val="00F964FC"/>
    <w:rsid w:val="00FA08AE"/>
    <w:rsid w:val="00FA1C8E"/>
    <w:rsid w:val="00FA56D5"/>
    <w:rsid w:val="00FA68F4"/>
    <w:rsid w:val="00FA7767"/>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393</TotalTime>
  <Pages>26</Pages>
  <Words>25335</Words>
  <Characters>144411</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18</cp:revision>
  <cp:lastPrinted>2023-01-18T18:49:00Z</cp:lastPrinted>
  <dcterms:created xsi:type="dcterms:W3CDTF">2023-06-06T13:12:00Z</dcterms:created>
  <dcterms:modified xsi:type="dcterms:W3CDTF">2023-06-30T17:21:00Z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