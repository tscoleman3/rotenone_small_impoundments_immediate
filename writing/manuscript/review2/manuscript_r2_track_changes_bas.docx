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EB4D" w14:textId="6371DB41" w:rsidR="003852D0" w:rsidRDefault="003852D0" w:rsidP="00F66318">
      <w:pPr>
        <w:spacing w:line="480" w:lineRule="auto"/>
        <w:rPr>
          <w:bCs/>
        </w:rPr>
      </w:pPr>
      <w:r w:rsidRPr="003852D0">
        <w:rPr>
          <w:bCs/>
        </w:rPr>
        <w:t xml:space="preserve">Title: </w:t>
      </w:r>
      <w:r>
        <w:rPr>
          <w:bCs/>
        </w:rPr>
        <w:t xml:space="preserve"> </w:t>
      </w:r>
      <w:r w:rsidRPr="003852D0">
        <w:rPr>
          <w:b/>
        </w:rPr>
        <w:t>Evaluation of shoreline rotenone application to control Largemouth Bass</w:t>
      </w:r>
      <w:r w:rsidR="00880062">
        <w:rPr>
          <w:b/>
        </w:rPr>
        <w:t xml:space="preserve"> </w:t>
      </w:r>
      <w:r w:rsidRPr="003852D0">
        <w:rPr>
          <w:b/>
        </w:rPr>
        <w:t>recruitment in small impoundments</w:t>
      </w:r>
    </w:p>
    <w:p w14:paraId="07E470FD" w14:textId="77777777" w:rsidR="00226D21" w:rsidRPr="00226D21" w:rsidRDefault="00226D21" w:rsidP="00F66318">
      <w:pPr>
        <w:spacing w:line="480" w:lineRule="auto"/>
        <w:rPr>
          <w:bCs/>
        </w:rPr>
      </w:pPr>
    </w:p>
    <w:p w14:paraId="4B476EA9" w14:textId="2287820F" w:rsidR="000432DD" w:rsidRDefault="000432DD" w:rsidP="00F66318">
      <w:pPr>
        <w:spacing w:line="480" w:lineRule="auto"/>
      </w:pPr>
      <w:r>
        <w:t>Running Head:  Shoreline rotenone application in small impoundments</w:t>
      </w:r>
    </w:p>
    <w:p w14:paraId="1866B459" w14:textId="77777777" w:rsidR="00161E18" w:rsidRPr="00495FF4" w:rsidRDefault="00161E18" w:rsidP="00536EF4">
      <w:pPr>
        <w:spacing w:line="480" w:lineRule="auto"/>
        <w:rPr>
          <w:bCs/>
        </w:rPr>
      </w:pPr>
    </w:p>
    <w:p w14:paraId="6A2319F0" w14:textId="77777777" w:rsidR="001117F0" w:rsidRDefault="001117F0" w:rsidP="001117F0">
      <w:pPr>
        <w:spacing w:line="480" w:lineRule="auto"/>
      </w:pPr>
      <w:r>
        <w:t>[A]Abstract</w:t>
      </w:r>
    </w:p>
    <w:p w14:paraId="26E68640" w14:textId="303C3707" w:rsidR="001117F0" w:rsidRDefault="00DF0FB8" w:rsidP="001117F0">
      <w:pPr>
        <w:spacing w:line="480" w:lineRule="auto"/>
        <w:ind w:firstLine="720"/>
      </w:pPr>
      <w:r w:rsidRPr="00DF0FB8">
        <w:t xml:space="preserve">Reducing Largemouth Bass </w:t>
      </w:r>
      <w:r w:rsidRPr="00DF0FB8">
        <w:rPr>
          <w:i/>
        </w:rPr>
        <w:t xml:space="preserve">Micropterus </w:t>
      </w:r>
      <w:proofErr w:type="spellStart"/>
      <w:r w:rsidRPr="00DF0FB8">
        <w:rPr>
          <w:i/>
        </w:rPr>
        <w:t>salmoides</w:t>
      </w:r>
      <w:proofErr w:type="spellEnd"/>
      <w:r w:rsidRPr="00DF0FB8">
        <w:t xml:space="preserve"> recruitment and therefore population density could benefit recreational fisheries in small impoundments by improving individual growth rates and increasing the average size and condition of Largemouth Bass. To achieve these effects, methods of Largemouth Bass recruitment control should avoid reducing the productivity of their primary prey species, Bluegill </w:t>
      </w:r>
      <w:r w:rsidRPr="00DF0FB8">
        <w:rPr>
          <w:i/>
        </w:rPr>
        <w:t>Lepomis macrochirus</w:t>
      </w:r>
      <w:r w:rsidRPr="00DF0FB8">
        <w:t xml:space="preserve">. We tested this hypothesis by evaluating the effects of shoreline rotenone application on Bluegill and age-0 and age-1 Largemouth Bass density, growth, and survival in 15 Alabama small impoundments. Following treatment, Largemouth Bass age-0 densities declined and mean age-1 length increased, whereas Bluegill populations were not significantly reduced. Our study </w:t>
      </w:r>
      <w:r w:rsidR="00495FF4">
        <w:t>indicates</w:t>
      </w:r>
      <w:r w:rsidRPr="00DF0FB8">
        <w:t xml:space="preserve"> that shoreline rotenone application may be a valuable method for reducing Largemouth Bass recruitment and increasing Largemouth Bass age-1 growth in small impoundments. However, further research is needed to understand the effects of treatment on non-target fishes and better assess the effects of factors such as impoundment surface area and treatment frequency and duration on the ultimate utility of the approach.</w:t>
      </w:r>
    </w:p>
    <w:p w14:paraId="69E6536A" w14:textId="77777777" w:rsidR="00DF0FB8" w:rsidRDefault="00DF0FB8" w:rsidP="001117F0">
      <w:pPr>
        <w:spacing w:line="480" w:lineRule="auto"/>
        <w:ind w:firstLine="720"/>
      </w:pPr>
    </w:p>
    <w:p w14:paraId="2888CB9E" w14:textId="77777777" w:rsidR="00DF0FB8" w:rsidRPr="00DF0FB8" w:rsidRDefault="00DF0FB8" w:rsidP="00DF0FB8">
      <w:pPr>
        <w:tabs>
          <w:tab w:val="left" w:pos="920"/>
        </w:tabs>
        <w:spacing w:line="480" w:lineRule="auto"/>
      </w:pPr>
      <w:r w:rsidRPr="00DF0FB8">
        <w:t>[A]Introduction</w:t>
      </w:r>
    </w:p>
    <w:p w14:paraId="22F840C5" w14:textId="2182349F" w:rsidR="00DF0FB8" w:rsidRPr="00DF0FB8" w:rsidRDefault="00DF0FB8" w:rsidP="00DF0FB8">
      <w:pPr>
        <w:tabs>
          <w:tab w:val="left" w:pos="920"/>
        </w:tabs>
        <w:spacing w:line="480" w:lineRule="auto"/>
      </w:pPr>
      <w:r w:rsidRPr="00DF0FB8">
        <w:lastRenderedPageBreak/>
        <w:t>Small impoundments (water bodies &lt;200 hectares [ha]) are ecologically, economically, and aesthetically important in the United States. In 2016, 83% or 24.6 million of all U</w:t>
      </w:r>
      <w:r w:rsidR="00732905">
        <w:t>nited States</w:t>
      </w:r>
      <w:r w:rsidRPr="00DF0FB8">
        <w:t xml:space="preserve"> freshwater anglers fished reservoirs, lakes, and ponds </w:t>
      </w:r>
      <w:r w:rsidRPr="00DF0FB8">
        <w:fldChar w:fldCharType="begin"/>
      </w:r>
      <w:r w:rsidRPr="00DF0FB8">
        <w:instrText xml:space="preserve"> ADDIN ZOTERO_ITEM CSL_CITATION {"citationID":"qqfT7uKO","properties":{"formattedCitation":"(U.S. Department of the Interior, U.S. Fish and Wildlife Service and U.S. Department of Commerce, U.S. Census Bureau 2018)","plainCitation":"(U.S. Department of the Interior, U.S. Fish and Wildlife Service and U.S. Department of Commerce, U.S. Census Bureau 2018)","dontUpdate":true,"noteIndex":0},"citationItems":[{"id":2713,"uris":["http://zotero.org/users/4161640/items/SBHFT9ID",["http://zotero.org/users/4161640/items/SBHFT9ID"]],"itemData":{"id":2713,"type":"book","publisher":"U.S. Fish and Wildlife Service, Washington, D.C.","title":"National survey of fishing, hunting, and wildlife-associated recreation","URL":"https://wsfrprograms.fws.gov/subpages/nationalsurvey/nat_survey2016.pdf","author":[{"family":"U.S. Department of the Interior, U.S. Fish and Wildlife Service and U.S. Department of Commerce, U.S. Census Bureau","given":""}],"accessed":{"date-parts":[["2018",9,5]]},"issued":{"date-parts":[["2018"]]}}}],"schema":"https://github.com/citation-style-language/schema/raw/master/csl-citation.json"} </w:instrText>
      </w:r>
      <w:r w:rsidRPr="00DF0FB8">
        <w:fldChar w:fldCharType="separate"/>
      </w:r>
      <w:r w:rsidRPr="00DF0FB8">
        <w:t>(USDOI 2018)</w:t>
      </w:r>
      <w:r w:rsidRPr="00DF0FB8">
        <w:fldChar w:fldCharType="end"/>
      </w:r>
      <w:r w:rsidRPr="00DF0FB8">
        <w:t xml:space="preserve">. While there are many uses for small impoundments including aesthetics, irrigation, livestock watering, aquaculture, geothermal heating and cooling among others </w:t>
      </w:r>
      <w:r w:rsidRPr="00DF0FB8">
        <w:fldChar w:fldCharType="begin"/>
      </w:r>
      <w:r w:rsidRPr="00DF0FB8">
        <w:instrText xml:space="preserve"> ADDIN ZOTERO_ITEM CSL_CITATION {"citationID":"mOBJClFy","properties":{"formattedCitation":"(Willis and Neal 2012)","plainCitation":"(Willis and Neal 2012)","noteIndex":0},"citationItems":[{"id":5996,"uris":["http://zotero.org/users/4161640/items/CVJRKIK3"],"itemData":{"id":5996,"type":"chapter","container-title":"&lt;i&gt;in&lt;/i&gt; J. W. Neal and D. W. Willis, editors. Small impoundment management in North America","page":"3-20","publisher":"American Fisheries Society, Bethesda, Maryland","title":"Small impoundments and the history of their management","author":[{"family":"Willis","given":"David W."},{"family":"Neal","given":"J. Wesley"}],"issued":{"date-parts":[["2012"]]}}}],"schema":"https://github.com/citation-style-language/schema/raw/master/csl-citation.json"} </w:instrText>
      </w:r>
      <w:r w:rsidRPr="00DF0FB8">
        <w:fldChar w:fldCharType="separate"/>
      </w:r>
      <w:r w:rsidRPr="00DF0FB8">
        <w:t>(Willis and Neal 2012)</w:t>
      </w:r>
      <w:r w:rsidRPr="00DF0FB8">
        <w:fldChar w:fldCharType="end"/>
      </w:r>
      <w:r w:rsidRPr="00DF0FB8">
        <w:t xml:space="preserve">, recreational fishing is the most common use of the nearly 9 million small impoundments in the continental </w:t>
      </w:r>
      <w:r w:rsidR="00C45251">
        <w:t>U</w:t>
      </w:r>
      <w:r w:rsidR="00495FF4">
        <w:t>nited States</w:t>
      </w:r>
      <w:r w:rsidRPr="00DF0FB8">
        <w:t xml:space="preserve"> </w:t>
      </w:r>
      <w:r w:rsidRPr="00DF0FB8">
        <w:fldChar w:fldCharType="begin"/>
      </w:r>
      <w:r w:rsidRPr="00DF0FB8">
        <w:instrText xml:space="preserve"> ADDIN ZOTERO_ITEM CSL_CITATION {"citationID":"y3h7FvyC","properties":{"formattedCitation":"(Renwick et al. 2005)","plainCitation":"(Renwick et al. 2005)","noteIndex":0},"citationItems":[{"id":2717,"uris":["http://zotero.org/users/4161640/items/K3EDZF8N",["http://zotero.org/users/4161640/items/K3EDZF8N"]],"itemData":{"id":2717,"type":"article-journal","abstract":"Previous work on sediment budgets for U.S. agricultural regions has concluded that most sediment derived from accelerated erosion is still on the landscape, primarily in colluvial and alluvial deposits. Here we examine the role of small impoundments in the subcontinental sediment budget. A recent inventory based on a 30-m satellite imagery reveals approximately 2.6 million ponds, while extrapolation from a sample of 1:24,000 topographic quadrangles suggests the total may be as large as 8–9 million. These ponds capture an estimated 21% of the total drainage area of the conterminous U.S., representing 25% of total sheet and rill erosion. We estimate the total sedimentation in these small impoundments using three different methods; these estimates range from 0.43 to 1.78 Â 109 m3 yrÀ1. Total sedimentation in ~ 43,000 reservoirs from the National Inventory of Dams is estimated at 1.67Â 109 m3 yrÀ1. Total USLE erosion in 1992 was 2.4 Â 109 m3 yrÀ1, and export to coastal areas is estimated at 0.6Â 109 m3 yrÀ1. Total sedimentation in impoundments is large in relation to upland erosion, in apparent contradiction to previous studies that have identified colluvial and alluvial deposition as the primary sinks. Several alternative hypotheses that could help explain this result are proposed. Regardless of which of these alternatives may prove to be the most significant in any given setting, it is clear that most sedimentation is now taking place in subaqueous rather than subaerial environments, and that small impoundments are a major sediment sink.","container-title":"Geomorphology","DOI":"10.1016/j.geomorph.2004.01.010","ISSN":"0169555X","issue":"1-2","journalAbbreviation":"Geomorphology","language":"en","page":"99-111","source":"DOI.org (Crossref)","title":"The role of impoundments in the sediment budget of the conterminous United States","volume":"71","author":[{"family":"Renwick","given":"W.H."},{"family":"Smith","given":"S.V."},{"family":"Bartley","given":"J.D."},{"family":"Buddemeier","given":"R.W."}],"issued":{"date-parts":[["2005",10]]}}}],"schema":"https://github.com/citation-style-language/schema/raw/master/csl-citation.json"} </w:instrText>
      </w:r>
      <w:r w:rsidRPr="00DF0FB8">
        <w:fldChar w:fldCharType="separate"/>
      </w:r>
      <w:r w:rsidRPr="00DF0FB8">
        <w:t>(Renwick et al. 2005)</w:t>
      </w:r>
      <w:r w:rsidRPr="00DF0FB8">
        <w:fldChar w:fldCharType="end"/>
      </w:r>
      <w:r w:rsidRPr="00DF0FB8">
        <w:t xml:space="preserve">. Fishing in small impoundments generates significant revenue via pay-to-fish operations </w:t>
      </w:r>
      <w:r w:rsidRPr="00DF0FB8">
        <w:fldChar w:fldCharType="begin"/>
      </w:r>
      <w:r w:rsidRPr="00DF0FB8">
        <w:instrText xml:space="preserve"> ADDIN ZOTERO_ITEM CSL_CITATION {"citationID":"qJWfgvzT","properties":{"formattedCitation":"(Haley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DF0FB8">
        <w:fldChar w:fldCharType="separate"/>
      </w:r>
      <w:r w:rsidRPr="00DF0FB8">
        <w:t>(Haley et al. 2012)</w:t>
      </w:r>
      <w:r w:rsidRPr="00DF0FB8">
        <w:fldChar w:fldCharType="end"/>
      </w:r>
      <w:r w:rsidRPr="00DF0FB8">
        <w:t xml:space="preserve">, facilitates the introduction to fishing for many first-time anglers, and provides habitat for an array of animals and plants </w:t>
      </w:r>
      <w:r w:rsidRPr="00DF0FB8">
        <w:fldChar w:fldCharType="begin"/>
      </w:r>
      <w:r w:rsidRPr="00DF0FB8">
        <w:instrText xml:space="preserve"> ADDIN ZOTERO_ITEM CSL_CITATION {"citationID":"CCQlCZf3","properties":{"formattedCitation":"(Chaney et al. 2012)","plainCitation":"(Chaney et al. 2012)","noteIndex":0},"citationItems":[{"id":347,"uris":["http://zotero.org/users/4161640/items/9TNNSFS7",["http://zotero.org/users/4161640/items/9TNNSFS7"]],"itemData":{"id":347,"type":"article-journal","container-title":"Journal of Soil and Water Conservation","DOI":"10.2489/jswc.67.2.111","ISSN":"0022-4561, 1941-3300","issue":"2","language":"en","page":"111-121","source":"CrossRef","title":"Number, size, distribution, and hydrologic role of small impoundments in Alabama","volume":"67","author":[{"family":"Chaney","given":"P. L."},{"family":"Boyd","given":"C. E."},{"family":"Polioudakis","given":"E."}],"issued":{"date-parts":[["2012",3,1]]}}}],"schema":"https://github.com/citation-style-language/schema/raw/master/csl-citation.json"} </w:instrText>
      </w:r>
      <w:r w:rsidRPr="00DF0FB8">
        <w:fldChar w:fldCharType="separate"/>
      </w:r>
      <w:r w:rsidRPr="00DF0FB8">
        <w:t>(Chaney et al. 2012)</w:t>
      </w:r>
      <w:r w:rsidRPr="00DF0FB8">
        <w:fldChar w:fldCharType="end"/>
      </w:r>
      <w:r w:rsidRPr="00DF0FB8">
        <w:t xml:space="preserve">. As such, it is important to develop effective small impoundment management strategies for attaining fish population parameters (e.g., density, growth, body condition) that are desirable for angling. </w:t>
      </w:r>
    </w:p>
    <w:p w14:paraId="28D98D46" w14:textId="67F97C18" w:rsidR="00DF0FB8" w:rsidRPr="00DF0FB8" w:rsidRDefault="00DF0FB8" w:rsidP="00DF0FB8">
      <w:pPr>
        <w:tabs>
          <w:tab w:val="left" w:pos="920"/>
        </w:tabs>
        <w:spacing w:line="480" w:lineRule="auto"/>
      </w:pPr>
      <w:r w:rsidRPr="00DF0FB8">
        <w:tab/>
        <w:t xml:space="preserve">Largemouth Bass </w:t>
      </w:r>
      <w:r w:rsidRPr="00DF0FB8">
        <w:rPr>
          <w:i/>
        </w:rPr>
        <w:t xml:space="preserve">Micropterus </w:t>
      </w:r>
      <w:proofErr w:type="spellStart"/>
      <w:r w:rsidRPr="00DF0FB8">
        <w:rPr>
          <w:i/>
        </w:rPr>
        <w:t>salmoides</w:t>
      </w:r>
      <w:proofErr w:type="spellEnd"/>
      <w:r w:rsidRPr="00DF0FB8">
        <w:rPr>
          <w:i/>
        </w:rPr>
        <w:t xml:space="preserve"> </w:t>
      </w:r>
      <w:r w:rsidRPr="00DF0FB8">
        <w:t xml:space="preserve">and Bluegill </w:t>
      </w:r>
      <w:r w:rsidRPr="00DF0FB8">
        <w:rPr>
          <w:i/>
        </w:rPr>
        <w:t>Lepomis macrochirus</w:t>
      </w:r>
      <w:r w:rsidRPr="00DF0FB8">
        <w:t xml:space="preserve"> represent a common</w:t>
      </w:r>
      <w:r w:rsidR="00731659">
        <w:t xml:space="preserve"> and</w:t>
      </w:r>
      <w:r w:rsidRPr="00DF0FB8">
        <w:t xml:space="preserve"> often</w:t>
      </w:r>
      <w:r w:rsidR="00731659">
        <w:t>-</w:t>
      </w:r>
      <w:r w:rsidRPr="00DF0FB8">
        <w:t xml:space="preserve">studied (e.g., </w:t>
      </w:r>
      <w:r w:rsidRPr="00DF0FB8">
        <w:fldChar w:fldCharType="begin"/>
      </w:r>
      <w:r w:rsidRPr="00DF0FB8">
        <w:instrText xml:space="preserve"> ADDIN ZOTERO_ITEM CSL_CITATION {"citationID":"kzyXKerL","properties":{"formattedCitation":"(Swingle and Smith 1942; Guy and Willis 1990; Shoup and Broderius 2018)","plainCitation":"(Swingle and Smith 1942; Guy and Willis 1990; Shoup and Broderius 2018)","dontUpdate":true,"noteIndex":0},"citationItems":[{"id":391,"uris":["http://zotero.org/users/4161640/items/5TXYZYSC",["http://zotero.org/users/4161640/items/5TXYZYSC"]],"itemData":{"id":391,"type":"article-journal","container-title":"Transactions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V."}],"issued":{"date-parts":[["1942",1]]}}},{"id":1071,"uris":["http://zotero.org/users/4161640/items/WEB5AEDN",["http://zotero.org/users/4161640/items/WEB5AEDN"]],"itemData":{"id":1071,"type":"article-journal","abstract":"Spring electrofishing samples were collected from 13 small South Dakota impoundments to determine if the population structures of largemouth bass Micropterus salmoides and bluegill Lepomis macrochirus in a northern state were similar to those in more southerly waters. Largemouth bass catch per hour of electrofishing (catch per unit effort; CPUE) was inversely correlated with proportional stock density (PSD; r = −0.70, P = 0.01) and relative stock density at preferred length (RSD-P; r = −0.79, P = 0.001) for largemouth bass. Largemouth bass CPUE was positively correlated with bluegill PSD (r = 0.72, P = 0.02). Largemouth bass PSD was inversely correlated with bluegill PSD (r = −0.83, P= 0.003); bluegill PSD exceeded 60 only when largemouth bass PSD was less than 20. Bluegill PSD was inversely correlated with largemouth bass mean relative weight (r = −0.72, P = 0.02). Largemouth bass CPUE and RSD-P were significantly correlated with bluegill growth. Thus, the relationships between largemouth bass and bluegills in small northern impoundments are similar to those in small impoundments in both midwestem and southeastern areas of the USA.","container-title":"North American Journal of Fisheries Management","DOI":"10.1577/1548-8675(1990)010&lt;0338:SROLBA&gt;2.3.CO;2","ISSN":"1548-8675","issue":"3","language":"en","license":"© 1990 American Fisheries Society","page":"338-343","source":"Wiley Online Library","title":"Structural relationships of Largemouth Bass and Bluegill populations in South Dakota ponds","volume":"10","author":[{"family":"Guy","given":"Christopher S."},{"family":"Willis","given":"David W."}],"issued":{"date-parts":[["1990"]]}}},{"id":1512,"uris":["http://zotero.org/users/4161640/items/EDUICHCJ",["http://zotero.org/users/4161640/items/EDUICHCJ"]],"itemData":{"id":1512,"type":"article-journal","abstract":"First-year overwinter survival is a frequent bottleneck to the recruitment of Largemouth Bass Micropterus salmoides. Early ontogeny to piscivory provides increased overwinter survival through increased growth and the accumulation of lipids. This ontogeny is thought to be slowed by dense and complex vegetative habitats, but this hypothesis has not been directly tested. To address this question, we conducted enclosure experiments for 5 weeks during the typical time that juvenile Largemouth Bass would transition to piscivory (i.e., midsummer). Thirty-two enclosures were constructed across two 0.10-ha ponds and given one of four stem densities of simulated vegetation (0, 50, 250, and 500 stems/m2). Three juvenile Largemouth Bass and 30 juvenile Bluegills Lepomis macrochirus were added to each enclosure. All ﬁsh were sampled twice per week. Largemouth Bass growth was measured on all sample dates, and stomach samples were collected to determine diets on one date each week. Bluegill sizes and densities were manipulated to maintain the number of ﬁsh at 30 ﬁsh that were 25–35% of Largemouth Bass TL after each sampling event. Largemouth Bass stomach contents (percent by weight) were initially dominated by insects, and the bass transitioned to mostly ﬁsh prey by the end of the experiment. The use of ﬁsh prey, as measured by the presence of surviving Bluegills in the enclosures, signiﬁcantly increased at the beginning of the second week at all stem densities, but fewer ﬁsh prey were eaten by bass in the 250-stems/m2 treatment than in all other treatments throughout the experiment. Largemouth Bass also grew less in the 250-stems/m2 treatment. We concluded that vegetation density does affect the foraging rate of piscivorous juvenile Largemouth Bass, but not necessarily the timing of the ontogeny to piscivory. However, differing results between this experiment and other previously published studies suggests vegetation may have an interactive effect with available prey types.","container-title":"North American Journal of Fisheries Management","DOI":"10.1002/nafm.10060","ISSN":"02755947","issue":"3","language":"en","page":"630-638","source":"Crossref","title":"Effects of vegetation density on the ontogeny to piscivory of juvenile Largemouth Bass","volume":"38","author":[{"family":"Shoup","given":"Daniel E."},{"family":"Broderius","given":"Chance R."}],"issued":{"date-parts":[["2018",6]]}}}],"schema":"https://github.com/citation-style-language/schema/raw/master/csl-citation.json"} </w:instrText>
      </w:r>
      <w:r w:rsidRPr="00DF0FB8">
        <w:fldChar w:fldCharType="separate"/>
      </w:r>
      <w:r w:rsidRPr="00DF0FB8">
        <w:t>Swingle and Smith 1942; Guy and Willis 1990; Shoup and Broderius 2018)</w:t>
      </w:r>
      <w:r w:rsidRPr="00DF0FB8">
        <w:fldChar w:fldCharType="end"/>
      </w:r>
      <w:r w:rsidRPr="00DF0FB8">
        <w:t xml:space="preserve"> stocking combination in small impoundments of middle and lower</w:t>
      </w:r>
      <w:r w:rsidR="00731659">
        <w:t xml:space="preserve"> North American</w:t>
      </w:r>
      <w:r w:rsidRPr="00DF0FB8">
        <w:t xml:space="preserve"> latitudes </w:t>
      </w:r>
      <w:r w:rsidRPr="00DF0FB8">
        <w:fldChar w:fldCharType="begin"/>
      </w:r>
      <w:r w:rsidRPr="00DF0FB8">
        <w:instrText xml:space="preserve"> ADDIN ZOTERO_ITEM CSL_CITATION {"citationID":"0Ryjb0yD","properties":{"formattedCitation":"(Smitherman 1975; Novinger and Legler 1978; Brenden and Murphy 2004; Dauwalter and Jackson 2005; Wright and Kraft 2012)","plainCitation":"(Smitherman 1975; Novinger and Legler 1978; Brenden and Murphy 2004; Dauwalter and Jackson 2005; Wright and Kraft 2012)","noteIndex":0},"citationItems":[{"id":2718,"uris":["http://zotero.org/users/4161640/items/RP45SCVP",["http://zotero.org/users/4161640/items/RP45SCVP"]],"itemData":{"id":2718,"type":"chapter","container-title":"&lt;i&gt;in&lt;/i&gt; R. H. Stroud and H. Clepper, editors. Black bass biology and management","page":"76-84","publisher":"Sport Fishing Institute, Washington, D.C., USA","title":"Experimental species associations of basses in Alabama ponds","author":[{"family":"Smitherman","given":"R. O."}],"issued":{"date-parts":[["1975"]]}}},{"id":2719,"uris":["http://zotero.org/users/4161640/items/GHQZ4Y5V",["http://zotero.org/users/4161640/items/GHQZ4Y5V"]],"itemData":{"id":2719,"type":"chapter","container-title":"&lt;i&gt;in&lt;/i&gt; G. Novinger and J. G. Dillard, editors. New approaches to the management of small impoundments","page":"37-49","publisher":"American Fisheries Society, North Central Division, Special Publication 5, Bethesda, Maryland","title":"Bluegill population structure and dynamics","author":[{"family":"Novinger","given":"G. D."},{"family":"Legler","given":"R. E."}],"issued":{"date-parts":[["1978"]]}}},{"id":349,"uris":["http://zotero.org/users/4161640/items/UD5ZUEKQ",["http://zotero.org/users/4161640/items/UD5ZUEKQ"]],"itemData":{"id":349,"type":"article-journal","container-title":"North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id":398,"uris":["http://zotero.org/users/4161640/items/HI4ZJW24",["http://zotero.org/users/4161640/items/HI4ZJW24"]],"itemData":{"id":398,"type":"article-journal","container-title":"Fisheries","DOI":"10.1577/1548-8446(2005)30[18:AROUSF]2.0.CO;2","ISSN":"0363-2415, 1548-8446","issue":"8","language":"en","page":"18-28","source":"CrossRef","title":"A re-evaluation of U.S. state fish-stocking recommendations for small, private, warmwater impoundments","volume":"30","author":[{"family":"Dauwalter","given":"Daniel C."},{"family":"Jackson","given":"John R."}],"issued":{"date-parts":[["2005",8]]}}},{"id":2720,"uris":["http://zotero.org/users/4161640/items/JYFBDG54",["http://zotero.org/users/4161640/items/JYFBDG54"]],"itemData":{"id":2720,"type":"chapter","container-title":"&lt;i&gt;in&lt;/i&gt;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(Smitherman 1975; Novinger and Legler 1978; Brenden and Murphy 2004; Dauwalter and Jackson 2005; Wright and Kraft 2012)</w:t>
      </w:r>
      <w:r w:rsidRPr="00DF0FB8">
        <w:fldChar w:fldCharType="end"/>
      </w:r>
      <w:r w:rsidRPr="00DF0FB8">
        <w:t xml:space="preserve">. </w:t>
      </w:r>
      <w:ins w:id="0" w:author="Reviewer" w:date="2023-08-21T09:54:00Z">
        <w:r w:rsidR="00373DC0">
          <w:t>Additionally, b</w:t>
        </w:r>
        <w:r w:rsidR="00373DC0" w:rsidRPr="00DF0FB8">
          <w:t>oth Largemouth Bass and Bluegill are widespread</w:t>
        </w:r>
        <w:r w:rsidR="00373DC0">
          <w:t xml:space="preserve"> and</w:t>
        </w:r>
        <w:r w:rsidR="00373DC0" w:rsidRPr="00DF0FB8">
          <w:t xml:space="preserve"> popular sport fishes </w:t>
        </w:r>
        <w:r w:rsidR="00373DC0" w:rsidRPr="00DF0FB8">
          <w:fldChar w:fldCharType="begin"/>
        </w:r>
        <w:r w:rsidR="00373DC0" w:rsidRPr="00DF0FB8">
          <w:instrText xml:space="preserve"> ADDIN ZOTERO_ITEM CSL_CITATION {"citationID":"4MILQVNV","properties":{"formattedCitation":"(Wright and Kraft 2012)","plainCitation":"(Wright and Kraft 2012)","noteIndex":0},"citationItems":[{"id":2720,"uris":["http://zotero.org/users/4161640/items/JYFBDG54",["http://zotero.org/users/4161640/items/JYFBDG54"]],"itemData":{"id":2720,"type":"chapter","container-title":"&lt;i&gt;in&lt;/i&gt;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00373DC0" w:rsidRPr="00DF0FB8">
          <w:fldChar w:fldCharType="separate"/>
        </w:r>
        <w:r w:rsidR="00373DC0" w:rsidRPr="00DF0FB8">
          <w:t>(Wright and Kraft 2012)</w:t>
        </w:r>
        <w:r w:rsidR="00373DC0" w:rsidRPr="00DF0FB8">
          <w:fldChar w:fldCharType="end"/>
        </w:r>
        <w:r w:rsidR="00373DC0" w:rsidRPr="00DF0FB8">
          <w:t xml:space="preserve">. </w:t>
        </w:r>
      </w:ins>
      <w:r w:rsidRPr="00DF0FB8">
        <w:t xml:space="preserve">The Largemouth Bass is a top-level piscivore that is the most sought-after, economically significant, and heavily managed fish in North America </w:t>
      </w:r>
      <w:r w:rsidRPr="00DF0FB8">
        <w:fldChar w:fldCharType="begin"/>
      </w:r>
      <w:r w:rsidRPr="00DF0FB8">
        <w:instrText xml:space="preserve"> ADDIN ZOTERO_ITEM CSL_CITATION {"citationID":"doiB9gQS","properties":{"formattedCitation":"(Allen et al. 2008; Carlson and Isermann 2010; Bonvechio et al. 2014; Claussen 2015)","plainCitation":"(Allen et al. 2008; Carlson and Isermann 2010; Bonvechio et al. 2014; Claussen 2015)","dontUpdate":true,"noteIndex":0},"citationItems":[{"id":939,"uris":["http://zotero.org/users/4161640/items/QG8L6PC6",["http://zotero.org/users/4161640/items/QG8L6PC6"]],"itemData":{"id":939,"type":"article-journal","abstract":"We reviewed estimates of annual exploitation (u) and total mortality (Z) for populations of largemouth bass Micropterus salmoides and used a simulation model to explore how temporal changes in u have influenced those populations. The review produced 32 estimates of u and 30 of Z spanning 51 years. Fishing mortality was roughly parabolic through time, with a mean of 0.35 for 1976–1989 and a mean of 0.18 for 1990–2003. Thus, average fishing mortality rates have declined by about one-half since about 1990. Total mortality declined with the decline in u, suggesting that changes in u caused lower overall total mortality rates. The evidence further suggests that the decline in u was caused by the voluntary release of fish by anglers rather than by changes in overall fishing effort. The simulation model showed that the decline in exploitation increased adult largemouth bass abundance but reduced the ability of size and bag regulations to improve population metrics owing to low rates of directed harvest. Discard mortality (i.e., the mortality of fish caught and released) would not negate the benefits of lower exploitation unless the mortality of fish caught and released was 0.3 or higher. Changes in angler behavior have substantially reduced fishing mortality for largemouth bass fisheries, which should be considered when developing management plans for this species and others with high rates of voluntary release.","container-title":"North American Journal of Fisheries Management","DOI":"10.1577/M06-264.1","ISSN":"1548-8675","issue":"2","language":"en","page":"418-427","source":"Wiley Online Library","title":"Temporal trends in Largemouth Bass mortality, with fishery implications","volume":"28","author":[{"family":"Allen","given":"Micheal S."},{"family":"Walters","given":"Carl J."},{"family":"Myers","given":"Randall"}],"issued":{"date-parts":[["2008"]]}}},{"id":675,"uris":["http://zotero.org/users/4161640/items/C4A4Y2YP",["http://zotero.org/users/4161640/items/C4A4Y2YP"]],"itemData":{"id":675,"type":"article-journal","abstract":"We evaluated the response of Minnesota populations of largemouth bass Micropterus salmoides to implementation of 305-mm maximum total length (TL) limits (three lakes) and mandatory catch-andrelease regulations (six lakes). Responses were compared with population trends observed in nine reference populations where largemouth bass harvest was regulated by prevailing statewide regulations. Increased harvest regulation generally improved largemouth bass size structure, but statistically significant improvements in size structure indices were detected in only a few individual lakes. Increased regulation of harvest did not appear to influence electrofishing catch per unit effort (CPUE; fish/h) of largemouth bass less than 381 mm TL. Electrofishing CPUE of fish greater than or equal to 381 mm TL (CPUE-381) generally improved after more stringent harvest regulations were in place, but improvements were only significant for two of the three lakes where a 305-mm maximum length limit was implemented. With the exception of one lake, increased harvest regulation did not appear to reduce largemouth bass growth rates. Improvements in size structure and CPUE-381 were rarely observed in reference lakes. Our results suggest that despite increases in voluntary catch and release of largemouth bass, angler exploitation is still an important factor regulating size structure in some Minnesota lakes, and more intensive harvest regulations can improve size structure in some populations.","container-title":"North American Journal of Fisheries Management","DOI":"10.1577/M08-256.1","ISSN":"0275-5947, 1548-8675","issue":"1","language":"en","page":"209-220","source":"Crossref","title":"Mandatory catch and release and maximum length limits for Largemouth Bass in Minnesota: is exploitation still a relevant concern?","title-short":"Mandatory Catch and Release and Maximum Length Limits for Largemouth Bass in Minnesota","volume":"30","author":[{"family":"Carlson","given":"Andrew J."},{"family":"Isermann","given":"Daniel A."}],"issued":{"date-parts":[["2010",2]]}}},{"id":1070,"uris":["http://zotero.org/users/4161640/items/5BTXESY9",["http://zotero.org/users/4161640/items/5BTXESY9"]],"itemData":{"id":1070,"type":"article-journal","abstract":"Recent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DF0FB8">
        <w:fldChar w:fldCharType="separate"/>
      </w:r>
      <w:r w:rsidRPr="00DF0FB8">
        <w:t>(Allen et al. 2008; Carlson and Isermann 2010; Bonvechio et al. 2014; Claussen 2015)</w:t>
      </w:r>
      <w:r w:rsidRPr="00DF0FB8">
        <w:fldChar w:fldCharType="end"/>
      </w:r>
      <w:r w:rsidRPr="00DF0FB8">
        <w:t xml:space="preserve">, attracting nearly 9.6 million anglers in 2016 (USDOI 2018). </w:t>
      </w:r>
      <w:del w:id="1" w:author="Reviewer" w:date="2023-08-21T09:53:00Z">
        <w:r w:rsidRPr="00DF0FB8" w:rsidDel="00373DC0">
          <w:delText>Both Largemouth Bass and Bluegill are widespread</w:delText>
        </w:r>
        <w:r w:rsidR="00731659" w:rsidDel="00373DC0">
          <w:delText xml:space="preserve"> and</w:delText>
        </w:r>
        <w:r w:rsidRPr="00DF0FB8" w:rsidDel="00373DC0">
          <w:delText xml:space="preserve"> popular sport fishes </w:delText>
        </w:r>
        <w:r w:rsidRPr="00DF0FB8" w:rsidDel="00373DC0">
          <w:fldChar w:fldCharType="begin"/>
        </w:r>
        <w:r w:rsidRPr="00DF0FB8" w:rsidDel="00373DC0">
          <w:delInstrText xml:space="preserve"> ADDIN ZOTERO_ITEM CSL_CITATION {"citationID":"4MILQVNV","properties":{"formattedCitation":"(Wright and Kraft 2012)","plainCitation":"(Wright and Kraft 2012)","noteIndex":0},"citationItems":[{"id":2720,"uris":["http://zotero.org/users/4161640/items/JYFBDG54",["http://zotero.org/users/4161640/items/JYFBDG54"]],"itemData":{"id":2720,"type":"chapter","container-title":"&lt;i&gt;in&lt;/i&gt;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delInstrText>
        </w:r>
        <w:r w:rsidRPr="00DF0FB8" w:rsidDel="00373DC0">
          <w:fldChar w:fldCharType="separate"/>
        </w:r>
        <w:r w:rsidRPr="00DF0FB8" w:rsidDel="00373DC0">
          <w:delText>(Wright and Kraft 2012)</w:delText>
        </w:r>
        <w:r w:rsidRPr="00DF0FB8" w:rsidDel="00373DC0">
          <w:fldChar w:fldCharType="end"/>
        </w:r>
        <w:r w:rsidRPr="00DF0FB8" w:rsidDel="00373DC0">
          <w:delText xml:space="preserve">. </w:delText>
        </w:r>
      </w:del>
    </w:p>
    <w:p w14:paraId="3D0D89C0" w14:textId="75BF9B90" w:rsidR="00DF0FB8" w:rsidRPr="00DF0FB8" w:rsidRDefault="00DF0FB8" w:rsidP="00DF0FB8">
      <w:pPr>
        <w:tabs>
          <w:tab w:val="left" w:pos="920"/>
        </w:tabs>
        <w:spacing w:line="480" w:lineRule="auto"/>
      </w:pPr>
      <w:r w:rsidRPr="00DF0FB8">
        <w:tab/>
        <w:t xml:space="preserve">Along with maintaining habitat, fisheries management in small impoundments involves manipulating population densities to achieve desired growth rates and ultimately </w:t>
      </w:r>
      <w:r w:rsidR="00731659">
        <w:t>desired</w:t>
      </w:r>
      <w:r w:rsidRPr="00DF0FB8">
        <w:t xml:space="preserve"> body </w:t>
      </w:r>
      <w:r w:rsidRPr="00DF0FB8">
        <w:lastRenderedPageBreak/>
        <w:t xml:space="preserve">sizes of both Largemouth Bass and Bluegill. Fish density is typically the object of manipulation because fish populations in these systems often exhibit compensatory density-dependent growth </w:t>
      </w:r>
      <w:r w:rsidRPr="00DF0FB8">
        <w:fldChar w:fldCharType="begin"/>
      </w:r>
      <w:r w:rsidRPr="00DF0FB8">
        <w:instrText xml:space="preserve"> ADDIN ZOTERO_ITEM CSL_CITATION {"citationID":"jufKaLXW","properties":{"formattedCitation":"(Swingle and Smith 1942; Gabelhouse 1987; Aday and Graeb 2012)","plainCitation":"(Swingle and Smith 1942; Gabelhouse 1987; Aday and Graeb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DF0FB8">
        <w:fldChar w:fldCharType="separate"/>
      </w:r>
      <w:r w:rsidRPr="00DF0FB8">
        <w:t>(Swingle and Smith 1942; Gabelhouse 1987; Aday and Graeb 2012)</w:t>
      </w:r>
      <w:r w:rsidRPr="00DF0FB8">
        <w:fldChar w:fldCharType="end"/>
      </w:r>
      <w:r w:rsidRPr="00DF0FB8">
        <w:t xml:space="preserve"> involving intraspecific competition for food and habitat </w:t>
      </w:r>
      <w:r w:rsidRPr="00DF0FB8">
        <w:fldChar w:fldCharType="begin"/>
      </w:r>
      <w:r w:rsidRPr="00DF0FB8">
        <w:instrText xml:space="preserve"> ADDIN ZOTERO_ITEM CSL_CITATION {"citationID":"eMcu4Kaz","properties":{"formattedCitation":"(Heath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DF0FB8">
        <w:fldChar w:fldCharType="separate"/>
      </w:r>
      <w:r w:rsidRPr="00DF0FB8">
        <w:t>(Heath 1992; Rose et al. 2001)</w:t>
      </w:r>
      <w:r w:rsidRPr="00DF0FB8">
        <w:fldChar w:fldCharType="end"/>
      </w:r>
      <w:r w:rsidRPr="00DF0FB8">
        <w:t xml:space="preserve">. Small impoundment managers commonly manipulate densities of Largemouth Bass and Bluegill to obtain “balanced” populations that optimize fish size and production to achieve sustainable harvest for both species </w:t>
      </w:r>
      <w:r w:rsidRPr="00DF0FB8">
        <w:fldChar w:fldCharType="begin"/>
      </w:r>
      <w:r w:rsidRPr="00DF0FB8">
        <w:instrText xml:space="preserve"> ADDIN ZOTERO_ITEM CSL_CITATION {"citationID":"XE22rbei","properties":{"formattedCitation":"(Swingle 1950; Geihsler and Holder 1983; Sammons and Maceina 2005)","plainCitation":"(Swingle 1950; Geihsler and Holder 1983; Sammons and Maceina 2005)","noteIndex":0},"citationItems":[{"id":411,"uris":["http://zotero.org/users/4161640/items/E6PZMJF5",["http://zotero.org/users/4161640/items/E6PZMJF5"]],"itemData":{"id":411,"type":"article-journal","container-title":"Alabama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Scott"}],"issued":{"date-parts":[["1950"]]}}},{"id":2732,"uris":["http://zotero.org/users/4161640/items/5ZPRLJX5",["http://zotero.org/users/4161640/items/5ZPRLJX5"]],"itemData":{"id":2732,"type":"article-journal","abstract":"Two hundred and twenty-five randomly selectedGeorgia pondsstockedwith bluegill (Lepomis macrochirus)r,edearsunfish(Lepomismicrolophus)a, nd largemouthbass(Micropterussalmoides) from statehatcheriesin 1975-1976 were surveyed1 year after stockinglargemouthbassto determine the state of balance of their populationsand the key factors associatedwith unbalanced ponds.The samepondswere examinedagain 4 years later. The percentageof balancedponds1 year after stocking,from analysesof seine catchesin 205 of the ponds,was 31%; 4 years after stockingit was37%. Thesetwo percentageswerenot significantlydifferent.Poor physicalfeatures and improperfertilization practicesweresignificantfactorsin unbalancedponds.Time of stocking was significant for pondsin temporary balance.Recommendedimprovementsin the state's pondstockingprogramincludedstockingat the unfertilizedrate, performingpre-stockingevaluations, improvingthe quality of informationrecordedon fish applications,stockingpondsearlier, and providingmore information to ownersabout proper pond construction.","container-title":"North American Journal of Fisheries Management","issue":"2","language":"en","page":"189-196","source":"Zotero","title":"Status of fish populations in Georgia ponds 1‐4 years after stocking","volume":"3","author":[{"family":"Geihsler","given":"Michael R"},{"family":"Holder","given":"Daniel R"}],"issued":{"date-parts":[["1983"]]}}},{"id":342,"uris":["http://zotero.org/users/4161640/items/GPMCA8K3",["http://zotero.org/users/4161640/items/GPMCA8K3"]],"itemData":{"id":342,"type":"paper-conference","container-title":"&lt;i&gt;in&lt;/i&gt;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J."}],"issued":{"date-parts":[["2005"]]}}}],"schema":"https://github.com/citation-style-language/schema/raw/master/csl-citation.json"} </w:instrText>
      </w:r>
      <w:r w:rsidRPr="00DF0FB8">
        <w:fldChar w:fldCharType="separate"/>
      </w:r>
      <w:r w:rsidRPr="00DF0FB8">
        <w:t>(Swingle 1950; Geihsler and Holder 1983; Sammons and Maceina 2005)</w:t>
      </w:r>
      <w:r w:rsidRPr="00DF0FB8">
        <w:fldChar w:fldCharType="end"/>
      </w:r>
      <w:r w:rsidRPr="00DF0FB8">
        <w:t>. Overharvest of Largemouth Bass was historically one of the most common small impoundment management problems because it reduced predation on Bluegill and led to excess Bluegill densities or “Bluegill crowded” conditions</w:t>
      </w:r>
      <w:fldSimple w:instr=" ADDIN ZOTERO_TEMP "/>
      <w:r w:rsidRPr="00DF0FB8">
        <w:t xml:space="preserve">. An overabundance of Bluegill can reduce their growth rate and body condition </w:t>
      </w:r>
      <w:r w:rsidRPr="00DF0FB8">
        <w:fldChar w:fldCharType="begin"/>
      </w:r>
      <w:r w:rsidRPr="00DF0FB8">
        <w:instrText xml:space="preserve"> ADDIN ZOTERO_ITEM CSL_CITATION {"citationID":"4eLZYqDu","properties":{"formattedCitation":"(Willis et al. 2010)","plainCitation":"(Willis et al. 2010)","dontUpdate":true,"noteIndex":0},"citationItems":[{"id":2733,"uris":["http://zotero.org/users/4161640/items/RAWNZM3T",["http://zotero.org/users/4161640/items/RAWNZM3T"]],"itemData":{"id":2733,"type":"chapter","container-title":"&lt;i&gt;in&lt;/i&gt; W. A. Hubert and M. C. Quist, editors. Inland fisheries management in North America, 3rd edition","page":"501-543","publisher":"American Fisheries Society, Bethesda, Maryland","title":"Farm ponds and small impoundments","author":[{"family":"Willis","given":"D. W."},{"family":"Lusk","given":"R. D."},{"family":"Slipke","given":"J. W."}],"issued":{"date-parts":[["2010"]]}}},{"id":2734,"uris":["http://zotero.org/users/4161640/items/63UXMMJS",["http://zotero.org/users/4161640/items/63UXMMJS"]],"itemData":{"id":2734,"type":"book","number-of-pages":"116","publisher":"American Fisheries Society, North Central Division, Special Publication 3, Bethesda, Maryland","title":"Symposium on overharvest and management of Largemouth Bass in small impoundments","author":[{"family":"Funk","given":"J. L."}],"issued":{"date-parts":[["1974"]]}}}],"schema":"https://github.com/citation-style-language/schema/raw/master/csl-citation.json"} </w:instrText>
      </w:r>
      <w:r w:rsidRPr="00DF0FB8">
        <w:fldChar w:fldCharType="separate"/>
      </w:r>
      <w:r w:rsidRPr="00DF0FB8">
        <w:t>(Willis et al. 2010)</w:t>
      </w:r>
      <w:r w:rsidRPr="00DF0FB8">
        <w:fldChar w:fldCharType="end"/>
      </w:r>
      <w:r w:rsidRPr="00DF0FB8">
        <w:t xml:space="preserve"> and interfere with Largemouth Bass recruitment via nest destruction </w:t>
      </w:r>
      <w:r w:rsidRPr="00DF0FB8">
        <w:fldChar w:fldCharType="begin"/>
      </w:r>
      <w:r w:rsidRPr="00DF0FB8">
        <w:instrText xml:space="preserve"> ADDIN ZOTERO_ITEM CSL_CITATION {"citationID":"WKZe1Kq3","properties":{"formattedCitation":"(Smith 1976)","plainCitation":"(Smith 1976)","noteIndex":0},"citationItems":[{"id":2736,"uris":["http://zotero.org/users/4161640/items/WMNRYS5H",["http://zotero.org/users/4161640/items/WMNRYS5H"]],"itemData":{"id":2736,"type":"article-journal","container-title":"Transactions of the American Fisheries Society","issue":"6","language":"en","page":"682-685","source":"Zotero","title":"Behavioral suppression of spawning in Largemouth Bass by interspecific competition for space within spawning areas","volume":"105","author":[{"family":"Smith","given":"Stephen Lee"}],"issued":{"date-parts":[["1976"]]}}}],"schema":"https://github.com/citation-style-language/schema/raw/master/csl-citation.json"} </w:instrText>
      </w:r>
      <w:r w:rsidRPr="00DF0FB8">
        <w:fldChar w:fldCharType="separate"/>
      </w:r>
      <w:r w:rsidRPr="00DF0FB8">
        <w:t>(Smith 1976)</w:t>
      </w:r>
      <w:r w:rsidRPr="00DF0FB8">
        <w:fldChar w:fldCharType="end"/>
      </w:r>
      <w:r w:rsidRPr="00DF0FB8">
        <w:t xml:space="preserve"> or consumption of eggs or larvae </w:t>
      </w:r>
      <w:r w:rsidRPr="00DF0FB8">
        <w:fldChar w:fldCharType="begin"/>
      </w:r>
      <w:r w:rsidRPr="00DF0FB8">
        <w:instrText xml:space="preserve"> ADDIN ZOTERO_ITEM CSL_CITATION {"citationID":"ZkYfbygE","properties":{"formattedCitation":"(Swingle and Smith 1942; Bennett 1970; Swingle 1970; Wright and Kraft 2012)","plainCitation":"(Swingle and Smith 1942; Bennett 1970; Swingle 1970; Wright and Kraft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V."}],"issued":{"date-parts":[["1942",1]]}}},{"id":2738,"uris":["http://zotero.org/users/4161640/items/TPXKFKL5",["http://zotero.org/users/4161640/items/TPXKFKL5"]],"itemData":{"id":2738,"type":"book","publisher":"Van Nostrand Reinhold Company, New York","title":"Management of lakes and ponds. 2nd edition","author":[{"family":"Bennett","given":"G. W."}],"issued":{"date-parts":[["1970"]]}}},{"id":2737,"uris":["http://zotero.org/users/4161640/items/XJ8B6Y57",["http://zotero.org/users/4161640/items/XJ8B6Y57"]],"itemData":{"id":2737,"type":"chapter","container-title":"&lt;i&gt;in&lt;/i&gt; N. G. Benson, editor. A century of fisheries in North America","page":"95-105","publisher":"American Fisheries Society, Special Publication 7, Bethesda, Maryland","title":"History of warmwater pond culture in the United States","author":[{"family":"Swingle","given":"H. S."}],"issued":{"date-parts":[["1970"]]}}},{"id":2720,"uris":["http://zotero.org/users/4161640/items/JYFBDG54",["http://zotero.org/users/4161640/items/JYFBDG54"]],"itemData":{"id":2720,"type":"chapter","container-title":"&lt;i&gt;in&lt;/i&gt;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(Swingle and Smith 1942; Bennett 1970; Swingle 1970; Wright and Kraft 2012)</w:t>
      </w:r>
      <w:r w:rsidRPr="00DF0FB8">
        <w:fldChar w:fldCharType="end"/>
      </w:r>
      <w:r w:rsidRPr="00DF0FB8">
        <w:t xml:space="preserve">. Furthermore, juvenile Bluegill and age-0 Largemouth Bass occupy similar habitats, resulting in the potential for competition between these species </w:t>
      </w:r>
      <w:r w:rsidRPr="00DF0FB8">
        <w:fldChar w:fldCharType="begin"/>
      </w:r>
      <w:r w:rsidRPr="00DF0FB8">
        <w:instrText xml:space="preserve"> ADDIN ZOTERO_ITEM CSL_CITATION {"citationID":"umRFaAIz","properties":{"formattedCitation":"(Zweiacker and Summerfelt 1974; Werner 1977; Kelso 1983; Brenden and Murphy 2004)","plainCitation":"(Zweiacker and Summerfelt 1974; Werner 1977; Kelso 1983; Brenden and Murphy 2004)","noteIndex":0},"citationItems":[{"id":2739,"uris":["http://zotero.org/users/4161640/items/W2BFPN62",["http://zotero.org/users/4161640/items/W2BFPN62"]],"itemData":{"id":2739,"type":"article-journal","container-title":"Proceedings of the Annual Conference of the Southeastern Association of Game and Fish Commissioners","page":"579-591","title":"Seasonal variation in food and diet periodicity in feeding of northern Largemouth Bass, &lt;i&gt;Micropterus salmoides&lt;/i&gt; (Lacepede) in an Oklahoma reservoir","volume":"27","author":[{"family":"Zweiacker","given":"P. L."},{"family":"Summerfelt","given":"R. C."}],"issued":{"date-parts":[["1974"]]}}},{"id":2740,"uris":["http://zotero.org/users/4161640/items/K5NWRIQK",["http://zotero.org/users/4161640/items/K5NWRIQK"]],"itemData":{"id":2740,"type":"article-journal","abstract":"This study develops a method to relate foraging theory to species-packing theory. Cost curves, which rank prey by their cost-benefit ratio to the predator, are quantitatively determined for three species of sunfishes (Centrarchidae) that differ systematically in their morphology. The cost curves are used to estimate extremes in the range of food sizes in the diet of a fish given its size and morphology (species). The distribution of available resources is found to be lognormal and, with the above diet ranges, permits the calculation of the niche width and location on the food size axis for individual fish. The extremes in niche width and location for size-distributed populations of these species are then determined by combining and weighing the contribution of each size class. Overlap on the food size coordinate for populations of Lepomis macrochirus and Micropterus salmoides is shown to be very close to that predicted by current species-packing theory. It is predicted that these species occupy similar habitats and segregate on the food size axis while the third species, which is intermediate in morphology (L. cyanellus), should be excluded from these habitats and show complementarity on niche dimensions. Data on habitat utilization of these species from natural communities confirm these predictions. Species packing on the food size coordinate is discussed in relation to species populations which are size distributed.","container-title":"The American Naturalist","ISSN":"0003-0147","issue":"979","note":"publisher: [University of Chicago Press, American Society of Naturalists]","page":"553-578","source":"JSTOR","title":"Species packing and niche complementarity in three sunfishes","volume":"111","author":[{"family":"Werner","given":"Earl E."}],"issued":{"date-parts":[["1977"]]}}},{"id":2742,"uris":["http://zotero.org/users/4161640/items/IRPNC8JI",["http://zotero.org/users/4161640/items/IRPNC8JI"]],"itemData":{"id":2742,"type":"article-journal","container-title":"Doctoral dissertation. Virginia Polytechnic Institute and State University, Blacksburg, Virginia","title":"Trophic overlap and competition among juvenile littoral fishes in Claytor Lake, Virginia","author":[{"family":"Kelso","given":"W. E."}],"issued":{"date-parts":[["1983"]]}}},{"id":349,"uris":["http://zotero.org/users/4161640/items/UD5ZUEKQ",["http://zotero.org/users/4161640/items/UD5ZUEKQ"]],"itemData":{"id":349,"type":"article-journal","container-title":"North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R."}],"issued":{"date-parts":[["2004",8]]}}}],"schema":"https://github.com/citation-style-language/schema/raw/master/csl-citation.json"} </w:instrText>
      </w:r>
      <w:r w:rsidRPr="00DF0FB8">
        <w:fldChar w:fldCharType="separate"/>
      </w:r>
      <w:r w:rsidRPr="00DF0FB8">
        <w:t>(Zweiacker and Summerfelt 1974; Werner 1977; Kelso 1983; Brenden and Murphy 2004)</w:t>
      </w:r>
      <w:r w:rsidRPr="00DF0FB8">
        <w:fldChar w:fldCharType="end"/>
      </w:r>
      <w:r w:rsidRPr="00DF0FB8">
        <w:t>.</w:t>
      </w:r>
    </w:p>
    <w:p w14:paraId="4B6A63FD" w14:textId="38A0474F" w:rsidR="00DF0FB8" w:rsidRPr="00DF0FB8" w:rsidRDefault="00DF0FB8" w:rsidP="00DF0FB8">
      <w:pPr>
        <w:tabs>
          <w:tab w:val="left" w:pos="920"/>
        </w:tabs>
        <w:spacing w:line="480" w:lineRule="auto"/>
      </w:pPr>
      <w:r w:rsidRPr="00DF0FB8">
        <w:tab/>
        <w:t xml:space="preserve">Over the last 30 years, Largemouth Bass anglers across North America have increasingly adopted catch-and-release fishing, which has led to increased bass densities and caused density-dependent growth reductions of bass in some systems </w:t>
      </w:r>
      <w:r w:rsidRPr="00DF0FB8">
        <w:fldChar w:fldCharType="begin"/>
      </w:r>
      <w:r w:rsidRPr="00DF0FB8">
        <w:instrText xml:space="preserve"> ADDIN ZOTERO_ITEM CSL_CITATION {"citationID":"ApRuq3l8","properties":{"formattedCitation":"(Quinn 1996; Sammons and Maceina 2005; Wright and Kraft 2012; Bonvechio et al. 2014)","plainCitation":"(Quinn 1996; Sammons and Maceina 2005; Wright and Kraft 2012; Bonvechio et al. 2014)","noteIndex":0},"citationItems":[{"id":2744,"uris":["http://zotero.org/users/4161640/items/H6FFVSTR",["http://zotero.org/users/4161640/items/H6FFVSTR"]],"itemData":{"id":2744,"type":"chapter","container-title":"&lt;i&gt;in&lt;/i&gt; L. E. Miranda and D. R. DeVries, editors. Multidimensional approaches to reservoir fisheries management","page":"152-162","publisher":"American Fisheries Society, Symposium 16, Bethesda, Maryland.","title":"Trends in regulatory and voluntary catch-and-release fishing","author":[{"family":"Quinn","given":"S."}],"issued":{"date-parts":[["1996"]]}}},{"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S"}],"issued":{"date-parts":[["2014"]]}}}],"schema":"https://github.com/citation-style-language/schema/raw/master/csl-citation.json"} </w:instrText>
      </w:r>
      <w:r w:rsidRPr="00DF0FB8">
        <w:fldChar w:fldCharType="separate"/>
      </w:r>
      <w:r w:rsidRPr="00DF0FB8">
        <w:t>(Quinn 1996; Sammons and Maceina 2005; Wright and Kraft 2012; Bonvechio et al. 2014)</w:t>
      </w:r>
      <w:r w:rsidRPr="00DF0FB8">
        <w:fldChar w:fldCharType="end"/>
      </w:r>
      <w:r w:rsidRPr="00DF0FB8">
        <w:t>. Additionally, Largemouth Bass spawn annually at rates of 900–3</w:t>
      </w:r>
      <w:r w:rsidR="00495FF4">
        <w:t>,</w:t>
      </w:r>
      <w:r w:rsidRPr="00DF0FB8">
        <w:t>200 eggs/kg body weight (</w:t>
      </w:r>
      <w:r w:rsidRPr="00DF0FB8">
        <w:fldChar w:fldCharType="begin"/>
      </w:r>
      <w:r w:rsidRPr="00DF0FB8">
        <w:instrText xml:space="preserve"> ADDIN ZOTERO_ITEM CSL_CITATION {"citationID":"8JIKx37g","properties":{"formattedCitation":"(Moyle 1976; Laarman and Schneider 2004; Claussen 2015)","plainCitation":"(Moyle 1976; Laarman and Schneider 2004; Claussen 2015)","dontUpdate":true,"noteIndex":0},"citationItems":[{"id":2745,"uris":["http://zotero.org/users/4161640/items/S4VXKBK8",["http://zotero.org/users/4161640/items/S4VXKBK8"]],"itemData":{"id":2745,"type":"book","event-place":"Berkeley, California","publisher":"University of California Press","publisher-place":"Berkeley, California","title":"Inland fishes of California","author":[{"family":"Moyle","given":"P. B."}],"issued":{"date-parts":[["1976"]]}}},{"id":2746,"uris":["http://zotero.org/users/4161640/items/9JTNX5TU",["http://zotero.org/users/4161640/items/9JTNX5TU"]],"itemData":{"id":2746,"type":"report","event-place":"Ann Arbor, Michigan","number":"Report 1931","publisher":"University of Michigan Library, Fisheries Research","publisher-place":"Ann Arbor, Michigan","title":"Maturity and fecundity of Largemouth Bass as a function of age and size","author":[{"family":"Laarman","given":"P. W."},{"family":"Schneider","given":"J. C."}],"issued":{"date-parts":[["2004"]]}}},{"id":2721,"uris":["http://zotero.org/users/4161640/items/PHMH2EVU",["http://zotero.org/users/4161640/items/PHMH2EVU"]],"itemData":{"id":2721,"type":"chapter","container-title":"&lt;i&gt;in&lt;/i&gt;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DF0FB8">
        <w:fldChar w:fldCharType="separate"/>
      </w:r>
      <w:r w:rsidRPr="00DF0FB8">
        <w:t>Moyle 1976; Laarman and Schneider 2004; Claussen 2015)</w:t>
      </w:r>
      <w:r w:rsidRPr="00DF0FB8">
        <w:fldChar w:fldCharType="end"/>
      </w:r>
      <w:r w:rsidRPr="00DF0FB8">
        <w:t xml:space="preserve">, increasing their vulnerability to overcrowding and density-dependent growth reductions </w:t>
      </w:r>
      <w:r w:rsidRPr="00DF0FB8">
        <w:fldChar w:fldCharType="begin"/>
      </w:r>
      <w:r w:rsidRPr="00DF0FB8">
        <w:instrText xml:space="preserve"> ADDIN ZOTERO_ITEM CSL_CITATION {"citationID":"TI2nR9v7","properties":{"formattedCitation":"(Aday and Graeb 2012; Wright and Kraft 2012)","plainCitation":"(Aday and Graeb 2012; Wright and Kraft 2012)","noteIndex":0},"citationItems":[{"id":2726,"uris":["http://zotero.org/users/4161640/items/3T29TUJ7",["http://zotero.org/users/4161640/items/3T29TUJ7"]],"itemData":{"id":2726,"type":"chapter","container-title":"&lt;i&gt;in&lt;/i&gt;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(Aday and Graeb 2012; Wright and Kraft 2012)</w:t>
      </w:r>
      <w:r w:rsidRPr="00DF0FB8">
        <w:fldChar w:fldCharType="end"/>
      </w:r>
      <w:r w:rsidRPr="00DF0FB8">
        <w:t xml:space="preserve">. Methods used to </w:t>
      </w:r>
      <w:r w:rsidRPr="00DF0FB8">
        <w:lastRenderedPageBreak/>
        <w:t xml:space="preserve">maintain balanced populations of Largemouth Bass and Bluegill in small impoundments include aquatic macrophyte control, maintaining consistent fertility, targeted harvest, and recruitment reduction </w:t>
      </w:r>
      <w:r w:rsidRPr="00DF0FB8">
        <w:fldChar w:fldCharType="begin"/>
      </w:r>
      <w:r w:rsidRPr="00DF0FB8">
        <w:instrText xml:space="preserve"> ADDIN ZOTERO_ITEM CSL_CITATION {"citationID":"x3AyFjOF","properties":{"formattedCitation":"(Swingle and Smith 1942; Davies et al. 1982; Eder 1984; Gabelhouse 1987; McHugh 1990)","plainCitation":"(Swingle and Smith 1942; Davies et al. 1982; Eder 1984; Gabelhouse 1987; McHugh 1990)","noteIndex":0},"citationItems":[{"id":391,"uris":["http://zotero.org/users/4161640/items/5TXYZYSC",["http://zotero.org/users/4161640/items/5TXYZYSC"]],"itemData":{"id":391,"type":"article-journal","container-title":"Transactions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V."}],"issued":{"date-parts":[["1942",1]]}}},{"id":6039,"uris":["http://zotero.org/users/4161640/items/PRZWF5Y6"],"itemData":{"id":6039,"type":"article-journal","abstract":"A prey-dependent recruitment model is depicted that relates recruitment of largemouth bass at age 1+ to the availability of small-sized bluegills as prey throughout the summer. These concepts were developed by comparing the dynamics of growth and recruitment of young-of-the-year largemouth bass and their prey in fertilized farm ponds, public fishing lakes, and a mainstream reservoir in Southeastern United States. The model suggests that management strategy for systems with diverse and possibly competing species hinges on being able to maintain adequate size structure within populations through bass predation so that each species reproduces periodically and a sufficient number survive and grow rapidly.","container-title":"Fisheries","DOI":"10.1577/1548-8446(1982)007&lt;0012:PROLB&gt;2.0.CO;2","ISSN":"0363-2415, 1548-8446","issue":"6","journalAbbreviation":"Fisheries","language":"en","page":"12-15","source":"DOI.org (Crossref)","title":"Prey-dependent recruitment of Largemouth Bass: a conceptual model","title-short":"Prey-Dependent Recruitment of Largemouth Bass","volume":"7","author":[{"family":"Davies","given":"William D."},{"family":"Shelton","given":"William L."},{"family":"Malvestuto","given":"Stephen P."}],"issued":{"date-parts":[["1982",11]]}}},{"id":796,"uris":["http://zotero.org/users/4161640/items/7CXLMFXQ",["http://zotero.org/users/4161640/items/7CXLMFXQ"]],"itemData":{"id":796,"type":"article-journal","container-title":"North American Journal of Fisheries Management","issue":"4B","page":"469–478","source":"Google Scholar","title":"Effectiveness of an imposed slot length limit of 12.0-14.9 inches on Largemouth Bass","volume":"4","author":[{"family":"Eder","given":"Stephen"}],"issued":{"date-parts":[["1984"]]}}},{"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(Swingle and Smith 1942; Davies et al. 1982; Eder 1984; Gabelhouse 1987; McHugh 1990)</w:t>
      </w:r>
      <w:r w:rsidRPr="00DF0FB8">
        <w:fldChar w:fldCharType="end"/>
      </w:r>
      <w:r w:rsidRPr="00DF0FB8">
        <w:t xml:space="preserve">. However, time and financial limitations can constrain the suitability of these management approaches </w:t>
      </w:r>
      <w:r w:rsidRPr="00DF0FB8">
        <w:fldChar w:fldCharType="begin"/>
      </w:r>
      <w:r w:rsidRPr="00DF0FB8">
        <w:instrText xml:space="preserve"> ADDIN ZOTERO_ITEM CSL_CITATION {"citationID":"AHfVJY0n","properties":{"formattedCitation":"(Haley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DF0FB8">
        <w:fldChar w:fldCharType="separate"/>
      </w:r>
      <w:r w:rsidRPr="00DF0FB8">
        <w:t>(Haley et al. 2012)</w:t>
      </w:r>
      <w:r w:rsidRPr="00DF0FB8">
        <w:fldChar w:fldCharType="end"/>
      </w:r>
      <w:r w:rsidRPr="00DF0FB8">
        <w:t xml:space="preserve">, catch-and-release fishing can make management via length limits less effective for Largemouth Bass </w:t>
      </w:r>
      <w:r w:rsidRPr="00DF0FB8">
        <w:fldChar w:fldCharType="begin"/>
      </w:r>
      <w:r w:rsidRPr="00DF0FB8">
        <w:instrText xml:space="preserve"> ADDIN ZOTERO_ITEM CSL_CITATION {"citationID":"E6Jo2hu7","properties":{"formattedCitation":"(Gabelhouse 1987; McHugh 1990)","plainCitation":"(Gabelhouse 1987; McHugh 1990)","noteIndex":0},"citationItems":[{"id":1035,"uris":["http://zotero.org/users/4161640/items/RIM2CQE8",["http://zotero.org/users/4161640/items/RIM2CQE8"]],"itemData":{"id":1035,"type":"article-journal","abstract":"A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(Gabelhouse 1987; McHugh 1990)</w:t>
      </w:r>
      <w:r w:rsidRPr="00DF0FB8">
        <w:fldChar w:fldCharType="end"/>
      </w:r>
      <w:r w:rsidRPr="00DF0FB8">
        <w:t xml:space="preserve">, and common sampling gears (e.g., hook-and-line, electrofishing) are inefficient at capturing age-0 sportfish in some circumstances </w:t>
      </w:r>
      <w:r w:rsidRPr="00DF0FB8">
        <w:fldChar w:fldCharType="begin"/>
      </w:r>
      <w:r w:rsidRPr="00DF0FB8">
        <w:instrText xml:space="preserve"> ADDIN ZOTERO_ITEM CSL_CITATION {"citationID":"SIMfm84M","properties":{"formattedCitation":"(Sammons and Bettoli 1999; Dembkowski et al. 2020)","plainCitation":"(Sammons and Bettoli 1999; Dembkowski et al. 2020)","noteIndex":0},"citationItems":[{"id":6031,"uris":["http://zotero.org/users/4161640/items/CSWHNDIR"],"itemData":{"id":6031,"type":"article-journal","abstract":"Largemouth bass Micropterus salmoides, smallmouth bass M. dolomieu, and spotted bass M. punctulatus were sampled by electrofishing in the spring and fall for 6 years in Normandy Reservoir, Tennessee, to assess spatial and seasonal differences in abundance. Bass were collected each season from 40 transects stratified among the following habitats: riprap, rubble, gravel, mixed substrate, and coves. A randomized-block design analysis of variance (ANOVA) was used to partition variation by habitat and year. Abundance was greatest in riprap habitats for largemouth bass and smallmouth bass in spring samples. Abundance was greatest in rubble habitats for spotted bass in spring samples, but in only 2 of 6 years. Abundance of largemouth bass and spotted bass was lowest in gravel habitats and cove habitats, respectively; smallmouth bass abundance was uniform and consistently low in all nonriprap habitats. Abundance trends among habitats in fall samples were similar to spring samples for all three species. Gravel habitats supported the smallest and youngest individuals for all species in both seasons. Catch rates of largemouth bass and spotted bass were lower in fall than spring, whereas catch rates of smallmouth bass were higher in fall than spring. Mean total lengths were smaller in fall samples for all three species. Stratifying samples across habitats identified specific habitats that contributed high variability to overall estimates of density; by allocating more samples to those habitats, variance can be reduced. Managers designing electrofishing surveys to obtain a random sample of black bass should be aware that catch rates from electrofishing surveys vary due to different habitat uses by different sizes and species of black bass.","container-title":"North American Journal of Fisheries Management","DOI":"10.1577/1548-8675(1999)019&lt;0454:SATVIE&gt;2.0.CO;2","ISSN":"1548-8675","issue":"2","language":"en","license":"© 1999 American Fisheries Society","note":"_eprint: https://onlinelibrary.wiley.com/doi/pdf/10.1577/1548-8675%281999%29019%3C0454%3ASATVIE%3E2.0.CO%3B2","page":"454-461","source":"Wiley Online Library","title":"Spatial and temporal variation in electrofishing catch rates of three species of black bass (&lt;i&gt;Micropterus spp.&lt;/i&gt;) from Normandy Reservoir, Tennessee","volume":"19","author":[{"family":"Sammons","given":"Steve M."},{"family":"Bettoli","given":"Phillip W."}],"issued":{"date-parts":[["1999"]]}}},{"id":6034,"uris":["http://zotero.org/users/4161640/items/EDWVPHQQ"],"itemData":{"id":6034,"type":"article-journal","abstract":"Boat electrofishing is often used to sample age-0 Muskellunge Esox masquinongy for indexing recruitment or evaluating stocking success. However, electrofishing samples typically result in low CPUE, prompting concerns regarding whether catch rates reflect actual abundance or whether boat electrofishing is generally ineffective for capturing age-0 Muskellunge (i.e., if fish are not being encountered by the gear). To address these concerns, we used radiotelemetry to evaluate the probability of encountering stocked age-0 Muskellunge (230–350 mm TL) during standardized fall electrofishing surveys in three Wisconsin lakes. Our approach also allowed us to evaluate short-term survival and dispersal from stocking locations. Despite limited dispersal (&lt;2.5 km) from the stocking locations and relatively high short-term survival (75–94%) of radio-tagged fish, few age-0 Muskellunge were located within the path of the electrofishing boat (7–30%). Furthermore, the probability of encounter by boat electrofishing varied by as much as 6.3 times among lakes. Differences in encounter probability among lakes appeared to be related to lake basin and habitat characteristics. Overlays of electrofishing sampling effort and fish locations revealed that traditional shoreline electrofishing may not be an effective way of estimating age-0 Muskellunge CPUE. Modifications to electrofishing protocols, including increased effort in offshore areas and consideration of basin characteristics and habitat, may be needed to increase encounter probabilities and the utility of boat electrofishing for sampling age-0 Muskellunge.","container-title":"North American Journal of Fisheries Management","DOI":"10.1002/nafm.10418","ISSN":"1548-8675","issue":"2","language":"en","license":"© 2020 American Fisheries Society","note":"_eprint: https://onlinelibrary.wiley.com/doi/pdf/10.1002/nafm.10418","page":"383-393","source":"Wiley Online Library","title":"Electrofishing encounter probability, survival, and dispersal of stocked age-0 Muskellunge in Wisconsin Lakes","volume":"40","author":[{"family":"Dembkowski","given":"Daniel J."},{"family":"Kerns1","given":"Janice A."},{"family":"Easterly","given":"Emma G."},{"family":"Isermann","given":"Daniel A."}],"issued":{"date-parts":[["2020"]]}}}],"schema":"https://github.com/citation-style-language/schema/raw/master/csl-citation.json"} </w:instrText>
      </w:r>
      <w:r w:rsidRPr="00DF0FB8">
        <w:fldChar w:fldCharType="separate"/>
      </w:r>
      <w:r w:rsidRPr="00DF0FB8">
        <w:t>(Sammons and Bettoli 1999; Dembkowski et al. 2020)</w:t>
      </w:r>
      <w:r w:rsidRPr="00DF0FB8">
        <w:fldChar w:fldCharType="end"/>
      </w:r>
      <w:r w:rsidRPr="00DF0FB8">
        <w:t xml:space="preserve">. Moreover, consistent high annual recruitment of Largemouth Bass can increase density and therefore intraspecific competition, preventing most individuals from growing to an adequate size </w:t>
      </w:r>
      <w:r w:rsidRPr="00DF0FB8">
        <w:fldChar w:fldCharType="begin"/>
      </w:r>
      <w:r w:rsidRPr="00DF0FB8">
        <w:instrText xml:space="preserve"> ADDIN ZOTERO_ITEM CSL_CITATION {"citationID":"4jSQPSDS","properties":{"formattedCitation":"(Swingle 1950; Shelton et al. 1979; Allen and Hightower 2010; Aday and Graeb 2012)","plainCitation":"(Swingle 1950; Shelton et al. 1979; Allen and Hightower 2010; Aday and Graeb 2012)","noteIndex":0},"citationItems":[{"id":411,"uris":["http://zotero.org/users/4161640/items/E6PZMJF5",["http://zotero.org/users/4161640/items/E6PZMJF5"]],"itemData":{"id":411,"type":"article-journal","container-title":"Alabama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DF0FB8">
        <w:fldChar w:fldCharType="separate"/>
      </w:r>
      <w:r w:rsidRPr="00DF0FB8">
        <w:t>(Swingle 1950; Shelton et al. 1979; Allen and Hightower 2010; Aday and Graeb 2012)</w:t>
      </w:r>
      <w:r w:rsidRPr="00DF0FB8">
        <w:fldChar w:fldCharType="end"/>
      </w:r>
      <w:r w:rsidRPr="00DF0FB8">
        <w:t xml:space="preserve">. Thus, small impoundment managers across the </w:t>
      </w:r>
      <w:r w:rsidR="00495FF4">
        <w:t>United States</w:t>
      </w:r>
      <w:r w:rsidRPr="00DF0FB8">
        <w:t xml:space="preserve"> would benefit from the development and enhancement of an improved method for controlling Largemouth Bass recruitment. </w:t>
      </w:r>
    </w:p>
    <w:p w14:paraId="4B8AC790" w14:textId="56D8C80B" w:rsidR="00DF0FB8" w:rsidRPr="00DF0FB8" w:rsidRDefault="00DF0FB8" w:rsidP="00DF0FB8">
      <w:pPr>
        <w:tabs>
          <w:tab w:val="left" w:pos="920"/>
        </w:tabs>
        <w:spacing w:line="480" w:lineRule="auto"/>
      </w:pPr>
      <w:r w:rsidRPr="00DF0FB8">
        <w:tab/>
        <w:t xml:space="preserve">One technique used to sample or control fish populations in small impoundments is rotenone application </w:t>
      </w:r>
      <w:r w:rsidRPr="00DF0FB8">
        <w:fldChar w:fldCharType="begin"/>
      </w:r>
      <w:r w:rsidRPr="00DF0FB8">
        <w:instrText xml:space="preserve"> ADDIN ZOTERO_ITEM CSL_CITATION {"citationID":"2wfYoAng","properties":{"formattedCitation":"(Finlayson et al. 2000; McClay 2000)","plainCitation":"(Finlayson et al. 2000; McClay 2000)","noteIndex":0},"citationItems":[{"id":275,"uris":["http://zotero.org/users/4161640/items/D5EQYA3C",["http://zotero.org/users/4161640/items/D5EQYA3C"]],"itemData":{"id":275,"type":"book","call-number":"SH328 .R67 2000","event-place":"Bethesda, Maryland","ISBN":"978-1-888569-22-3","number-of-pages":"200","publisher":"American Fisheries Society","publisher-place":"Bethesda, Maryland","source":"Library of Congress ISBN","title":"Rotenone use in fisheries management","editor":[{"family":"Finlayson","given":"Brian J."},{"family":"Schnick","given":"R. A."},{"family":"Cailteux","given":"R. L."},{"family":"DeMong","given":"L."},{"family":"Horton","given":"W. D."},{"family":"McClay","given":"W."},{"family":"Thompson","given":"C. W."},{"family":"Tichacek","given":"G. J."}],"issued":{"date-parts":[["2000"]]}}},{"id":273,"uris":["http://zotero.org/users/4161640/items/I8Q4HL8K",["http://zotero.org/users/4161640/items/I8Q4HL8K"]],"itemData":{"id":273,"type":"article-journal","container-title":"Fisheries","DOI":"10.1577/1548-8446(2000)025&lt;0015:RUINA&gt;2.0.CO;2","ISSN":"0363-2415, 1548-8446","issue":"5","language":"en","page":"15-21","source":"CrossRef","title":"Rotenone use in North America (1988–1997)","volume":"25","author":[{"family":"McClay","given":"William"}],"issued":{"date-parts":[["2000",5]]}}}],"schema":"https://github.com/citation-style-language/schema/raw/master/csl-citation.json"} </w:instrText>
      </w:r>
      <w:r w:rsidRPr="00DF0FB8">
        <w:fldChar w:fldCharType="separate"/>
      </w:r>
      <w:r w:rsidRPr="00DF0FB8">
        <w:t>(Finlayson et al. 2000; McClay 2000)</w:t>
      </w:r>
      <w:r w:rsidRPr="00DF0FB8">
        <w:fldChar w:fldCharType="end"/>
      </w:r>
      <w:r w:rsidRPr="00DF0FB8">
        <w:t xml:space="preserve">. For example, </w:t>
      </w:r>
      <w:r w:rsidRPr="00DF0FB8">
        <w:fldChar w:fldCharType="begin"/>
      </w:r>
      <w:r w:rsidRPr="00DF0FB8">
        <w:instrText xml:space="preserve"> ADDIN ZOTERO_ITEM CSL_CITATION {"citationID":"TKiHbaQv","properties":{"formattedCitation":"(McHugh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McHugh (1990)</w:t>
      </w:r>
      <w:r w:rsidRPr="00DF0FB8">
        <w:fldChar w:fldCharType="end"/>
      </w:r>
      <w:r w:rsidRPr="00DF0FB8">
        <w:t xml:space="preserve"> used early summer shoreline rotenone treatments and </w:t>
      </w:r>
      <w:ins w:id="2" w:author="Reviewer" w:date="2023-08-21T12:12:00Z">
        <w:r w:rsidR="0021676E">
          <w:t xml:space="preserve">removal via </w:t>
        </w:r>
      </w:ins>
      <w:r w:rsidRPr="00DF0FB8">
        <w:t xml:space="preserve">fall electrofishing to reduce bass densities in two 24–28 ha impoundments, which led to increased Largemouth Bass growth and improved Bluegill size structure and crappie </w:t>
      </w:r>
      <w:proofErr w:type="spellStart"/>
      <w:r w:rsidRPr="00DF0FB8">
        <w:rPr>
          <w:i/>
          <w:iCs/>
        </w:rPr>
        <w:t>Pomoxis</w:t>
      </w:r>
      <w:proofErr w:type="spellEnd"/>
      <w:r w:rsidRPr="00DF0FB8">
        <w:t xml:space="preserve"> spp. recruitment. Juvenile Largemouth Bass recruit in littoral areas of impoundments after dispersing from male-guarded fry schools in late spring </w:t>
      </w:r>
      <w:r w:rsidRPr="00DF0FB8">
        <w:fldChar w:fldCharType="begin"/>
      </w:r>
      <w:r w:rsidRPr="00DF0FB8">
        <w: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fldChar w:fldCharType="separate"/>
      </w:r>
      <w:r w:rsidRPr="00DF0FB8">
        <w:t>(Kramer and Smith 1962; Jackson and Noble 1995)</w:t>
      </w:r>
      <w:r w:rsidRPr="00DF0FB8">
        <w:fldChar w:fldCharType="end"/>
      </w:r>
      <w:r w:rsidRPr="00DF0FB8">
        <w:t xml:space="preserve">, at which time they are highly vulnerable to shoreline rotenone application (McHugh 1990). To date, no studies have evaluated shoreline rotenone treatments targeting Largemouth Bass recruitment in impoundments ≤11 ha. As such, our objectives were to (1) assess the effectiveness of shoreline rotenone application in </w:t>
      </w:r>
      <w:r w:rsidRPr="00DF0FB8">
        <w:lastRenderedPageBreak/>
        <w:t>reducing age-0 and age-1 Largemouth Bass densities in small impoundments</w:t>
      </w:r>
      <w:r w:rsidR="00731659">
        <w:t xml:space="preserve"> (≤11 ha)</w:t>
      </w:r>
      <w:r w:rsidRPr="00DF0FB8">
        <w:t>, (2) investigate compensatory density-dependent responses of Largemouth Bass growth and survival, and (3) quantify changes in Bluegill density.</w:t>
      </w:r>
    </w:p>
    <w:p w14:paraId="2616B34F" w14:textId="77777777" w:rsidR="00DF0FB8" w:rsidRPr="00DF0FB8" w:rsidRDefault="00DF0FB8" w:rsidP="00DF0FB8">
      <w:pPr>
        <w:tabs>
          <w:tab w:val="left" w:pos="920"/>
        </w:tabs>
        <w:spacing w:line="480" w:lineRule="auto"/>
      </w:pPr>
    </w:p>
    <w:p w14:paraId="4FE9A8ED" w14:textId="77777777" w:rsidR="00DF0FB8" w:rsidRPr="00DF0FB8" w:rsidRDefault="00DF0FB8" w:rsidP="00DF0FB8">
      <w:pPr>
        <w:tabs>
          <w:tab w:val="left" w:pos="920"/>
        </w:tabs>
        <w:spacing w:line="480" w:lineRule="auto"/>
      </w:pPr>
      <w:r w:rsidRPr="00DF0FB8">
        <w:t>[A]Methods</w:t>
      </w:r>
    </w:p>
    <w:p w14:paraId="52027406" w14:textId="7D70065F" w:rsidR="00DF0FB8" w:rsidRPr="00DF0FB8" w:rsidRDefault="00DF0FB8" w:rsidP="00DF0FB8">
      <w:pPr>
        <w:tabs>
          <w:tab w:val="left" w:pos="920"/>
        </w:tabs>
        <w:spacing w:line="480" w:lineRule="auto"/>
      </w:pPr>
      <w:r w:rsidRPr="00DF0FB8">
        <w:t>[C]</w:t>
      </w:r>
      <w:r w:rsidRPr="00DF0FB8">
        <w:rPr>
          <w:i/>
          <w:iCs/>
        </w:rPr>
        <w:t xml:space="preserve">Study </w:t>
      </w:r>
      <w:proofErr w:type="gramStart"/>
      <w:r w:rsidRPr="00DF0FB8">
        <w:rPr>
          <w:i/>
          <w:iCs/>
        </w:rPr>
        <w:t>site.</w:t>
      </w:r>
      <w:r w:rsidRPr="00DF0FB8">
        <w:t>—</w:t>
      </w:r>
      <w:proofErr w:type="gramEnd"/>
      <w:r w:rsidRPr="00DF0FB8">
        <w:t>We used 15 small impoundments</w:t>
      </w:r>
      <w:ins w:id="3" w:author="Reviewer" w:date="2023-08-21T10:05:00Z">
        <w:r w:rsidR="00D618EE">
          <w:t xml:space="preserve"> (hereafter referred to as impoundments)</w:t>
        </w:r>
      </w:ins>
      <w:r w:rsidRPr="00DF0FB8">
        <w:t xml:space="preserve"> ranging from 0.7–11 ha for this study (Table 1). Impoundments were located across central to southern Alabama on private lands or those owned by Auburn University (Figure 1). Seven impoundments received shoreline rotenone application; the remaining eight impoundments served as untreated controls. We selected impoundments so that control and treatment systems were similar in littoral vegetation coverage, bank depth, surface area, and Largemouth Bass and Bluegill community structure. </w:t>
      </w:r>
      <w:ins w:id="4" w:author="Reviewer" w:date="2023-08-21T10:07:00Z">
        <w:r w:rsidR="00D618EE">
          <w:t>I</w:t>
        </w:r>
      </w:ins>
      <w:del w:id="5" w:author="Reviewer" w:date="2023-08-21T10:07:00Z">
        <w:r w:rsidRPr="00DF0FB8" w:rsidDel="00D618EE">
          <w:delText>Small i</w:delText>
        </w:r>
      </w:del>
      <w:r w:rsidRPr="00DF0FB8">
        <w:t xml:space="preserve">mpoundments were chosen to be treated with rotenone or not treated based on private owner and Auburn University requests, such that some people did not want rotenone to be applied in specific areas due to potential </w:t>
      </w:r>
      <w:del w:id="6" w:author="Reviewer" w:date="2023-08-21T12:22:00Z">
        <w:r w:rsidRPr="00DF0FB8" w:rsidDel="00C27897">
          <w:delText xml:space="preserve">negative </w:delText>
        </w:r>
      </w:del>
      <w:r w:rsidRPr="00DF0FB8">
        <w:t>effects on the surrounding ecosystem. We sampled impoundments during spring 2017 through spring 2019 for this study</w:t>
      </w:r>
      <w:ins w:id="7" w:author="Reviewer" w:date="2023-08-21T12:20:00Z">
        <w:r w:rsidR="00C27897">
          <w:t xml:space="preserve"> by</w:t>
        </w:r>
      </w:ins>
      <w:del w:id="8" w:author="Reviewer" w:date="2023-08-21T12:20:00Z">
        <w:r w:rsidRPr="00DF0FB8" w:rsidDel="00C27897">
          <w:delText>;</w:delText>
        </w:r>
      </w:del>
      <w:r w:rsidRPr="00DF0FB8">
        <w:t xml:space="preserve"> </w:t>
      </w:r>
      <w:ins w:id="9" w:author="Reviewer" w:date="2023-08-21T12:20:00Z">
        <w:r w:rsidR="00C27897">
          <w:t>(1)</w:t>
        </w:r>
      </w:ins>
      <w:del w:id="10" w:author="Reviewer" w:date="2023-08-21T12:20:00Z">
        <w:r w:rsidRPr="00DF0FB8" w:rsidDel="00C27897">
          <w:delText>we sampled using</w:delText>
        </w:r>
      </w:del>
      <w:r w:rsidRPr="00DF0FB8">
        <w:t xml:space="preserve"> electrofishing each spring</w:t>
      </w:r>
      <w:ins w:id="11" w:author="Reviewer" w:date="2023-08-21T12:21:00Z">
        <w:r w:rsidR="00C27897">
          <w:t>,</w:t>
        </w:r>
      </w:ins>
      <w:r w:rsidRPr="00DF0FB8">
        <w:t xml:space="preserve"> and </w:t>
      </w:r>
      <w:ins w:id="12" w:author="Reviewer" w:date="2023-08-21T12:21:00Z">
        <w:r w:rsidR="00C27897">
          <w:t xml:space="preserve">(2) </w:t>
        </w:r>
      </w:ins>
      <w:r w:rsidRPr="00DF0FB8">
        <w:t>appl</w:t>
      </w:r>
      <w:ins w:id="13" w:author="Reviewer" w:date="2023-08-21T12:21:00Z">
        <w:r w:rsidR="00C27897">
          <w:t>ying</w:t>
        </w:r>
      </w:ins>
      <w:del w:id="14" w:author="Reviewer" w:date="2023-08-21T12:21:00Z">
        <w:r w:rsidRPr="00DF0FB8" w:rsidDel="00C27897">
          <w:delText>ied</w:delText>
        </w:r>
      </w:del>
      <w:r w:rsidRPr="00DF0FB8">
        <w:t xml:space="preserve"> rotenone</w:t>
      </w:r>
      <w:ins w:id="15" w:author="Reviewer" w:date="2023-08-21T12:23:00Z">
        <w:r w:rsidR="00C27897">
          <w:t xml:space="preserve"> </w:t>
        </w:r>
      </w:ins>
      <w:ins w:id="16" w:author="Reviewer" w:date="2023-08-21T12:42:00Z">
        <w:r w:rsidR="00E57A75">
          <w:t>(</w:t>
        </w:r>
      </w:ins>
      <w:ins w:id="17" w:author="Reviewer" w:date="2023-08-21T12:23:00Z">
        <w:r w:rsidR="00C27897">
          <w:t>if selected</w:t>
        </w:r>
      </w:ins>
      <w:ins w:id="18" w:author="Reviewer" w:date="2023-08-21T12:42:00Z">
        <w:r w:rsidR="00E57A75">
          <w:t>)</w:t>
        </w:r>
      </w:ins>
      <w:r w:rsidRPr="00DF0FB8">
        <w:t xml:space="preserve"> </w:t>
      </w:r>
      <w:del w:id="19" w:author="Reviewer" w:date="2023-08-21T12:21:00Z">
        <w:r w:rsidRPr="00DF0FB8" w:rsidDel="00C27897">
          <w:delText xml:space="preserve">treatments </w:delText>
        </w:r>
      </w:del>
      <w:r w:rsidRPr="00DF0FB8">
        <w:t>and sein</w:t>
      </w:r>
      <w:del w:id="20" w:author="Reviewer" w:date="2023-08-21T12:21:00Z">
        <w:r w:rsidRPr="00DF0FB8" w:rsidDel="00C27897">
          <w:delText>e</w:delText>
        </w:r>
      </w:del>
      <w:ins w:id="21" w:author="Reviewer" w:date="2023-08-21T12:21:00Z">
        <w:r w:rsidR="00C27897">
          <w:t>ing</w:t>
        </w:r>
      </w:ins>
      <w:del w:id="22" w:author="Reviewer" w:date="2023-08-21T12:21:00Z">
        <w:r w:rsidRPr="00DF0FB8" w:rsidDel="00C27897">
          <w:delText>d</w:delText>
        </w:r>
      </w:del>
      <w:r w:rsidRPr="00DF0FB8">
        <w:t xml:space="preserve"> in the summers of 2017 and 2018</w:t>
      </w:r>
      <w:ins w:id="23" w:author="Reviewer" w:date="2023-08-21T12:21:00Z">
        <w:r w:rsidR="00C27897">
          <w:t>—</w:t>
        </w:r>
      </w:ins>
      <w:del w:id="24" w:author="Reviewer" w:date="2023-08-21T12:21:00Z">
        <w:r w:rsidRPr="00DF0FB8" w:rsidDel="00C27897">
          <w:delText xml:space="preserve">, </w:delText>
        </w:r>
      </w:del>
      <w:r w:rsidRPr="00DF0FB8">
        <w:t>which we refer to as “treatment periods” (Table 1). We included seven impoundments (i.e., four controls/three treatments) in the first treatment period, with six of those (i.e., three controls/three treatments) being included again in the second treatment period. We added eight more impoundments (four controls/four treatments) the second treatment period, for a total of fourteen impoundments that period (Table 1).</w:t>
      </w:r>
    </w:p>
    <w:p w14:paraId="4329E18C" w14:textId="77777777" w:rsidR="00DF0FB8" w:rsidRPr="00DF0FB8" w:rsidRDefault="00DF0FB8" w:rsidP="00DF0FB8">
      <w:pPr>
        <w:tabs>
          <w:tab w:val="left" w:pos="920"/>
        </w:tabs>
        <w:spacing w:line="480" w:lineRule="auto"/>
      </w:pPr>
    </w:p>
    <w:p w14:paraId="38BE89C2" w14:textId="3BD6B7BB" w:rsidR="00DF0FB8" w:rsidRPr="00DF0FB8" w:rsidRDefault="00DF0FB8" w:rsidP="00DF0FB8">
      <w:pPr>
        <w:tabs>
          <w:tab w:val="left" w:pos="920"/>
        </w:tabs>
        <w:spacing w:line="480" w:lineRule="auto"/>
      </w:pPr>
      <w:r w:rsidRPr="00DF0FB8">
        <w:rPr>
          <w:iCs/>
        </w:rPr>
        <w:lastRenderedPageBreak/>
        <w:t>[C]</w:t>
      </w:r>
      <w:r w:rsidRPr="00DF0FB8">
        <w:rPr>
          <w:i/>
        </w:rPr>
        <w:t xml:space="preserve">Summer rotenone </w:t>
      </w:r>
      <w:proofErr w:type="gramStart"/>
      <w:r w:rsidRPr="00DF0FB8">
        <w:rPr>
          <w:i/>
        </w:rPr>
        <w:t>application</w:t>
      </w:r>
      <w:r w:rsidRPr="00DF0FB8">
        <w:rPr>
          <w:i/>
        </w:rPr>
        <w:softHyphen/>
      </w:r>
      <w:r w:rsidRPr="00DF0FB8">
        <w:rPr>
          <w:iCs/>
        </w:rPr>
        <w:t>.—</w:t>
      </w:r>
      <w:proofErr w:type="gramEnd"/>
      <w:r w:rsidRPr="00DF0FB8">
        <w:t>We used 5% biodegradable liquid rotenone (</w:t>
      </w:r>
      <w:proofErr w:type="spellStart"/>
      <w:r w:rsidRPr="00DF0FB8">
        <w:t>Prenfish</w:t>
      </w:r>
      <w:proofErr w:type="spellEnd"/>
      <w:r w:rsidRPr="00DF0FB8">
        <w:t xml:space="preserve"> Fish Toxicant) to target age-0 Largemouth Bass. Treatment impoundments received rotenone in summer 2017 only, in summer 2018 only, or both summers (Table 1). Two applications were used each year (days 1 and 21); the first application was in May, with a follow-up application approximately 21 days later to ensure that progeny of late-spawning fish </w:t>
      </w:r>
      <w:proofErr w:type="gramStart"/>
      <w:r w:rsidRPr="00DF0FB8">
        <w:t>were</w:t>
      </w:r>
      <w:proofErr w:type="gramEnd"/>
      <w:r w:rsidRPr="00DF0FB8">
        <w:t xml:space="preserve"> not missed. We applied liquid rotenone with a boat outfitted with an injection system and two 151-L tanks. Applicators wore personal protection equipment as required on the product label (e.g., nitrile gloves, eye protection, respirator, hazmat suit). We connected one tank to a surface spray wand (21.092 kg/cm</w:t>
      </w:r>
      <w:r w:rsidRPr="00DF0FB8">
        <w:rPr>
          <w:vertAlign w:val="superscript"/>
        </w:rPr>
        <w:t>2</w:t>
      </w:r>
      <w:r w:rsidRPr="00DF0FB8">
        <w:t xml:space="preserve"> or 300 psi) and the other to a multiport subsurface injector composed of a 1.5-m section of chlorinated polyvinyl chloride pipe with five evenly spaced ports (2 mm diameter) fixed to a 3.5 m fiberglass pole. Together, the surface spray wand and subsurface injector created a sediment-to-surface curtain of rotenone along the shoreline.</w:t>
      </w:r>
      <w:ins w:id="25" w:author="Reviewer" w:date="2023-08-22T08:03:00Z">
        <w:r w:rsidR="006B6816" w:rsidRPr="006B6816">
          <w:t xml:space="preserve"> </w:t>
        </w:r>
      </w:ins>
      <w:ins w:id="26" w:author="Reviewer" w:date="2023-08-22T08:12:00Z">
        <w:r w:rsidR="00302FEA">
          <w:t>We</w:t>
        </w:r>
      </w:ins>
      <w:ins w:id="27" w:author="Reviewer" w:date="2023-08-22T08:03:00Z">
        <w:r w:rsidR="006B6816">
          <w:t xml:space="preserve"> </w:t>
        </w:r>
      </w:ins>
      <w:ins w:id="28" w:author="Reviewer" w:date="2023-08-22T08:15:00Z">
        <w:r w:rsidR="00302FEA">
          <w:t>used</w:t>
        </w:r>
      </w:ins>
      <w:ins w:id="29" w:author="Reviewer" w:date="2023-08-22T08:12:00Z">
        <w:r w:rsidR="00302FEA" w:rsidRPr="00302FEA">
          <w:t xml:space="preserve"> </w:t>
        </w:r>
        <w:r w:rsidR="00302FEA">
          <w:t>injector and spray wand pressure, water volume in the treatment area around the perimeter of the shoreline, and boat application speed</w:t>
        </w:r>
      </w:ins>
      <w:ins w:id="30" w:author="Reviewer" w:date="2023-08-22T08:03:00Z">
        <w:r w:rsidR="006B6816">
          <w:t xml:space="preserve"> </w:t>
        </w:r>
      </w:ins>
      <w:ins w:id="31" w:author="Reviewer" w:date="2023-08-22T08:15:00Z">
        <w:r w:rsidR="00302FEA">
          <w:t>to calculate</w:t>
        </w:r>
      </w:ins>
      <w:ins w:id="32" w:author="Reviewer" w:date="2023-08-22T08:03:00Z">
        <w:r w:rsidR="006B6816">
          <w:t xml:space="preserve"> </w:t>
        </w:r>
      </w:ins>
      <w:ins w:id="33" w:author="Reviewer" w:date="2023-08-22T08:15:00Z">
        <w:r w:rsidR="00302FEA">
          <w:t>the amount of rotenone</w:t>
        </w:r>
      </w:ins>
      <w:ins w:id="34" w:author="Reviewer" w:date="2023-08-22T08:16:00Z">
        <w:r w:rsidR="00302FEA">
          <w:t xml:space="preserve">-water mixture needed so that </w:t>
        </w:r>
      </w:ins>
      <w:ins w:id="35" w:author="Reviewer" w:date="2023-08-22T08:03:00Z">
        <w:r w:rsidR="006B6816">
          <w:t>each tank would</w:t>
        </w:r>
      </w:ins>
      <w:ins w:id="36" w:author="Reviewer" w:date="2023-08-22T08:11:00Z">
        <w:r w:rsidR="00302FEA">
          <w:t xml:space="preserve"> </w:t>
        </w:r>
      </w:ins>
      <w:ins w:id="37" w:author="Reviewer" w:date="2023-08-22T08:16:00Z">
        <w:r w:rsidR="00302FEA">
          <w:t>empty</w:t>
        </w:r>
      </w:ins>
      <w:ins w:id="38" w:author="Reviewer" w:date="2023-08-22T08:11:00Z">
        <w:r w:rsidR="00302FEA">
          <w:t xml:space="preserve"> after a single pass</w:t>
        </w:r>
      </w:ins>
      <w:ins w:id="39" w:author="Reviewer" w:date="2023-08-22T08:03:00Z">
        <w:r w:rsidR="006B6816">
          <w:t>.</w:t>
        </w:r>
      </w:ins>
      <w:r w:rsidRPr="00DF0FB8">
        <w:t xml:space="preserve"> We held the subsurface injector 3–5 m off the shoreline and sprayed the surface application simultaneously between the subsurface injector and shoreline. We made a single pass around the perimeter of each treatment impoundment, applying 0.5 L </w:t>
      </w:r>
      <w:proofErr w:type="spellStart"/>
      <w:ins w:id="40" w:author="Reviewer" w:date="2023-08-22T07:42:00Z">
        <w:r w:rsidR="009D3B78">
          <w:t>Prenfish</w:t>
        </w:r>
        <w:proofErr w:type="spellEnd"/>
        <w:r w:rsidR="009D3B78">
          <w:t xml:space="preserve"> Fish Toxicant (</w:t>
        </w:r>
      </w:ins>
      <w:ins w:id="41" w:author="Reviewer" w:date="2023-08-22T07:43:00Z">
        <w:r w:rsidR="009D3B78">
          <w:t xml:space="preserve">0.025 L </w:t>
        </w:r>
      </w:ins>
      <w:r w:rsidRPr="00DF0FB8">
        <w:t>rotenone</w:t>
      </w:r>
      <w:ins w:id="42" w:author="Reviewer" w:date="2023-08-22T07:43:00Z">
        <w:r w:rsidR="009D3B78">
          <w:t>)</w:t>
        </w:r>
      </w:ins>
      <w:r w:rsidRPr="00DF0FB8">
        <w:t xml:space="preserve"> per 90 m of shoreline.</w:t>
      </w:r>
      <w:ins w:id="43" w:author="Reviewer" w:date="2023-08-22T07:56:00Z">
        <w:r w:rsidR="009D3B78">
          <w:t xml:space="preserve"> </w:t>
        </w:r>
      </w:ins>
    </w:p>
    <w:p w14:paraId="00B79F69" w14:textId="77777777" w:rsidR="00DF0FB8" w:rsidRPr="00DF0FB8" w:rsidRDefault="00DF0FB8" w:rsidP="00DF0FB8">
      <w:pPr>
        <w:tabs>
          <w:tab w:val="left" w:pos="920"/>
        </w:tabs>
        <w:spacing w:line="480" w:lineRule="auto"/>
        <w:rPr>
          <w:iCs/>
        </w:rPr>
      </w:pPr>
    </w:p>
    <w:p w14:paraId="1F6B4102" w14:textId="51589804" w:rsidR="00DF0FB8" w:rsidRPr="00DF0FB8" w:rsidRDefault="00DF0FB8" w:rsidP="00DF0FB8">
      <w:pPr>
        <w:tabs>
          <w:tab w:val="left" w:pos="920"/>
        </w:tabs>
        <w:spacing w:line="480" w:lineRule="auto"/>
      </w:pPr>
      <w:r w:rsidRPr="00DF0FB8">
        <w:rPr>
          <w:iCs/>
        </w:rPr>
        <w:t>[C]</w:t>
      </w:r>
      <w:r w:rsidRPr="00DF0FB8">
        <w:rPr>
          <w:i/>
        </w:rPr>
        <w:t xml:space="preserve">Summer </w:t>
      </w:r>
      <w:proofErr w:type="gramStart"/>
      <w:r w:rsidRPr="00DF0FB8">
        <w:rPr>
          <w:i/>
        </w:rPr>
        <w:t>seining.</w:t>
      </w:r>
      <w:r w:rsidRPr="00DF0FB8">
        <w:rPr>
          <w:iCs/>
        </w:rPr>
        <w:t>—</w:t>
      </w:r>
      <w:proofErr w:type="gramEnd"/>
      <w:r w:rsidRPr="00DF0FB8">
        <w:t xml:space="preserve">We seined each impoundment using a 4.5 X 1.8-m seine net with 3.2-mm knotless mesh at 15 randomly selected sites within accessible areas of each impoundment. In summer of 2017 and 2018, we seined each impoundment on five occasions, beginning in May and ending in July. Four of the occasions were immediately before (days 1 and 21) and after </w:t>
      </w:r>
      <w:r w:rsidRPr="00DF0FB8">
        <w:lastRenderedPageBreak/>
        <w:t>(days 2 and 22) rotenone application, and the fifth sample was a mid-summer follow-up (day 42). On days 1 and 21, we seined treatment impoundments at sunrise (i.e., immediately before rotenone application; see above) and control impoundments immediately after we treated the treatment impoundment (all on the same day). The day after each rotenone application</w:t>
      </w:r>
      <w:del w:id="44" w:author="Ben Staton" w:date="2023-08-23T10:57:00Z">
        <w:r w:rsidRPr="00DF0FB8" w:rsidDel="0028392B">
          <w:delText>,</w:delText>
        </w:r>
      </w:del>
      <w:r w:rsidRPr="00DF0FB8">
        <w:t xml:space="preserve"> </w:t>
      </w:r>
      <w:commentRangeStart w:id="45"/>
      <w:ins w:id="46" w:author="Ben Staton" w:date="2023-08-23T10:57:00Z">
        <w:r w:rsidR="0028392B">
          <w:t>(</w:t>
        </w:r>
      </w:ins>
      <w:commentRangeEnd w:id="45"/>
      <w:ins w:id="47" w:author="Ben Staton" w:date="2023-08-23T10:58:00Z">
        <w:r w:rsidR="0028392B">
          <w:rPr>
            <w:rStyle w:val="CommentReference"/>
          </w:rPr>
          <w:commentReference w:id="45"/>
        </w:r>
      </w:ins>
      <w:r w:rsidRPr="00DF0FB8">
        <w:t>days 2 and 22</w:t>
      </w:r>
      <w:ins w:id="48" w:author="Ben Staton" w:date="2023-08-23T10:57:00Z">
        <w:r w:rsidR="0028392B">
          <w:t>)</w:t>
        </w:r>
      </w:ins>
      <w:del w:id="49" w:author="Ben Staton" w:date="2023-08-23T10:57:00Z">
        <w:r w:rsidRPr="00DF0FB8" w:rsidDel="0028392B">
          <w:delText>,</w:delText>
        </w:r>
      </w:del>
      <w:r w:rsidRPr="00DF0FB8">
        <w:t xml:space="preserve"> we seined in the treatment and control impoundments at similar times of day as the pre-application samples to minimize time-of-day effects on seine catches. On day 42, one additional seine sample was collected from each impoundment at the same time of day as previously sampled to compare catches over time. The same seine sites were sampled consistently over time. We recorded age-0 bass total lengths and enumerated Bluegill in length bins (0–12.5mm, 12.6–37.5mm, 37.6–62.5mm, etc.) before we released all </w:t>
      </w:r>
      <w:r w:rsidR="00731659">
        <w:t xml:space="preserve">live </w:t>
      </w:r>
      <w:r w:rsidRPr="00DF0FB8">
        <w:t xml:space="preserve">fishes back into the water. </w:t>
      </w:r>
    </w:p>
    <w:p w14:paraId="70A9B69A" w14:textId="77777777" w:rsidR="00DF0FB8" w:rsidRPr="00DF0FB8" w:rsidRDefault="00DF0FB8" w:rsidP="00DF0FB8">
      <w:pPr>
        <w:tabs>
          <w:tab w:val="left" w:pos="920"/>
        </w:tabs>
        <w:spacing w:line="480" w:lineRule="auto"/>
        <w:rPr>
          <w:iCs/>
        </w:rPr>
      </w:pPr>
    </w:p>
    <w:p w14:paraId="39CF2539" w14:textId="4B39E46F" w:rsidR="00DF0FB8" w:rsidRPr="00DF0FB8" w:rsidRDefault="00DF0FB8" w:rsidP="00DF0FB8">
      <w:pPr>
        <w:tabs>
          <w:tab w:val="left" w:pos="920"/>
        </w:tabs>
        <w:spacing w:line="480" w:lineRule="auto"/>
      </w:pPr>
      <w:r w:rsidRPr="00DF0FB8">
        <w:rPr>
          <w:iCs/>
        </w:rPr>
        <w:t>[C]</w:t>
      </w:r>
      <w:proofErr w:type="gramStart"/>
      <w:r w:rsidRPr="00DF0FB8">
        <w:rPr>
          <w:i/>
        </w:rPr>
        <w:t>Electrofishing</w:t>
      </w:r>
      <w:r w:rsidRPr="00DF0FB8">
        <w:rPr>
          <w:iCs/>
        </w:rPr>
        <w:t>.—</w:t>
      </w:r>
      <w:proofErr w:type="gramEnd"/>
      <w:r w:rsidRPr="00DF0FB8">
        <w:t xml:space="preserve">We sampled all impoundments via electrofishing (Smith-Root 5.0 GPP aluminum boat, 50–60 Hz, 4–5 </w:t>
      </w:r>
      <w:proofErr w:type="spellStart"/>
      <w:r w:rsidRPr="00DF0FB8">
        <w:t>ms</w:t>
      </w:r>
      <w:proofErr w:type="spellEnd"/>
      <w:r w:rsidRPr="00DF0FB8">
        <w:t xml:space="preserve"> pulse width, 300–400 V) during March before the first rotenone treatment—which occurred in the succeeding May—and again the following March (Table 1). Sampling included two 15-min shoreline electrofishing transects in which we collected all fishes &gt;80 mm. We measured (nearest mm) and weighed (nearest g) all fishes captured and selected a random subsample of 10 bass per 25-mm length interval (for fish 150–250 mm) to take back to the laboratory for ageing using sagittal otoliths—all other fishes were released. We also used this subsample to determine the appropriate length cutoff of age-1 versus age-2 for fish that were not aged to estimate and compare mean length-at-age. We embedded otoliths in epoxy resin and removed a transverse section that included the core using a low-speed diamond-blade saw (South Bay Technologies, Inc., San Clemente, CA, USA). We then mounted the transverse sections on rectangular petrographic slides, ground and polished them to a smooth </w:t>
      </w:r>
      <w:r w:rsidRPr="00DF0FB8">
        <w:lastRenderedPageBreak/>
        <w:t>appearance to expose the otolith core, and then aged them under a compound microscope using a drop of immersion oil to increase clarity. Two readers aged otoliths without prior knowledge of fish length, weight, or the other reader’s age estimates. When different ages were assigned to individual fish, a third independent reader provided an estimate and a consensus age was reached by discussion.</w:t>
      </w:r>
    </w:p>
    <w:p w14:paraId="5AD3D3E5" w14:textId="77777777" w:rsidR="00DF0FB8" w:rsidRPr="00DF0FB8" w:rsidRDefault="00DF0FB8" w:rsidP="00DF0FB8">
      <w:pPr>
        <w:tabs>
          <w:tab w:val="left" w:pos="920"/>
        </w:tabs>
        <w:spacing w:line="480" w:lineRule="auto"/>
      </w:pPr>
    </w:p>
    <w:p w14:paraId="0B74F061" w14:textId="7442FB75" w:rsidR="00DF0FB8" w:rsidRPr="00DF0FB8" w:rsidRDefault="00DF0FB8" w:rsidP="00DF0FB8">
      <w:pPr>
        <w:tabs>
          <w:tab w:val="left" w:pos="920"/>
        </w:tabs>
        <w:spacing w:line="480" w:lineRule="auto"/>
        <w:rPr>
          <w:iCs/>
        </w:rPr>
      </w:pPr>
      <w:r w:rsidRPr="00DF0FB8">
        <w:rPr>
          <w:iCs/>
        </w:rPr>
        <w:t>[C]</w:t>
      </w:r>
      <w:r w:rsidRPr="00DF0FB8">
        <w:rPr>
          <w:i/>
        </w:rPr>
        <w:t>Age-0 relative abundance and mean length.</w:t>
      </w:r>
      <w:r w:rsidRPr="00DF0FB8">
        <w:rPr>
          <w:iCs/>
        </w:rPr>
        <w:t xml:space="preserve">—We used R </w:t>
      </w:r>
      <w:r w:rsidRPr="00DF0FB8">
        <w:rPr>
          <w:iCs/>
        </w:rPr>
        <w:fldChar w:fldCharType="begin"/>
      </w:r>
      <w:r w:rsidRPr="00DF0FB8">
        <w:rPr>
          <w:iCs/>
        </w:rPr>
        <w:instrText xml:space="preserve"> ADDIN ZOTERO_ITEM CSL_CITATION {"citationID":"WaWNRHHK","properties":{"formattedCitation":"(R Core Team 2022)","plainCitation":"(R Core Team 2022)","noteIndex":0},"citationItems":[{"id":3927,"uris":["http://zotero.org/users/4161640/items/V5DMQQJC"],"itemData":{"id":3927,"type":"book","event-place":"Vienna,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sidRPr="00DF0FB8">
        <w:rPr>
          <w:iCs/>
        </w:rPr>
        <w:fldChar w:fldCharType="separate"/>
      </w:r>
      <w:r w:rsidRPr="00DF0FB8">
        <w:rPr>
          <w:iCs/>
        </w:rPr>
        <w:t>(R Core Team 2022)</w:t>
      </w:r>
      <w:r w:rsidRPr="00DF0FB8">
        <w:fldChar w:fldCharType="end"/>
      </w:r>
      <w:r w:rsidRPr="00DF0FB8">
        <w:rPr>
          <w:iCs/>
        </w:rPr>
        <w:t xml:space="preserve"> for all analyses and figures. We used two </w:t>
      </w:r>
      <w:r w:rsidRPr="00DF0FB8">
        <w:t xml:space="preserve">before-after-control-impact (BACI) analyses to test for effects of shoreline rotenone treatment on Bluegill and age-0 Largemouth Bass seine catches (i.e., total catch per impoundment) in </w:t>
      </w:r>
      <w:del w:id="50" w:author="Reviewer" w:date="2023-08-21T11:35:00Z">
        <w:r w:rsidRPr="00DF0FB8" w:rsidDel="00467185">
          <w:delText xml:space="preserve">small </w:delText>
        </w:r>
      </w:del>
      <w:r w:rsidRPr="00DF0FB8">
        <w:t xml:space="preserve">impoundments </w:t>
      </w:r>
      <w:r w:rsidRPr="00DF0FB8">
        <w:fldChar w:fldCharType="begin"/>
      </w:r>
      <w:r w:rsidRPr="00DF0FB8">
        <w:instrText xml:space="preserve"> ADDIN ZOTERO_ITEM CSL_CITATION {"citationID":"W9oWFSo2","properties":{"formattedCitation":"(Stewart-Oaten et al. 1986)","plainCitation":"(Stewart-Oaten et al. 1986)","noteIndex":0},"citationItems":[{"id":2649,"uris":["http://zotero.org/users/4161640/items/MTXYJWKQ",["http://zotero.org/users/4161640/items/MTXYJWKQ"]],"itemData":{"id":2649,"type":"article-journal","abstract":"A recent monograph by Hurlbert raised several problems concerning the appropriate design of sampling programs to assess the impact upon the abundance of biological populations of, for example, the discharge of effluents into an aquatic ecosystem at a single point. Key to the resolution of these issues is the correct identification of the statistical parameter of interest, which is the mean of the underlying probabilistic @'process@' that produces the abundance, rather than the actual abundance itself. We describe an appropriate sampling scheme designed to detect the effect of the discharge upon this underlying mean. Although not guaranteed to be universally applicable, the design should meet Hurlbert's objections in many cases. Detection of the effect of the discharge is achieved by testing whether the difference between abundances at a control site and an impact site changes once the discharge begins. This requires taking samples, replicated in time, Before the discharge begins and After it has begun, at both the Control and Impact sites (hence this is called a BACI design). Care needs to be taken in choosing a control site so that it is sufficiently far from the discharge to be largely beyond its influence, yet close enough that it is influenced by the same range of natural phenomena (e.g., weather) that result in long-term changes in the biological populations. The design is not appropriate where local events cause populations at Control and Impact sites to have different long-term trends in abundance; however, these situations can be detected statistically. We discuss the assumptions of BACI, particularly additivity (and transformations to achieve it) and independence.","container-title":"Ecology","DOI":"10.2307/1939815","ISSN":"0012-9658","issue":"4","note":"publisher: Ecological Society of America","page":"929-940","source":"JSTOR","title":"Environmental impact assessment: \"pseudoreplication\" in time?","title-short":"Environmental Impact Assessment","volume":"67","author":[{"family":"Stewart-Oaten","given":"Allan"},{"family":"Murdoch","given":"William W."},{"family":"Parker","given":"Keith R."}],"issued":{"date-parts":[["1986"]]}}}],"schema":"https://github.com/citation-style-language/schema/raw/master/csl-citation.json"} </w:instrText>
      </w:r>
      <w:r w:rsidRPr="00DF0FB8">
        <w:fldChar w:fldCharType="separate"/>
      </w:r>
      <w:r w:rsidRPr="00DF0FB8">
        <w:t>(Stewart-Oaten et al. 1986)</w:t>
      </w:r>
      <w:r w:rsidRPr="00DF0FB8">
        <w:fldChar w:fldCharType="end"/>
      </w:r>
      <w:r w:rsidRPr="00DF0FB8">
        <w:t xml:space="preserve">. The first analysis compared seine catches immediately before (i.e., day-1 and -21) and after (i.e., day-2 and -22) rotenone application to evaluate the short-term effect of the application. We conducted this analysis with a generalized linear mixed-effects model with a negative binomial </w:t>
      </w:r>
      <w:commentRangeStart w:id="51"/>
      <w:del w:id="52" w:author="Ben Staton" w:date="2023-08-23T11:07:00Z">
        <w:r w:rsidRPr="00DF0FB8" w:rsidDel="0028392B">
          <w:delText xml:space="preserve">sampling </w:delText>
        </w:r>
      </w:del>
      <w:ins w:id="53" w:author="Ben Staton" w:date="2023-08-23T11:07:00Z">
        <w:r w:rsidR="0028392B">
          <w:t>noise</w:t>
        </w:r>
        <w:r w:rsidR="0028392B" w:rsidRPr="00DF0FB8">
          <w:t xml:space="preserve"> </w:t>
        </w:r>
      </w:ins>
      <w:commentRangeEnd w:id="51"/>
      <w:ins w:id="54" w:author="Ben Staton" w:date="2023-08-23T11:08:00Z">
        <w:r w:rsidR="0005577A">
          <w:rPr>
            <w:rStyle w:val="CommentReference"/>
          </w:rPr>
          <w:commentReference w:id="51"/>
        </w:r>
      </w:ins>
      <w:r w:rsidRPr="00DF0FB8">
        <w:t xml:space="preserve">distribution. </w:t>
      </w:r>
      <w:r w:rsidR="00731659">
        <w:t>The model included</w:t>
      </w:r>
      <w:r w:rsidRPr="00DF0FB8">
        <w:t xml:space="preserve"> random effects for impoundment x year intercepts and fixed effects of application (first: day-1 vs. day-2, and second: day-21 vs. day-22), treatment (control/treatment), time period (before/after treatment), and all interactions. The treatment x time interaction tested whether catches declined significantly more in treatments than controls. </w:t>
      </w:r>
    </w:p>
    <w:p w14:paraId="20367A34" w14:textId="10E0052E" w:rsidR="00DF0FB8" w:rsidRPr="00DF0FB8" w:rsidRDefault="00DF0FB8" w:rsidP="00DF0FB8">
      <w:pPr>
        <w:tabs>
          <w:tab w:val="left" w:pos="920"/>
        </w:tabs>
        <w:spacing w:line="480" w:lineRule="auto"/>
      </w:pPr>
      <w:r w:rsidRPr="00DF0FB8">
        <w:tab/>
        <w:t xml:space="preserve">The second analysis compared the initial pre-treatment (i.e., day-1) seine sample with the mid-summer follow-up sample (i.e., day-42) to estimate the cumulative effect of both rotenone applications (compared to natural variation in controls) on Bluegill and age-0 Largemouth Bass populations. We used a generalized linear mixed-effects model with a negative binomial </w:t>
      </w:r>
      <w:del w:id="55" w:author="Ben Staton" w:date="2023-08-23T11:08:00Z">
        <w:r w:rsidRPr="00DF0FB8" w:rsidDel="0005577A">
          <w:delText xml:space="preserve">sampling </w:delText>
        </w:r>
      </w:del>
      <w:ins w:id="56" w:author="Ben Staton" w:date="2023-08-23T11:08:00Z">
        <w:r w:rsidR="0005577A">
          <w:t>noise</w:t>
        </w:r>
        <w:r w:rsidR="0005577A" w:rsidRPr="00DF0FB8">
          <w:t xml:space="preserve"> </w:t>
        </w:r>
      </w:ins>
      <w:r w:rsidRPr="00DF0FB8">
        <w:t xml:space="preserve">distribution which included random effects for impoundment x year intercepts and fixed effects of treatment, </w:t>
      </w:r>
      <w:proofErr w:type="gramStart"/>
      <w:r w:rsidRPr="00DF0FB8">
        <w:t>time period</w:t>
      </w:r>
      <w:proofErr w:type="gramEnd"/>
      <w:r w:rsidRPr="00DF0FB8">
        <w:t>, and their interaction.</w:t>
      </w:r>
    </w:p>
    <w:p w14:paraId="64FAE2DF" w14:textId="3FABBDF9" w:rsidR="00DF0FB8" w:rsidRPr="00DF0FB8" w:rsidRDefault="00DF0FB8" w:rsidP="00DF0FB8">
      <w:pPr>
        <w:tabs>
          <w:tab w:val="left" w:pos="920"/>
        </w:tabs>
        <w:spacing w:line="480" w:lineRule="auto"/>
      </w:pPr>
      <w:r w:rsidRPr="00DF0FB8">
        <w:lastRenderedPageBreak/>
        <w:tab/>
        <w:t xml:space="preserve">We compared Largemouth Bass mean length-at-age (MLA)-0 in the pre-treatment and mid-summer follow-up seine samples using a BACI analysis, estimating initial growth differences between control and treatment </w:t>
      </w:r>
      <w:del w:id="57" w:author="Reviewer" w:date="2023-08-21T11:36:00Z">
        <w:r w:rsidRPr="00DF0FB8" w:rsidDel="00467185">
          <w:delText xml:space="preserve">small </w:delText>
        </w:r>
      </w:del>
      <w:r w:rsidRPr="00DF0FB8">
        <w:t xml:space="preserve">impoundments. We conducted this analysis using a linear mixed-effects model and natural-log-transformed mean total length data for each impoundment each year to meet the assumption of normality. We included independent random effects of impoundment and year intercepts and fixed effects of treatment, time period, and their interaction. </w:t>
      </w:r>
    </w:p>
    <w:p w14:paraId="07DE77E1" w14:textId="77777777" w:rsidR="00DF0FB8" w:rsidRPr="00DF0FB8" w:rsidRDefault="00DF0FB8" w:rsidP="00DF0FB8">
      <w:pPr>
        <w:tabs>
          <w:tab w:val="left" w:pos="920"/>
        </w:tabs>
        <w:spacing w:line="480" w:lineRule="auto"/>
        <w:rPr>
          <w:iCs/>
        </w:rPr>
      </w:pPr>
    </w:p>
    <w:p w14:paraId="7CA9B7AB" w14:textId="1828240B" w:rsidR="00DF0FB8" w:rsidRPr="00DF0FB8" w:rsidRDefault="00DF0FB8" w:rsidP="00DF0FB8">
      <w:pPr>
        <w:tabs>
          <w:tab w:val="left" w:pos="920"/>
        </w:tabs>
        <w:spacing w:line="480" w:lineRule="auto"/>
        <w:rPr>
          <w:iCs/>
        </w:rPr>
      </w:pPr>
      <w:r w:rsidRPr="00DF0FB8">
        <w:rPr>
          <w:iCs/>
        </w:rPr>
        <w:t>[C]</w:t>
      </w:r>
      <w:r w:rsidRPr="00DF0FB8">
        <w:rPr>
          <w:i/>
        </w:rPr>
        <w:t xml:space="preserve">Age-1 growth, recruitment, survival, and size </w:t>
      </w:r>
      <w:proofErr w:type="gramStart"/>
      <w:r w:rsidRPr="00DF0FB8">
        <w:rPr>
          <w:i/>
        </w:rPr>
        <w:t>structure.</w:t>
      </w:r>
      <w:r w:rsidRPr="00DF0FB8">
        <w:rPr>
          <w:iCs/>
        </w:rPr>
        <w:t>—</w:t>
      </w:r>
      <w:proofErr w:type="gramEnd"/>
      <w:r w:rsidRPr="00DF0FB8">
        <w:t xml:space="preserve">We estimated the effect of rotenone treatment on Largemouth Bass MLA-1 using a BACI analysis. For this analysis section, the effect of rotenone treatment is represented as (1) a control or pre-treatment, (2) treated one year, or (3) treated two years. We obtained MLA from otolith-aged subsamples by taking the average length of each age class, weighted by the sample size in each size class </w:t>
      </w:r>
      <w:r w:rsidRPr="00DF0FB8">
        <w:fldChar w:fldCharType="begin"/>
      </w:r>
      <w:r w:rsidRPr="00DF0FB8">
        <w:instrText xml:space="preserve"> ADDIN ZOTERO_ITEM CSL_CITATION {"citationID":"ZOwxJKvl","properties":{"formattedCitation":"(DeVries and Frie 1996)","plainCitation":"(DeVries and Frie 1996)","noteIndex":0},"citationItems":[{"id":2764,"uris":["http://zotero.org/users/4161640/items/UPJICSST",["http://zotero.org/users/4161640/items/UPJICSST"]],"itemData":{"id":2764,"type":"chapter","container-title":"&lt;i&gt;in&lt;/i&gt; B. R. Murphy and D. W. Willis, editors. Fisheries techniques, 2nd edition","page":"483–512","publisher":"American Fisheries Society, Bethesda, Maryland","title":"Determination of age and growth","author":[{"family":"DeVries","given":"D. R."},{"family":"Frie","given":"R. V."}],"issued":{"date-parts":[["1996"]]}}}],"schema":"https://github.com/citation-style-language/schema/raw/master/csl-citation.json"} </w:instrText>
      </w:r>
      <w:r w:rsidRPr="00DF0FB8">
        <w:fldChar w:fldCharType="separate"/>
      </w:r>
      <w:r w:rsidRPr="00DF0FB8">
        <w:t>(DeVries and Frie 1996)</w:t>
      </w:r>
      <w:r w:rsidRPr="00DF0FB8">
        <w:fldChar w:fldCharType="end"/>
      </w:r>
      <w:r w:rsidRPr="00DF0FB8">
        <w:t xml:space="preserve">. We used a linear mixed-effects model </w:t>
      </w:r>
      <w:del w:id="58" w:author="Ben Staton" w:date="2023-08-23T11:10:00Z">
        <w:r w:rsidRPr="00DF0FB8" w:rsidDel="006E7DCB">
          <w:delText xml:space="preserve">via maximum likelihood </w:delText>
        </w:r>
      </w:del>
      <w:r w:rsidRPr="00DF0FB8">
        <w:t xml:space="preserve">with an independent random effect of impoundment intercepts—we could not use a random effect of year because our sample size led to a singular fit (e.g., see Table 1)—and a fixed effect of rotenone treatment on the natural logarithm of MLA-1 to meet the assumption of normality. </w:t>
      </w:r>
    </w:p>
    <w:p w14:paraId="15F81F86" w14:textId="26CABFDA" w:rsidR="00DF0FB8" w:rsidRPr="00DF0FB8" w:rsidRDefault="00DF0FB8" w:rsidP="00DF0FB8">
      <w:pPr>
        <w:tabs>
          <w:tab w:val="left" w:pos="920"/>
        </w:tabs>
        <w:spacing w:line="480" w:lineRule="auto"/>
      </w:pPr>
      <w:r w:rsidRPr="00DF0FB8">
        <w:tab/>
        <w:t xml:space="preserve">We evaluated the effect of rotenone treatment on natural-log-transformed electrofishing catch-per-unit-effort (CPUE; fish caught per 30 minutes electrofishing) of age-1 Largemouth Bass and stock-sized Bluegill (i.e., &gt;80 mm) using a BACI analysis. To meet the assumption of normality, we added a 1 to all age-1 Largemouth Bass CPUE values because of zeros to allow for log-transforming the data; however, the Bluegill data did not contain zeros. We analyzed effects of rotenone application on Largemouth Bass recruitment using age-1 CPUE, and effects </w:t>
      </w:r>
      <w:r w:rsidRPr="00DF0FB8">
        <w:lastRenderedPageBreak/>
        <w:t xml:space="preserve">on non-target fish for rotenone application (i.e., stock-sized Bluegill) using Bluegill CPUE. For each dependent variable, we fit a linear mixed-effects model </w:t>
      </w:r>
      <w:commentRangeStart w:id="59"/>
      <w:del w:id="60" w:author="Ben Staton" w:date="2023-08-23T11:11:00Z">
        <w:r w:rsidRPr="00DF0FB8" w:rsidDel="006E7DCB">
          <w:delText xml:space="preserve">via maximum likelihood </w:delText>
        </w:r>
      </w:del>
      <w:commentRangeEnd w:id="59"/>
      <w:r w:rsidR="006E7DCB">
        <w:rPr>
          <w:rStyle w:val="CommentReference"/>
        </w:rPr>
        <w:commentReference w:id="59"/>
      </w:r>
      <w:r w:rsidRPr="00DF0FB8">
        <w:t xml:space="preserve">with an independent random effect of impoundment intercepts—no year effect for the same reason as above—and a fixed effect of rotenone treatment (control, once, or twice) on the natural logarithm of CPUE. </w:t>
      </w:r>
    </w:p>
    <w:p w14:paraId="6ADE09A8" w14:textId="1E99ACB3" w:rsidR="00DF0FB8" w:rsidRPr="00DF0FB8" w:rsidRDefault="00DF0FB8" w:rsidP="00DF0FB8">
      <w:pPr>
        <w:tabs>
          <w:tab w:val="left" w:pos="920"/>
        </w:tabs>
        <w:spacing w:line="480" w:lineRule="auto"/>
      </w:pPr>
      <w:r w:rsidRPr="00DF0FB8">
        <w:tab/>
        <w:t xml:space="preserve">We tested for compensatory age-0 Largemouth Bass survival after rotenone treatment using an index of Largemouth Bass age-0 survival. The survival index was calculated by dividing March age-1 electrofishing catches by the age-0 mid-summer follow-up seine (day-42) catches from the previous year, reducing our sample size by almost half from the previous analyses described above. We tested for differences in the survival index as a function of rotenone treatment frequency (i.e., no treatment, one year, two years) by fitting models on the natural logarithm of the survival index to meet the assumption of normality. We fit a linear mixed-effects model </w:t>
      </w:r>
      <w:del w:id="61" w:author="Ben Staton" w:date="2023-08-23T11:13:00Z">
        <w:r w:rsidRPr="00DF0FB8" w:rsidDel="006E7DCB">
          <w:delText xml:space="preserve">via maximum likelihood </w:delText>
        </w:r>
      </w:del>
      <w:r w:rsidRPr="00DF0FB8">
        <w:t xml:space="preserve">with an independent random effect of year intercepts with a fixed effect of rotenone treatment. </w:t>
      </w:r>
    </w:p>
    <w:p w14:paraId="632551CA" w14:textId="77777777" w:rsidR="00DF0FB8" w:rsidRPr="00DF0FB8" w:rsidRDefault="00DF0FB8" w:rsidP="00DF0FB8">
      <w:pPr>
        <w:tabs>
          <w:tab w:val="left" w:pos="920"/>
        </w:tabs>
        <w:spacing w:line="480" w:lineRule="auto"/>
      </w:pPr>
    </w:p>
    <w:p w14:paraId="29BF919E" w14:textId="77777777" w:rsidR="00DF0FB8" w:rsidRPr="00DF0FB8" w:rsidRDefault="00DF0FB8" w:rsidP="00DF0FB8">
      <w:pPr>
        <w:tabs>
          <w:tab w:val="left" w:pos="920"/>
        </w:tabs>
        <w:spacing w:line="480" w:lineRule="auto"/>
      </w:pPr>
      <w:r w:rsidRPr="00DF0FB8">
        <w:t xml:space="preserve">[A]Results </w:t>
      </w:r>
    </w:p>
    <w:p w14:paraId="35422F12" w14:textId="77777777" w:rsidR="00DF0FB8" w:rsidRPr="00DF0FB8" w:rsidRDefault="00DF0FB8" w:rsidP="00DF0FB8">
      <w:pPr>
        <w:tabs>
          <w:tab w:val="left" w:pos="920"/>
        </w:tabs>
        <w:spacing w:line="480" w:lineRule="auto"/>
      </w:pPr>
      <w:r w:rsidRPr="00DF0FB8">
        <w:rPr>
          <w:iCs/>
        </w:rPr>
        <w:t>[B]</w:t>
      </w:r>
      <w:r w:rsidRPr="00DF0FB8">
        <w:t>Age-0 Relative Abundance and Mean Length</w:t>
      </w:r>
    </w:p>
    <w:p w14:paraId="471482C1" w14:textId="19D7BB64" w:rsidR="00DF0FB8" w:rsidRPr="00DF0FB8" w:rsidRDefault="00DF0FB8" w:rsidP="00DF0FB8">
      <w:pPr>
        <w:tabs>
          <w:tab w:val="left" w:pos="920"/>
        </w:tabs>
        <w:spacing w:line="480" w:lineRule="auto"/>
      </w:pPr>
      <w:r w:rsidRPr="00DF0FB8">
        <w:tab/>
        <w:t>The treatment x time period x application (first: day-1 vs. day-2, and second: day-21 vs. day-22) interaction for Largemouth Bass seine catches was not statistically significant: catches between treated versus control impoundments before and after rotenone treatment were similar between the first and second rotenone applications (F</w:t>
      </w:r>
      <w:r w:rsidRPr="00DF0FB8">
        <w:rPr>
          <w:vertAlign w:val="subscript"/>
        </w:rPr>
        <w:t>1,57</w:t>
      </w:r>
      <w:r w:rsidRPr="00DF0FB8">
        <w:t xml:space="preserve">=0.38, p=0.57; Figure 2). In other words, regardless of application (day 1 or 21), the same immediate treatment effect was observed. </w:t>
      </w:r>
      <w:moveToRangeStart w:id="62" w:author="Reviewer" w:date="2023-08-21T13:12:00Z" w:name="move143515979"/>
      <w:moveTo w:id="63" w:author="Reviewer" w:date="2023-08-21T13:12:00Z">
        <w:r w:rsidR="008524F1" w:rsidRPr="00DF0FB8">
          <w:t xml:space="preserve">Bluegill seine catches were also unrelated to application and its associated interactions </w:t>
        </w:r>
        <w:r w:rsidR="008524F1" w:rsidRPr="00DF0FB8">
          <w:lastRenderedPageBreak/>
          <w:t>(F</w:t>
        </w:r>
        <w:r w:rsidR="008524F1" w:rsidRPr="00DF0FB8">
          <w:softHyphen/>
        </w:r>
        <w:r w:rsidR="008524F1" w:rsidRPr="00DF0FB8">
          <w:rPr>
            <w:vertAlign w:val="subscript"/>
          </w:rPr>
          <w:t>1,57</w:t>
        </w:r>
        <w:r w:rsidR="008524F1" w:rsidRPr="00DF0FB8">
          <w:t>=0.50, p=0.48).</w:t>
        </w:r>
      </w:moveTo>
      <w:moveToRangeEnd w:id="62"/>
      <w:ins w:id="64" w:author="Reviewer" w:date="2023-08-21T13:12:00Z">
        <w:r w:rsidR="008524F1">
          <w:t xml:space="preserve"> </w:t>
        </w:r>
      </w:ins>
      <w:ins w:id="65" w:author="Reviewer" w:date="2023-08-21T13:16:00Z">
        <w:r w:rsidR="008524F1">
          <w:t xml:space="preserve">However, we did find that </w:t>
        </w:r>
      </w:ins>
      <w:del w:id="66" w:author="Reviewer" w:date="2023-08-21T11:39:00Z">
        <w:r w:rsidRPr="00DF0FB8" w:rsidDel="00467185">
          <w:delText xml:space="preserve">Small </w:delText>
        </w:r>
      </w:del>
      <w:r w:rsidRPr="00DF0FB8">
        <w:t xml:space="preserve">impoundments treated with rotenone experienced an additional 96% (89–99%; 95% CI) </w:t>
      </w:r>
      <w:ins w:id="67" w:author="Reviewer" w:date="2023-08-21T13:14:00Z">
        <w:r w:rsidR="008524F1">
          <w:t xml:space="preserve">and </w:t>
        </w:r>
        <w:r w:rsidR="008524F1" w:rsidRPr="00DF0FB8">
          <w:t xml:space="preserve">62% (23–81%; 95% CI) </w:t>
        </w:r>
      </w:ins>
      <w:r w:rsidRPr="00DF0FB8">
        <w:t xml:space="preserve">reduction in Largemouth Bass </w:t>
      </w:r>
      <w:ins w:id="68" w:author="Reviewer" w:date="2023-08-21T13:14:00Z">
        <w:r w:rsidR="008524F1">
          <w:t xml:space="preserve">and Bluegill </w:t>
        </w:r>
      </w:ins>
      <w:r w:rsidRPr="00DF0FB8">
        <w:t>seine catches</w:t>
      </w:r>
      <w:ins w:id="69" w:author="Reviewer" w:date="2023-08-21T13:14:00Z">
        <w:r w:rsidR="008524F1">
          <w:t>, respectively,</w:t>
        </w:r>
      </w:ins>
      <w:r w:rsidRPr="00DF0FB8">
        <w:t xml:space="preserve"> the day following application (i.e., day 1/21 to day 2/22) compared to control impoundments (F</w:t>
      </w:r>
      <w:r w:rsidRPr="00DF0FB8">
        <w:softHyphen/>
      </w:r>
      <w:r w:rsidRPr="00DF0FB8">
        <w:rPr>
          <w:vertAlign w:val="subscript"/>
        </w:rPr>
        <w:t>1,61</w:t>
      </w:r>
      <w:r w:rsidRPr="00DF0FB8">
        <w:t xml:space="preserve">=44.57, p&lt;0.001; </w:t>
      </w:r>
      <w:ins w:id="70" w:author="Reviewer" w:date="2023-08-21T13:15:00Z">
        <w:r w:rsidR="008524F1" w:rsidRPr="00DF0FB8">
          <w:t>F</w:t>
        </w:r>
        <w:r w:rsidR="008524F1" w:rsidRPr="00DF0FB8">
          <w:rPr>
            <w:vertAlign w:val="subscript"/>
          </w:rPr>
          <w:t>1,61</w:t>
        </w:r>
        <w:r w:rsidR="008524F1" w:rsidRPr="00DF0FB8">
          <w:t>=7.48, p=0.0070</w:t>
        </w:r>
        <w:r w:rsidR="008524F1">
          <w:t xml:space="preserve">; </w:t>
        </w:r>
      </w:ins>
      <w:r w:rsidRPr="00DF0FB8">
        <w:t xml:space="preserve">Figure 2). </w:t>
      </w:r>
      <w:moveFromRangeStart w:id="71" w:author="Reviewer" w:date="2023-08-21T13:12:00Z" w:name="move143515979"/>
      <w:moveFrom w:id="72" w:author="Reviewer" w:date="2023-08-21T13:12:00Z">
        <w:r w:rsidRPr="00DF0FB8" w:rsidDel="008524F1">
          <w:t>Bluegill seine catches were also unrelated to application and its associated interactions (F</w:t>
        </w:r>
        <w:r w:rsidRPr="00DF0FB8" w:rsidDel="008524F1">
          <w:softHyphen/>
        </w:r>
        <w:r w:rsidRPr="00DF0FB8" w:rsidDel="008524F1">
          <w:rPr>
            <w:vertAlign w:val="subscript"/>
          </w:rPr>
          <w:t>1,57</w:t>
        </w:r>
        <w:r w:rsidRPr="00DF0FB8" w:rsidDel="008524F1">
          <w:t xml:space="preserve">=0.50, p=0.48). </w:t>
        </w:r>
      </w:moveFrom>
      <w:moveFromRangeEnd w:id="71"/>
      <w:del w:id="73" w:author="Reviewer" w:date="2023-08-21T13:15:00Z">
        <w:r w:rsidRPr="00DF0FB8" w:rsidDel="008524F1">
          <w:delText>We observed a statistically significant treatment x time period interaction (F</w:delText>
        </w:r>
        <w:r w:rsidRPr="00DF0FB8" w:rsidDel="008524F1">
          <w:rPr>
            <w:vertAlign w:val="subscript"/>
          </w:rPr>
          <w:delText>1,61</w:delText>
        </w:r>
        <w:r w:rsidRPr="00DF0FB8" w:rsidDel="008524F1">
          <w:delText xml:space="preserve">=7.48, p=0.0070) where treatments experienced an additional </w:delText>
        </w:r>
      </w:del>
      <w:del w:id="74" w:author="Reviewer" w:date="2023-08-21T13:14:00Z">
        <w:r w:rsidRPr="00DF0FB8" w:rsidDel="008524F1">
          <w:delText xml:space="preserve">62% (23–81%; 95% CI) </w:delText>
        </w:r>
      </w:del>
      <w:del w:id="75" w:author="Reviewer" w:date="2023-08-21T13:15:00Z">
        <w:r w:rsidRPr="00DF0FB8" w:rsidDel="008524F1">
          <w:delText xml:space="preserve">reduction in Bluegill seine catches the day after rotenone applications compared with controls (Figure 2). </w:delText>
        </w:r>
      </w:del>
    </w:p>
    <w:p w14:paraId="78E90F4F" w14:textId="333B78BA" w:rsidR="00DF0FB8" w:rsidRPr="00DF0FB8" w:rsidRDefault="00DF0FB8" w:rsidP="00DF0FB8">
      <w:pPr>
        <w:tabs>
          <w:tab w:val="left" w:pos="920"/>
        </w:tabs>
        <w:spacing w:line="480" w:lineRule="auto"/>
      </w:pPr>
      <w:r w:rsidRPr="00DF0FB8">
        <w:tab/>
        <w:t>Pre-treatment (i.e., day 1) Largemouth Bass (F</w:t>
      </w:r>
      <w:r w:rsidRPr="00DF0FB8">
        <w:rPr>
          <w:vertAlign w:val="subscript"/>
        </w:rPr>
        <w:t>1,19</w:t>
      </w:r>
      <w:r w:rsidRPr="00DF0FB8">
        <w:t>=11.22; p=0.56) and Bluegill (F</w:t>
      </w:r>
      <w:r w:rsidRPr="00DF0FB8">
        <w:rPr>
          <w:vertAlign w:val="subscript"/>
        </w:rPr>
        <w:t>1,19</w:t>
      </w:r>
      <w:r w:rsidRPr="00DF0FB8">
        <w:t xml:space="preserve">=5.69; p=0.24) seine catches were not significantly different initially in treatment and control </w:t>
      </w:r>
      <w:del w:id="76" w:author="Reviewer" w:date="2023-08-21T11:39:00Z">
        <w:r w:rsidRPr="00DF0FB8" w:rsidDel="00467185">
          <w:delText xml:space="preserve">small </w:delText>
        </w:r>
      </w:del>
      <w:r w:rsidRPr="00DF0FB8">
        <w:t>impoundments (Figure 3). When observing day-1 compared to the mid-summer follow-up (i.e., day-42) Largemouth Bass seine catches, we found the treatment x time period interaction was statistically significant (F</w:t>
      </w:r>
      <w:r w:rsidRPr="00DF0FB8">
        <w:rPr>
          <w:vertAlign w:val="subscript"/>
        </w:rPr>
        <w:t>1,19</w:t>
      </w:r>
      <w:r w:rsidRPr="00DF0FB8">
        <w:t xml:space="preserve">=6.73; p=0.017) and represented an additional 86% (38–97%; 95% CI) post-treatment decrease in </w:t>
      </w:r>
      <w:r w:rsidR="005F1137">
        <w:t xml:space="preserve">Largemouth Bass catches in </w:t>
      </w:r>
      <w:r w:rsidRPr="00DF0FB8">
        <w:t>treatment impoundments compared to controls (Figure 3).  However, for Bluegill seine catches, the treatment x time period interaction was not statistically significant (F</w:t>
      </w:r>
      <w:r w:rsidRPr="00DF0FB8">
        <w:rPr>
          <w:vertAlign w:val="subscript"/>
        </w:rPr>
        <w:t>1,19</w:t>
      </w:r>
      <w:r w:rsidRPr="00DF0FB8">
        <w:t xml:space="preserve">=0.39; p=0.55), presenting no change in catches of Bluegill from day-1 to day-42 in treatments compared to controls (Figure 3).  </w:t>
      </w:r>
    </w:p>
    <w:p w14:paraId="1FFD4ACE" w14:textId="119BB122" w:rsidR="00DF0FB8" w:rsidRPr="00DF0FB8" w:rsidRDefault="00DF0FB8" w:rsidP="00DF0FB8">
      <w:pPr>
        <w:tabs>
          <w:tab w:val="left" w:pos="920"/>
        </w:tabs>
        <w:spacing w:line="480" w:lineRule="auto"/>
      </w:pPr>
      <w:r w:rsidRPr="00DF0FB8">
        <w:tab/>
        <w:t xml:space="preserve">In treatment </w:t>
      </w:r>
      <w:del w:id="77" w:author="Reviewer" w:date="2023-08-21T11:40:00Z">
        <w:r w:rsidRPr="00DF0FB8" w:rsidDel="00467185">
          <w:delText xml:space="preserve">small </w:delText>
        </w:r>
      </w:del>
      <w:r w:rsidRPr="00DF0FB8">
        <w:t xml:space="preserve">impoundments, we failed to capture age-0 Largemouth Bass in five out of ten mid-summer follow-up seine sampling events; however, we captured age-0 Largemouth Bass in all eleven controls. In impoundments from which they were captured, Largemouth Bass MLA-0 in the seine catches pre-treatment (i.e., day 1) were similar in the </w:t>
      </w:r>
      <w:r w:rsidRPr="00DF0FB8">
        <w:lastRenderedPageBreak/>
        <w:t>treatments and controls (F</w:t>
      </w:r>
      <w:r w:rsidRPr="00DF0FB8">
        <w:rPr>
          <w:vertAlign w:val="subscript"/>
        </w:rPr>
        <w:t>1,19</w:t>
      </w:r>
      <w:r w:rsidRPr="00DF0FB8">
        <w:t>=0.025; p=0.94). The treatment x time period interaction did not indicate any additional age-0 growth from day-1 to day-42 in the treatments versus controls (F</w:t>
      </w:r>
      <w:r w:rsidRPr="00DF0FB8">
        <w:rPr>
          <w:vertAlign w:val="subscript"/>
        </w:rPr>
        <w:t>1,14</w:t>
      </w:r>
      <w:r w:rsidRPr="00DF0FB8">
        <w:t xml:space="preserve">=0.024; p=0.88). On day 42, Largemouth Bass MLA-0 was 67 mm (50–87 mm; 95% CI) in the treatments and 68 mm (35–106 mm; 95% CI) in the controls. </w:t>
      </w:r>
    </w:p>
    <w:p w14:paraId="532B731D" w14:textId="77777777" w:rsidR="00DF0FB8" w:rsidRPr="00DF0FB8" w:rsidRDefault="00DF0FB8" w:rsidP="00DF0FB8">
      <w:pPr>
        <w:tabs>
          <w:tab w:val="left" w:pos="920"/>
        </w:tabs>
        <w:spacing w:line="480" w:lineRule="auto"/>
      </w:pPr>
    </w:p>
    <w:p w14:paraId="44EBF4CE" w14:textId="77777777" w:rsidR="00DF0FB8" w:rsidRPr="00DF0FB8" w:rsidRDefault="00DF0FB8" w:rsidP="00DF0FB8">
      <w:pPr>
        <w:tabs>
          <w:tab w:val="left" w:pos="920"/>
        </w:tabs>
        <w:spacing w:line="480" w:lineRule="auto"/>
        <w:rPr>
          <w:iCs/>
        </w:rPr>
      </w:pPr>
      <w:r w:rsidRPr="00DF0FB8">
        <w:rPr>
          <w:iCs/>
        </w:rPr>
        <w:t>[B]Age-1 Growth, Recruitment, Survival, and Size Structure</w:t>
      </w:r>
    </w:p>
    <w:p w14:paraId="2B1B5170" w14:textId="04AB1063" w:rsidR="00DF0FB8" w:rsidRPr="00DF0FB8" w:rsidRDefault="00DF0FB8" w:rsidP="00DF0FB8">
      <w:pPr>
        <w:tabs>
          <w:tab w:val="left" w:pos="920"/>
        </w:tabs>
        <w:spacing w:line="480" w:lineRule="auto"/>
        <w:rPr>
          <w:iCs/>
        </w:rPr>
      </w:pPr>
      <w:r w:rsidRPr="00DF0FB8">
        <w:rPr>
          <w:iCs/>
        </w:rPr>
        <w:tab/>
        <w:t xml:space="preserve">Largemouth Bass MLA-1 in </w:t>
      </w:r>
      <w:del w:id="78" w:author="Reviewer" w:date="2023-08-21T11:41:00Z">
        <w:r w:rsidRPr="00DF0FB8" w:rsidDel="00467185">
          <w:rPr>
            <w:iCs/>
          </w:rPr>
          <w:delText xml:space="preserve">small </w:delText>
        </w:r>
      </w:del>
      <w:r w:rsidRPr="00DF0FB8">
        <w:rPr>
          <w:iCs/>
        </w:rPr>
        <w:t>impoundments significantly increased on average by 27% (16–40%; 95% CI) after one year of treatment (F</w:t>
      </w:r>
      <w:r w:rsidRPr="00DF0FB8">
        <w:rPr>
          <w:iCs/>
          <w:vertAlign w:val="subscript"/>
        </w:rPr>
        <w:t>1,24</w:t>
      </w:r>
      <w:r w:rsidRPr="00DF0FB8">
        <w:rPr>
          <w:iCs/>
        </w:rPr>
        <w:t>=19.15; p&lt;0.001) and by 31% (16–48%; 95% CI) after two consecutive years of treatment (F</w:t>
      </w:r>
      <w:r w:rsidRPr="00DF0FB8">
        <w:rPr>
          <w:iCs/>
          <w:vertAlign w:val="subscript"/>
        </w:rPr>
        <w:t>1,24</w:t>
      </w:r>
      <w:r w:rsidRPr="00DF0FB8">
        <w:rPr>
          <w:iCs/>
        </w:rPr>
        <w:t>=19.15; p&lt;0.001) compared to the controls (Figure 4). However, there was no difference between one versus two years of treatment (F</w:t>
      </w:r>
      <w:r w:rsidRPr="00DF0FB8">
        <w:rPr>
          <w:iCs/>
          <w:vertAlign w:val="subscript"/>
        </w:rPr>
        <w:t>1,24</w:t>
      </w:r>
      <w:r w:rsidRPr="00DF0FB8">
        <w:rPr>
          <w:iCs/>
          <w:vertAlign w:val="subscript"/>
        </w:rPr>
        <w:softHyphen/>
      </w:r>
      <w:r w:rsidRPr="00DF0FB8">
        <w:rPr>
          <w:iCs/>
        </w:rPr>
        <w:t xml:space="preserve">=19.15; p=0.69). </w:t>
      </w:r>
      <w:del w:id="79" w:author="Reviewer" w:date="2023-08-21T11:41:00Z">
        <w:r w:rsidRPr="00DF0FB8" w:rsidDel="00467185">
          <w:rPr>
            <w:iCs/>
          </w:rPr>
          <w:delText>In small impoundments, w</w:delText>
        </w:r>
      </w:del>
      <w:ins w:id="80" w:author="Reviewer" w:date="2023-08-21T11:41:00Z">
        <w:r w:rsidR="00467185">
          <w:rPr>
            <w:iCs/>
          </w:rPr>
          <w:t>W</w:t>
        </w:r>
      </w:ins>
      <w:r w:rsidRPr="00DF0FB8">
        <w:rPr>
          <w:iCs/>
        </w:rPr>
        <w:t xml:space="preserve">e found </w:t>
      </w:r>
      <w:r w:rsidRPr="00DF0FB8">
        <w:t>Largemouth B</w:t>
      </w:r>
      <w:r w:rsidRPr="00DF0FB8">
        <w:rPr>
          <w:iCs/>
        </w:rPr>
        <w:t>ass recruitment (i.e., age-1 CPUE) declined 87% (74–93%; 95% CI) and 84% (58–94%; 95% CI) more than the controls after one (F</w:t>
      </w:r>
      <w:r w:rsidRPr="00DF0FB8">
        <w:rPr>
          <w:iCs/>
          <w:vertAlign w:val="subscript"/>
        </w:rPr>
        <w:t>1,19</w:t>
      </w:r>
      <w:r w:rsidRPr="00DF0FB8">
        <w:rPr>
          <w:iCs/>
        </w:rPr>
        <w:t>=22.21; p&lt;0.001) and two (F</w:t>
      </w:r>
      <w:r w:rsidRPr="00DF0FB8">
        <w:rPr>
          <w:iCs/>
          <w:vertAlign w:val="subscript"/>
        </w:rPr>
        <w:t>1,19</w:t>
      </w:r>
      <w:r w:rsidRPr="00DF0FB8">
        <w:rPr>
          <w:iCs/>
        </w:rPr>
        <w:t>=22.21; p&lt;0.001) years of rotenone application, respectively (Figure 5). We detected no difference between one versus two years of treatment (F</w:t>
      </w:r>
      <w:r w:rsidRPr="00DF0FB8">
        <w:rPr>
          <w:iCs/>
          <w:vertAlign w:val="subscript"/>
        </w:rPr>
        <w:t>1,19</w:t>
      </w:r>
      <w:r w:rsidRPr="00DF0FB8">
        <w:rPr>
          <w:iCs/>
        </w:rPr>
        <w:t>=22.21; p=0.73). We did not identify any difference in Bluegill CPUE in the controls versus the treatment impoundments after one (F</w:t>
      </w:r>
      <w:r w:rsidRPr="00DF0FB8">
        <w:rPr>
          <w:iCs/>
          <w:vertAlign w:val="subscript"/>
        </w:rPr>
        <w:t>1,19</w:t>
      </w:r>
      <w:r w:rsidRPr="00DF0FB8">
        <w:rPr>
          <w:iCs/>
        </w:rPr>
        <w:t>=2.021; p=0.31) or after two (F</w:t>
      </w:r>
      <w:r w:rsidRPr="00DF0FB8">
        <w:rPr>
          <w:iCs/>
          <w:vertAlign w:val="subscript"/>
        </w:rPr>
        <w:t>1,19</w:t>
      </w:r>
      <w:r w:rsidRPr="00DF0FB8">
        <w:rPr>
          <w:iCs/>
        </w:rPr>
        <w:t>=2.021; p=0.16) years of treatment, nor between one versus two years of treatment (F</w:t>
      </w:r>
      <w:r w:rsidRPr="00DF0FB8">
        <w:rPr>
          <w:iCs/>
        </w:rPr>
        <w:softHyphen/>
      </w:r>
      <w:r w:rsidRPr="00DF0FB8">
        <w:rPr>
          <w:iCs/>
          <w:vertAlign w:val="subscript"/>
        </w:rPr>
        <w:t>1,19</w:t>
      </w:r>
      <w:r w:rsidRPr="00DF0FB8">
        <w:rPr>
          <w:iCs/>
        </w:rPr>
        <w:t xml:space="preserve">=2.021; p=0.056; Figure 5). We failed to detect any change in </w:t>
      </w:r>
      <w:r w:rsidRPr="00DF0FB8">
        <w:t>Largemouth B</w:t>
      </w:r>
      <w:r w:rsidRPr="00DF0FB8">
        <w:rPr>
          <w:iCs/>
        </w:rPr>
        <w:t>ass survival rates between the controls versus one year of treatment (F</w:t>
      </w:r>
      <w:r w:rsidRPr="00DF0FB8">
        <w:rPr>
          <w:iCs/>
          <w:vertAlign w:val="subscript"/>
        </w:rPr>
        <w:t>1,15</w:t>
      </w:r>
      <w:r w:rsidRPr="00DF0FB8">
        <w:rPr>
          <w:iCs/>
        </w:rPr>
        <w:t>=1.86; p=0.47), controls versus two years of treatment (F</w:t>
      </w:r>
      <w:r w:rsidRPr="00DF0FB8">
        <w:rPr>
          <w:iCs/>
          <w:vertAlign w:val="subscript"/>
        </w:rPr>
        <w:t>1,15</w:t>
      </w:r>
      <w:r w:rsidRPr="00DF0FB8">
        <w:rPr>
          <w:iCs/>
        </w:rPr>
        <w:t>=1.86; p=0.071), and one year versus two years of treatment (F</w:t>
      </w:r>
      <w:r w:rsidRPr="00DF0FB8">
        <w:rPr>
          <w:iCs/>
          <w:vertAlign w:val="subscript"/>
        </w:rPr>
        <w:t>1,15</w:t>
      </w:r>
      <w:r w:rsidRPr="00DF0FB8">
        <w:rPr>
          <w:iCs/>
        </w:rPr>
        <w:t xml:space="preserve">=1.86; p=0.25). </w:t>
      </w:r>
    </w:p>
    <w:p w14:paraId="520FFDEB" w14:textId="77777777" w:rsidR="00DF0FB8" w:rsidRPr="00DF0FB8" w:rsidRDefault="00DF0FB8" w:rsidP="00DF0FB8">
      <w:pPr>
        <w:tabs>
          <w:tab w:val="left" w:pos="920"/>
        </w:tabs>
        <w:spacing w:line="480" w:lineRule="auto"/>
        <w:rPr>
          <w:iCs/>
        </w:rPr>
      </w:pPr>
    </w:p>
    <w:p w14:paraId="4A8CFE1B" w14:textId="77777777" w:rsidR="00DF0FB8" w:rsidRPr="00DF0FB8" w:rsidRDefault="00DF0FB8" w:rsidP="00DF0FB8">
      <w:pPr>
        <w:tabs>
          <w:tab w:val="left" w:pos="920"/>
        </w:tabs>
        <w:spacing w:line="480" w:lineRule="auto"/>
        <w:rPr>
          <w:iCs/>
        </w:rPr>
      </w:pPr>
      <w:r w:rsidRPr="00DF0FB8">
        <w:rPr>
          <w:iCs/>
        </w:rPr>
        <w:t>[A]Discussion</w:t>
      </w:r>
    </w:p>
    <w:p w14:paraId="1DFD3491" w14:textId="70FA0D30" w:rsidR="00DF0FB8" w:rsidRPr="00DF0FB8" w:rsidRDefault="00DF0FB8" w:rsidP="00DF0FB8">
      <w:pPr>
        <w:tabs>
          <w:tab w:val="left" w:pos="920"/>
        </w:tabs>
        <w:spacing w:line="480" w:lineRule="auto"/>
        <w:rPr>
          <w:iCs/>
        </w:rPr>
      </w:pPr>
      <w:r w:rsidRPr="00DF0FB8">
        <w:rPr>
          <w:iCs/>
        </w:rPr>
        <w:lastRenderedPageBreak/>
        <w:tab/>
        <w:t xml:space="preserve">Evaluating responses of age-0 </w:t>
      </w:r>
      <w:r w:rsidRPr="00DF0FB8">
        <w:t>Largemouth B</w:t>
      </w:r>
      <w:r w:rsidRPr="00DF0FB8">
        <w:rPr>
          <w:iCs/>
        </w:rPr>
        <w:t xml:space="preserve">ass and Bluegill to shoreline rotenone application in small impoundments is critical to determine if this approach can be used as a management tool for recreational </w:t>
      </w:r>
      <w:r w:rsidRPr="00DF0FB8">
        <w:t>Largemouth B</w:t>
      </w:r>
      <w:r w:rsidRPr="00DF0FB8">
        <w:rPr>
          <w:iCs/>
        </w:rPr>
        <w:t xml:space="preserve">ass and Bluegill small impoundment fisheries. Long-term population success for both </w:t>
      </w:r>
      <w:r w:rsidRPr="00DF0FB8">
        <w:t>Largemouth B</w:t>
      </w:r>
      <w:r w:rsidRPr="00DF0FB8">
        <w:rPr>
          <w:iCs/>
        </w:rPr>
        <w:t xml:space="preserve">ass and Bluegill is influenced by mechanisms related to individual size and population density during early life stages </w:t>
      </w:r>
      <w:r w:rsidRPr="00DF0FB8">
        <w:rPr>
          <w:iCs/>
        </w:rPr>
        <w:fldChar w:fldCharType="begin"/>
      </w:r>
      <w:r w:rsidRPr="00DF0FB8">
        <w:rPr>
          <w:iCs/>
        </w:rPr>
        <w:instrText xml:space="preserve"> ADDIN ZOTERO_ITEM CSL_CITATION {"citationID":"B043gyk5","properties":{"formattedCitation":"(Ludsin and DeVries 1997; Rogers and Allen 2009)","plainCitation":"(Ludsin and DeVries 1997; Rogers and Allen 2009)","noteIndex":0},"citationItems":[{"id":2849,"uris":["http://zotero.org/users/4161640/items/ZDMQ2NBT"],"itemData":{"id":2849,"type":"article-journal","container-title":"Ecological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sidRPr="00DF0FB8">
        <w:rPr>
          <w:iCs/>
        </w:rPr>
        <w:fldChar w:fldCharType="separate"/>
      </w:r>
      <w:r w:rsidRPr="00DF0FB8">
        <w:rPr>
          <w:iCs/>
        </w:rPr>
        <w:t>(Ludsin and DeVries 1997; Rogers and Allen 2009)</w:t>
      </w:r>
      <w:r w:rsidRPr="00DF0FB8">
        <w:fldChar w:fldCharType="end"/>
      </w:r>
      <w:r w:rsidRPr="00DF0FB8">
        <w:rPr>
          <w:iCs/>
        </w:rPr>
        <w:t xml:space="preserve">, which are directly affected by reducing recruitment using rotenone applications. In the present study, visual observations following each rotenone treatment indicated that age-0 Largemouth Bass and Bluegill &lt;80 mm were killed in large numbers. More specifically, our </w:t>
      </w:r>
      <w:r w:rsidR="00816EBC">
        <w:rPr>
          <w:iCs/>
        </w:rPr>
        <w:t>results</w:t>
      </w:r>
      <w:r w:rsidRPr="00DF0FB8">
        <w:rPr>
          <w:iCs/>
        </w:rPr>
        <w:t xml:space="preserve"> indicated that seine catches of age-0 </w:t>
      </w:r>
      <w:r w:rsidRPr="00DF0FB8">
        <w:t>Largemouth B</w:t>
      </w:r>
      <w:r w:rsidRPr="00DF0FB8">
        <w:rPr>
          <w:iCs/>
        </w:rPr>
        <w:t xml:space="preserve">ass and Bluegill in treatment </w:t>
      </w:r>
      <w:del w:id="81" w:author="Reviewer" w:date="2023-08-21T11:45:00Z">
        <w:r w:rsidRPr="00DF0FB8" w:rsidDel="00EF4887">
          <w:rPr>
            <w:iCs/>
          </w:rPr>
          <w:delText xml:space="preserve">small </w:delText>
        </w:r>
      </w:del>
      <w:r w:rsidRPr="00DF0FB8">
        <w:rPr>
          <w:iCs/>
        </w:rPr>
        <w:t xml:space="preserve">impoundments significantly declined 24 hours after rotenone applications, whereas catches in control </w:t>
      </w:r>
      <w:del w:id="82" w:author="Reviewer" w:date="2023-08-21T11:46:00Z">
        <w:r w:rsidRPr="00DF0FB8" w:rsidDel="00EF4887">
          <w:rPr>
            <w:iCs/>
          </w:rPr>
          <w:delText xml:space="preserve">small </w:delText>
        </w:r>
      </w:del>
      <w:r w:rsidRPr="00DF0FB8">
        <w:rPr>
          <w:iCs/>
        </w:rPr>
        <w:t xml:space="preserve">impoundments did not significantly change. These qualitative and quantitative results are similar to observations made by </w:t>
      </w:r>
      <w:r w:rsidRPr="00DF0FB8">
        <w:rPr>
          <w:iCs/>
        </w:rPr>
        <w:fldChar w:fldCharType="begin"/>
      </w:r>
      <w:r w:rsidRPr="00DF0FB8">
        <w:rPr>
          <w:iCs/>
        </w:rPr>
        <w:instrText xml:space="preserve"> ADDIN ZOTERO_ITEM CSL_CITATION {"citationID":"xhyEC0Td","properties":{"formattedCitation":"(McHugh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rPr>
          <w:iCs/>
        </w:rPr>
        <w:fldChar w:fldCharType="separate"/>
      </w:r>
      <w:r w:rsidRPr="00DF0FB8">
        <w:rPr>
          <w:iCs/>
        </w:rPr>
        <w:t>McHugh (1990)</w:t>
      </w:r>
      <w:r w:rsidRPr="00DF0FB8">
        <w:fldChar w:fldCharType="end"/>
      </w:r>
      <w:r w:rsidRPr="00DF0FB8">
        <w:rPr>
          <w:iCs/>
        </w:rPr>
        <w:t xml:space="preserve"> following combined rotenone application and targeted removal via electrofishing in two</w:t>
      </w:r>
      <w:r w:rsidR="00816EBC">
        <w:rPr>
          <w:iCs/>
        </w:rPr>
        <w:t xml:space="preserve"> larger</w:t>
      </w:r>
      <w:r w:rsidRPr="00DF0FB8">
        <w:rPr>
          <w:iCs/>
        </w:rPr>
        <w:t xml:space="preserve"> Alabama lakes. In our </w:t>
      </w:r>
      <w:del w:id="83" w:author="Reviewer" w:date="2023-08-21T11:46:00Z">
        <w:r w:rsidRPr="00DF0FB8" w:rsidDel="00EF4887">
          <w:rPr>
            <w:iCs/>
          </w:rPr>
          <w:delText xml:space="preserve">small </w:delText>
        </w:r>
      </w:del>
      <w:r w:rsidRPr="00DF0FB8">
        <w:rPr>
          <w:iCs/>
        </w:rPr>
        <w:t xml:space="preserve">impoundments, age-0 </w:t>
      </w:r>
      <w:r w:rsidRPr="00DF0FB8">
        <w:t>Largemouth B</w:t>
      </w:r>
      <w:r w:rsidRPr="00DF0FB8">
        <w:rPr>
          <w:iCs/>
        </w:rPr>
        <w:t xml:space="preserve">ass seine catches declined in both controls and treatments by day 42, with a significantly greater decline in treatment impoundments. In addition to rotenone mortality, this numerical decline is likely partially attributable to reduced vulnerability of larger individual fish to capture with a seine </w:t>
      </w:r>
      <w:r w:rsidRPr="00DF0FB8">
        <w:rPr>
          <w:iCs/>
        </w:rPr>
        <w:fldChar w:fldCharType="begin"/>
      </w:r>
      <w:r w:rsidRPr="00DF0FB8">
        <w:rPr>
          <w:iCs/>
        </w:rPr>
        <w:instrText xml:space="preserve"> ADDIN ZOTERO_ITEM CSL_CITATION {"citationID":"VZnzZqQ5","properties":{"formattedCitation":"(Jackson and Noble 1995; Willis and Murphy 1996; Reynolds and Kolz 2012)","plainCitation":"(Jackson and Noble 1995; Willis and Murphy 1996; Reynolds and Kolz 2012)","noteIndex":0},"citationItems":[{"id":227,"uris":["http://zotero.org/users/4161640/items/I8HVLY3E"],"itemData":{"id":227,"type":"article-journal","container-title":"North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L."}],"issued":{"date-parts":[["1995",5]]}}},{"id":5861,"uris":["http://zotero.org/users/4161640/items/SUSMWGDP"],"itemData":{"id":5861,"type":"chapter","container-title":"&lt;i&gt;in&lt;/i&gt; B. R. Murphy and D. W. Willis, editors. Fisheries techniques, 2nd edition","page":"1-15","publisher":"American Fisheries Society, Bethesda, Maryland","title":"Planning for sampling","author":[{"family":"Willis","given":"David W."},{"family":"Murphy","given":"Brian R."}],"issued":{"date-parts":[["1996"]]}}},{"id":5862,"uris":["http://zotero.org/users/4161640/items/DSRWWTR7"],"itemData":{"id":5862,"type":"chapter","container-title":"&lt;i&gt;in&lt;/i&gt; A. V. Zale, D. L. Parrish, and T. M. Sutton, editors. Fisheries techniques, 3rd edition","page":"305-361","publisher":"American Fisheries Society, Bethesda, Maryland","title":"Electrofishing","author":[{"family":"Reynolds","given":"J. B."},{"family":"Kolz","given":"A. L."}],"issued":{"date-parts":[["2012"]]}}}],"schema":"https://github.com/citation-style-language/schema/raw/master/csl-citation.json"} </w:instrText>
      </w:r>
      <w:r w:rsidRPr="00DF0FB8">
        <w:rPr>
          <w:iCs/>
        </w:rPr>
        <w:fldChar w:fldCharType="separate"/>
      </w:r>
      <w:r w:rsidRPr="00DF0FB8">
        <w:rPr>
          <w:iCs/>
        </w:rPr>
        <w:t>(Jackson and Noble 1995; Willis and Murphy 1996; Reynolds and Kolz 2012)</w:t>
      </w:r>
      <w:r w:rsidRPr="00DF0FB8">
        <w:fldChar w:fldCharType="end"/>
      </w:r>
      <w:r w:rsidRPr="00DF0FB8">
        <w:rPr>
          <w:iCs/>
        </w:rPr>
        <w:t xml:space="preserve">. Moreover, natural mortality of age-0 </w:t>
      </w:r>
      <w:r w:rsidRPr="00DF0FB8">
        <w:t>Largemouth B</w:t>
      </w:r>
      <w:r w:rsidRPr="00DF0FB8">
        <w:rPr>
          <w:iCs/>
        </w:rPr>
        <w:t xml:space="preserve">ass is likely important during the summer </w:t>
      </w:r>
      <w:r w:rsidRPr="00DF0FB8">
        <w:rPr>
          <w:iCs/>
        </w:rPr>
        <w:fldChar w:fldCharType="begin"/>
      </w:r>
      <w:r w:rsidRPr="00DF0FB8">
        <w:rPr>
          <w:iCs/>
        </w:rPr>
        <w:instrText xml:space="preserve"> ADDIN ZOTERO_ITEM CSL_CITATION {"citationID":"AVmNH1G4","properties":{"formattedCitation":"(Rogers and Allen 2009)","plainCitation":"(Rogers and Allen 2009)","noteIndex":0},"citationItems":[{"id":4770,"uris":["http://zotero.org/users/4161640/items/CISTBW6B"],"itemData":{"id":4770,"type":"article-journal","abstract":"Latitudinal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sidRPr="00DF0FB8">
        <w:rPr>
          <w:iCs/>
        </w:rPr>
        <w:fldChar w:fldCharType="separate"/>
      </w:r>
      <w:r w:rsidRPr="00DF0FB8">
        <w:rPr>
          <w:iCs/>
        </w:rPr>
        <w:t>(Rogers and Allen 2009)</w:t>
      </w:r>
      <w:r w:rsidRPr="00DF0FB8">
        <w:fldChar w:fldCharType="end"/>
      </w:r>
      <w:r w:rsidRPr="00DF0FB8">
        <w:rPr>
          <w:iCs/>
        </w:rPr>
        <w:t xml:space="preserve">, also contributing to reduced seine catches. In contrast, Bluegill seine catches did not change significantly from day 1 to day 42 in control and treatment impoundments. Bluegill catches were likely less affected by temporal changes in gear vulnerability than </w:t>
      </w:r>
      <w:r w:rsidRPr="00DF0FB8">
        <w:t>Largemouth B</w:t>
      </w:r>
      <w:r w:rsidRPr="00DF0FB8">
        <w:rPr>
          <w:iCs/>
        </w:rPr>
        <w:t xml:space="preserve">ass because of </w:t>
      </w:r>
      <w:r w:rsidRPr="00DF0FB8">
        <w:rPr>
          <w:iCs/>
        </w:rPr>
        <w:lastRenderedPageBreak/>
        <w:t xml:space="preserve">their slower growth combined with multiple spawning events </w:t>
      </w:r>
      <w:r w:rsidRPr="00DF0FB8">
        <w:rPr>
          <w:iCs/>
        </w:rPr>
        <w:fldChar w:fldCharType="begin"/>
      </w:r>
      <w:r w:rsidRPr="00DF0FB8">
        <w:rPr>
          <w:iCs/>
        </w:rPr>
        <w:instrText xml:space="preserve"> ADDIN ZOTERO_ITEM CSL_CITATION {"citationID":"Lqj0oWcf","properties":{"formattedCitation":"(Cargnelli and Neff 2006; Bartlett et al. 2010)","plainCitation":"(Cargnelli and Neff 2006; Bartlett et al. 2010)","noteIndex":0},"citationItems":[{"id":5863,"uris":["http://zotero.org/users/4161640/items/9UN2AHPP"],"itemData":{"id":5863,"type":"article-journal","abstract":"1 There are two prominent, nonmutually exclusive hypotheses to explain the timing of reproduction in animals: energetic constraint and adaptive behaviour. 2 We tested these hypotheses by quantifying the costs and benefits of nesting at different times in the season for male bluegill sunfish Lepomis macrochirus, a species with paternal care, in Lake Opinicon (Ontario, Canada). 3 The value of nesting at different times during the breeding season (RSb) was determined from spawning individuals as RSb = Pb × Cb × Sb × Ob, where Pb is the probability of spawning during each bout b, Cb is the expected brood size, Sb is the expected brood survivorship to ‘swim-up’, and Ob is the survivorship of free-swimming fry to age 1 year. 4 The results show that the value of nesting peaks during the middle of the season. However, nesting patterns varied with male condition and not all males nested at the peak. 5 Larger males, which were able to nest multiple times, first nested early in the season when overwinter survivorship of offspring and renesting opportunities later in the season were maximized. These males had the highest seasonal reproductive success. 6 Smaller males, which nested a single time, delayed nesting until the middle of the season when spawning opportunities and brood sizes were greatest. 7 These data suggest that both energetics and adaptive behaviour play roles in determining the timing of reproduction.","container-title":"Journal of Animal Ecology","DOI":"10.1111/j.1365-2656.2006.01083.x","ISSN":"1365-2656","issue":"3","language":"en","note":"_eprint: https://onlinelibrary.wiley.com/doi/pdf/10.1111/j.1365-2656.2006.01083.x","page":"627-633","source":"Wiley Online Library","title":"Condition-dependent nesting in bluegill sunfish &lt;i&gt;Lepomis macrochirus&lt;/i&gt;","volume":"75","author":[{"family":"Cargnelli","given":"Luca M."},{"family":"Neff","given":"Bryan D."}],"issued":{"date-parts":[["2006"]]}}},{"id":5866,"uris":["http://zotero.org/users/4161640/items/Y38MKYJF"],"itemData":{"id":5866,"type":"article-journal","abstract":"A 4 year mark–recapture study examined the pattern of nesting site fidelity of parental-type male bluegill Lepomis macrochirus. The study results indicated that iteroparous male L. macrochirus choose new nest sites near their own previously used sites. The scale of site fidelity varied, but generally males choose to renest within shoreline areas rather than specific or exact nest locations (94% within-year, 86% among-years). Iteroparous males also displayed no preference to nest in proximity to neighbouring males from previous colonies to suggest social fidelity. Contrary to expectation, manipulating males' reproductive success had no significant effect on the pattern or scale of male reproductive site fidelity.","container-title":"Journal of Fish Biology","DOI":"10.1111/j.1095-8649.2010.02724.x","ISSN":"1095-8649","issue":"4","language":"en","note":"_eprint: https://onlinelibrary.wiley.com/doi/pdf/10.1111/j.1095-8649.2010.02724.x","page":"890-906","source":"Wiley Online Library","title":"Nest-site fidelity in parental male bluegill &lt;i&gt;Lepomis macrochirus&lt;/i&gt;: spatial patterns and the influence of prior mating success","title-short":"Nest-site fidelity in parental male bluegill Lepomis macrochirus","volume":"77","author":[{"family":"Bartlett","given":"J. A."},{"family":"Ward","given":"M. P."},{"family":"Landsman","given":"S. J."},{"family":"Epifanio","given":"J. M."}],"issued":{"date-parts":[["2010"]]}}}],"schema":"https://github.com/citation-style-language/schema/raw/master/csl-citation.json"} </w:instrText>
      </w:r>
      <w:r w:rsidRPr="00DF0FB8">
        <w:rPr>
          <w:iCs/>
        </w:rPr>
        <w:fldChar w:fldCharType="separate"/>
      </w:r>
      <w:r w:rsidRPr="00DF0FB8">
        <w:rPr>
          <w:iCs/>
        </w:rPr>
        <w:t>(Cargnelli and Neff 2006; Bartlett et al. 2010)</w:t>
      </w:r>
      <w:r w:rsidRPr="00DF0FB8">
        <w:fldChar w:fldCharType="end"/>
      </w:r>
      <w:r w:rsidRPr="00DF0FB8">
        <w:rPr>
          <w:iCs/>
        </w:rPr>
        <w:t xml:space="preserve">, which may have offset losses due to natural and rotenone mortality. </w:t>
      </w:r>
    </w:p>
    <w:p w14:paraId="15D66197" w14:textId="69CE5B2F" w:rsidR="00DF0FB8" w:rsidRPr="00DF0FB8" w:rsidRDefault="00DF0FB8" w:rsidP="00DF0FB8">
      <w:pPr>
        <w:tabs>
          <w:tab w:val="left" w:pos="920"/>
        </w:tabs>
        <w:spacing w:line="480" w:lineRule="auto"/>
        <w:rPr>
          <w:iCs/>
        </w:rPr>
      </w:pPr>
      <w:r w:rsidRPr="00DF0FB8">
        <w:rPr>
          <w:iCs/>
        </w:rPr>
        <w:tab/>
        <w:t xml:space="preserve">We did not detect a rotenone treatment effect on Bluegill CPUE in spring electrofishing samples, perhaps reflecting natural variation in Bluegill reproduction or overwinter survival that could offset or obscure treatment effects. Research shows Bluegill move from pelagic to littoral habitats as they grow </w:t>
      </w:r>
      <w:r w:rsidRPr="00DF0FB8">
        <w:rPr>
          <w:iCs/>
        </w:rPr>
        <w:fldChar w:fldCharType="begin"/>
      </w:r>
      <w:r w:rsidRPr="00DF0FB8">
        <w:rPr>
          <w:iCs/>
        </w:rPr>
        <w:instrText xml:space="preserve"> ADDIN ZOTERO_ITEM CSL_CITATION {"citationID":"khm0iO9Q","properties":{"formattedCitation":"(Werner and Hall 1988)","plainCitation":"(Werner and Hall 1988)","noteIndex":0},"citationItems":[{"id":5910,"uris":["http://zotero.org/users/4161640/items/WCSQGPTV"],"itemData":{"id":5910,"type":"article-journal","abstract":"The bluegill sunfish (Lepomis macrochirus) undergoes several habitat shifts between the littoral and pelagic zones of small lakes during its life history. After hatching in the littoral zone, bluegill fry migrate to the pelagic zone to feed on zooplankton. In this study the fry then returned to the littoral zone in four different lakes at a relatively constant size of @?12.5 mm standard length. Several years are spent feeding in the littoral zone vegetation before the bluegill again shifts to feeding on zooplankton, first in the water column above littoral vegetation and subsequently in the true pelagic zone. This shift to feeding on zooplankton occurred at a specific body size within a lake, but the size ranged from 50 to 83 mm among five different lakes. The size at which the shift occurred was directly correlated with the density of the major predator of the bluegill in these lakes, the largemouth bass (Micropterus salmoides). We demonstrate that the bluegill is faced with a growth (or feeding) rate-predation risk trade-off in making these habitat shifts. Analysis of stomach contents, the growth of small fish caged in the pelagic zone, and predictions of foraging rates in both habitats all indicate that the pelagic zone is the more profitable habitat for all size classes of the bluegill. Through a series of pond experiments we further show that risk of predation by largemouth bass was 40-80 times as great for small bluegills in the open water as for those in the vegetation. We interpret the patterns of habitat use by the bluegill in terms of a model that explicitly weights the costs (predation) and benefits (growth) of making a size-specific habitat shift to the pelagic. Finally, we discussed evidence that the bluegill can facultatively respond to changes in feeding rates and predation risk, and the consequences of such ontogenetic habitat shifts to community dynamics.","container-title":"Ecology","DOI":"10.2307/1941633","ISSN":"0012-9658","issue":"5","note":"publisher: Ecological Society of America","page":"1352-1366","source":"JSTOR","title":"Ontogenetic habitat shifts in Bluegill: the foraging rate-predation risk trade-off","title-short":"Ontogenetic Habitat Shifts in Bluegill","volume":"69","author":[{"family":"Werner","given":"Earl E."},{"family":"Hall","given":"Donald J."}],"issued":{"date-parts":[["1988"]]}}}],"schema":"https://github.com/citation-style-language/schema/raw/master/csl-citation.json"} </w:instrText>
      </w:r>
      <w:r w:rsidRPr="00DF0FB8">
        <w:rPr>
          <w:iCs/>
        </w:rPr>
        <w:fldChar w:fldCharType="separate"/>
      </w:r>
      <w:r w:rsidRPr="00DF0FB8">
        <w:rPr>
          <w:iCs/>
        </w:rPr>
        <w:t>(Werner and Hall 1988)</w:t>
      </w:r>
      <w:r w:rsidRPr="00DF0FB8">
        <w:fldChar w:fldCharType="end"/>
      </w:r>
      <w:r w:rsidRPr="00DF0FB8">
        <w:rPr>
          <w:iCs/>
        </w:rPr>
        <w:t>. When Bluegill fry move from pelagic to littoral areas, they become more vulnerable to shoreline rotenone application. However, adult Bluegill can spawn multiple times throughout the summer, and fry transition from pelagic to littoral habitats at different times</w:t>
      </w:r>
      <w:r w:rsidR="00816EBC">
        <w:rPr>
          <w:iCs/>
        </w:rPr>
        <w:t xml:space="preserve"> </w:t>
      </w:r>
      <w:r w:rsidR="00816EBC">
        <w:rPr>
          <w:iCs/>
        </w:rPr>
        <w:fldChar w:fldCharType="begin"/>
      </w:r>
      <w:r w:rsidR="00816EBC">
        <w:rPr>
          <w:iCs/>
        </w:rPr>
        <w:instrText xml:space="preserve"> ADDIN ZOTERO_ITEM CSL_CITATION {"citationID":"9IqxCahM","properties":{"formattedCitation":"(Partridge and DeVries 1999)","plainCitation":"(Partridge and DeVries 1999)","noteIndex":0},"citationItems":[{"id":6102,"uris":["http://zotero.org/users/4161640/items/2D2JA344"],"itemData":{"id":6102,"type":"article-journal","container-title":"Transactions of the American Fisheries Society","DOI":"10.1577/1548-8659(1999)128&lt;0625:ROGAMI&gt;2.0.CO;2","ISSN":"1548-8659","issue":"4","language":"en","note":"_eprint: https://onlinelibrary.wiley.com/doi/pdf/10.1577/1548-8659%281999%29128%3C0625%3AROGAMI%3E2.0.CO%3B2","page":"625-638","source":"Wiley Online Library","title":"Regulation of growth and mortality in larval Bluegills: implications for juvenile recruitment","title-short":"Regulation of Growth and Mortality in Larval Bluegills","volume":"128","author":[{"family":"Partridge","given":"David G."},{"family":"DeVries","given":"Dennis R."}],"issued":{"date-parts":[["1999"]]}}}],"schema":"https://github.com/citation-style-language/schema/raw/master/csl-citation.json"} </w:instrText>
      </w:r>
      <w:r w:rsidR="00816EBC">
        <w:rPr>
          <w:iCs/>
        </w:rPr>
        <w:fldChar w:fldCharType="separate"/>
      </w:r>
      <w:r w:rsidR="00816EBC">
        <w:rPr>
          <w:iCs/>
          <w:noProof/>
        </w:rPr>
        <w:t>(Partridge and DeVries 1999)</w:t>
      </w:r>
      <w:r w:rsidR="00816EBC">
        <w:rPr>
          <w:iCs/>
        </w:rPr>
        <w:fldChar w:fldCharType="end"/>
      </w:r>
      <w:r w:rsidRPr="00DF0FB8">
        <w:rPr>
          <w:iCs/>
        </w:rPr>
        <w:t xml:space="preserve">. As such, the overall Bluegill population may have had inherently low vulnerability to rotenone treatments in the present study. Alternatively, if Bluegill were </w:t>
      </w:r>
      <w:r w:rsidR="005F1137">
        <w:rPr>
          <w:iCs/>
        </w:rPr>
        <w:t>affected</w:t>
      </w:r>
      <w:r w:rsidRPr="00DF0FB8">
        <w:rPr>
          <w:iCs/>
        </w:rPr>
        <w:t xml:space="preserve"> by rotenone treatment the previous summer, density-dependence could cause over-winter survival of Bluegill to increase, in turn reducing the effect on Bluegill CPUE the following spring.</w:t>
      </w:r>
    </w:p>
    <w:p w14:paraId="5C6A9933" w14:textId="5109B1EB" w:rsidR="00DF0FB8" w:rsidRPr="00DF0FB8" w:rsidRDefault="00DF0FB8" w:rsidP="00DF0FB8">
      <w:pPr>
        <w:tabs>
          <w:tab w:val="left" w:pos="920"/>
        </w:tabs>
        <w:spacing w:line="480" w:lineRule="auto"/>
        <w:rPr>
          <w:iCs/>
        </w:rPr>
      </w:pPr>
      <w:r w:rsidRPr="00DF0FB8">
        <w:rPr>
          <w:iCs/>
        </w:rPr>
        <w:tab/>
        <w:t>Largemouth Bass recruitment to age-1 was significantly lower in treatments than controls for</w:t>
      </w:r>
      <w:ins w:id="84" w:author="Reviewer" w:date="2023-08-21T11:48:00Z">
        <w:r w:rsidR="00EF4887">
          <w:rPr>
            <w:iCs/>
          </w:rPr>
          <w:t xml:space="preserve"> our</w:t>
        </w:r>
      </w:ins>
      <w:r w:rsidRPr="00DF0FB8">
        <w:rPr>
          <w:iCs/>
        </w:rPr>
        <w:t xml:space="preserve"> small impoundments—regardless of being treated once or twice—similar to findings for age-0 </w:t>
      </w:r>
      <w:r w:rsidRPr="00DF0FB8">
        <w:t>Largemouth B</w:t>
      </w:r>
      <w:r w:rsidRPr="00DF0FB8">
        <w:rPr>
          <w:iCs/>
        </w:rPr>
        <w:t xml:space="preserve">ass the previous summer in seine catches. The rotenone treatment was, therefore, effective at reducing Largemouth Bass recruitment. However, research shows that age-0 </w:t>
      </w:r>
      <w:r w:rsidRPr="00DF0FB8">
        <w:t>Largemouth B</w:t>
      </w:r>
      <w:r w:rsidRPr="00DF0FB8">
        <w:rPr>
          <w:iCs/>
        </w:rPr>
        <w:t xml:space="preserve">ass in the southeastern </w:t>
      </w:r>
      <w:r w:rsidR="00495FF4">
        <w:rPr>
          <w:iCs/>
        </w:rPr>
        <w:t>United States</w:t>
      </w:r>
      <w:r w:rsidRPr="00DF0FB8">
        <w:rPr>
          <w:iCs/>
        </w:rPr>
        <w:t xml:space="preserve"> experience a survival bottleneck via high overwinter mortality rates </w:t>
      </w:r>
      <w:r w:rsidRPr="00DF0FB8">
        <w:rPr>
          <w:iCs/>
        </w:rPr>
        <w:fldChar w:fldCharType="begin"/>
      </w:r>
      <w:r w:rsidRPr="00DF0FB8">
        <w:rPr>
          <w:iCs/>
        </w:rPr>
        <w:instrText xml:space="preserve"> ADDIN ZOTERO_ITEM CSL_CITATION {"citationID":"B7h6PiTs","properties":{"formattedCitation":"(Aggus and Elliott 1975; Miranda and Hubbard 1994a; Ludsin and DeVries 1997)","plainCitation":"(Aggus and Elliott 1975; Miranda and Hubbard 1994a; Ludsin and DeVries 1997)","noteIndex":0},"citationItems":[{"id":5869,"uris":["http://zotero.org/users/4161640/items/CWLL8IDM"],"itemData":{"id":5869,"type":"chapter","container-title":"&lt;i&gt;in&lt;/i&gt; R. H. Stroud and H. Clepper, editors. Black bass biology and management","page":"317–322","publisher":"Sport Fishing Institute, Washington, D.C., USA","title":"Effects of cover and food on year-class strength of Largemouth Bass","author":[{"family":"Aggus","given":"L. R."},{"family":"Elliott","given":"G. V."}],"issued":{"date-parts":[["1975"]]}}},{"id":5870,"uris":["http://zotero.org/users/4161640/items/KZ7DHQ7Q"],"itemData":{"id":5870,"type":"article-journal","abstract":"Age-0 largemouth bass Micropterus salmoides were studied in Bay Springs Reservoir, Mississippi, to determine if the larger young had greater survival through their first winter and if this survival was influenced by levels of energy reserves. Abundance decreased from 542 young/ hectare in June, when fish averaged 37 mm total length, to 12/hectare in March, when lengths averaged 149 mm. The length-frequency distribution of this year–class was positively skewed during June–August, became bimodal during September–January, and lost most of the smaller mode by March. During September–January, fish in the smaller mode decreased in abundance from 176 to 9/hectare and their mean length remained near 60 mm; fish in the larger mode decreased in abundance from 76 to 27/hectare and increased in length from 108 to 154 mm. Whole-body lipid content increased from 3.5% of dry body weight in fall to 5.9% in December and decreased to 3.3% in March. All young had equal amounts of stored lipid by late fall, but by March the surviving small young had less lipid than large young, suggesting that during winter smaller fish spent their reserves at a faster rate. Protein content averaged 74.6% of the dry body weight and neither differed among months nor changed with fish length. Mortality of the smallest young was accelerated in late fall and winter, coinciding with decreases in lipid stores and rapid drops in water temperature.","container-title":"Transactions of the American Fisheries Society","DOI":"10.1577/1548-8659(1994)123&lt;0080:LDWSAL&gt;2.3.CO;2","ISSN":"1548-8659","issue":"1","language":"en","note":"_eprint: https://onlinelibrary.wiley.com/doi/pdf/10.1577/1548-8659%281994%29123%3C0080%3ALDWSAL%3E2.3.CO%3B2","page":"80-87","source":"Wiley Online Library","title":"Length-dependent winter survival and lipid composition of age-0 Largemouth Bass in Bay Springs Reservoir, Mississippi","volume":"123","author":[{"family":"Miranda","given":"L. E."},{"family":"Hubbard","given":"W. D."}],"issued":{"date-parts":[["1994"]]}}},{"id":2849,"uris":["http://zotero.org/users/4161640/items/ZDMQ2NBT"],"itemData":{"id":2849,"type":"article-journal","container-title":"Ecological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R."}],"issued":{"date-parts":[["1997"]]}}}],"schema":"https://github.com/citation-style-language/schema/raw/master/csl-citation.json"} </w:instrText>
      </w:r>
      <w:r w:rsidRPr="00DF0FB8">
        <w:rPr>
          <w:iCs/>
        </w:rPr>
        <w:fldChar w:fldCharType="separate"/>
      </w:r>
      <w:r w:rsidRPr="00DF0FB8">
        <w:rPr>
          <w:iCs/>
        </w:rPr>
        <w:t>(Aggus and Elliott 1975; Miranda and Hubbard 1994a; Ludsin and DeVries 1997)</w:t>
      </w:r>
      <w:r w:rsidRPr="00DF0FB8">
        <w:fldChar w:fldCharType="end"/>
      </w:r>
      <w:r w:rsidRPr="00DF0FB8">
        <w:rPr>
          <w:iCs/>
        </w:rPr>
        <w:t xml:space="preserve">. Low survival may also be caused by cumulative interactions between abiotic and biotic factors (e.g., water temperature, water level, predation, starvation; </w:t>
      </w:r>
      <w:r w:rsidRPr="00DF0FB8">
        <w:rPr>
          <w:iCs/>
        </w:rPr>
        <w:fldChar w:fldCharType="begin"/>
      </w:r>
      <w:r w:rsidRPr="00DF0FB8">
        <w:rPr>
          <w:iCs/>
        </w:rPr>
        <w:instrText xml:space="preserve"> ADDIN ZOTERO_ITEM CSL_CITATION {"citationID":"tCXlyPcx","properties":{"formattedCitation":"(Kramer and Smith 1962; Miranda and Hubbard 1994b; Ludsin and DeVries 1997; Garvey et al. 2002)","plainCitation":"(Kramer and Smith 1962; Miranda and Hubbard 1994b; Ludsin and DeVries 1997; Garvey et al. 2002)","dontUpdate":true,"noteIndex":0},"citationItems":[{"id":5871,"uris":["http://zotero.org/users/4161640/items/6IV6RIFV"],"itemData":{"id":5871,"type":"article-journal","abstract":"Early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L."}],"issued":{"date-parts":[["1962",1,1]]}}},{"id":5874,"uris":["http://zotero.org/users/4161640/items/JILBM38H"],"itemData":{"id":5874,"type":"article-journal","abstract":"Winter mortality of age-0 largemouth bass Micropterus salmoides is sometimes size dependent, with smaller fish experiencing higher mortality. We conducted this study to determine if the presence of predators influenced winter mortality of young largemouth bass, if predators influenced all sizes of young equally, and if increased shelter availability moderated a possible relation between predator-induced mortality and fish size. We stocked 0.06-ha experimental ponds with largemouth bass (30 fish/pond) of five length groups (55-100, 101-125, 126-150, 151-175, and 176-200 mm total length), with and without predators (three largemouth bass 250-350 mm long), and four levels of shelter (0, 10, 16, and 26% brush coverage of surface area of ponds). In ponds without shelter, survival ranged from 10 to 97% in the presence of predators and from 77 to 93% in the absence of predators. Fish less than 126 mm long had gradually lower survival in the presence of predators, but near 80% survival in the absence of predators; fish 126 mm long or longer had more than 80% survival in the presence or absence of predators. In ponds with predators and shelter, survival increased with fish length and amount of shelter, but the lifesaving value of increased length and shelter relative to winter survival faded in fish 126 mm or more in length. We suggest that in lower latitudes predators may be a major source of mortality of small age-0 largemouth bass in winter, and that the effects of predators can be tempered by shelter.","container-title":"North American Journal of Fisheries Management","DOI":"10.1577/1548-8675(1994)014&lt;0790:WSOALB&gt;2.3.CO;2","ISSN":"0275-5947, 1548-8675","issue":"4","journalAbbreviation":"North American Journal of Fisheries Management","language":"en","page":"790-796","source":"DOI.org (Crossref)","title":"Winter survival of age-0 Largemouth Bass relative to size, predators, and shelter","volume":"14","author":[{"family":"Miranda","given":"L. E."},{"family":"Hubbard","given":"W. D."}],"issued":{"date-parts":[["1994",11]]}}},{"id":2849,"uris":["http://zotero.org/users/4161640/items/ZDMQ2NBT"],"itemData":{"id":2849,"type":"article-journal","container-title":"Ecological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R."}],"issued":{"date-parts":[["1997"]]}}},{"id":5721,"uris":["http://zotero.org/users/4161640/items/S4CE5ELH"],"itemData":{"id":5721,"type":"chapter","container-title":"&lt;i&gt;in&lt;/i&gt; D. P. Philipp and M. S. Ridgway, editors. Black bass: ecology, conservation, and management","page":"7-23","publisher":"American Fisheries Society, Symposium 31, Bethesda, Maryland","source":"ResearchGate","title":"Exploring ecological mechanisms underlying Largemouth Bass recruitment along environmental gradients","volume":"2002","author":[{"family":"Garvey","given":"James"},{"family":"Stein","given":"Roy"},{"family":"Wright","given":"Russell"},{"family":"Bremigan","given":"Mary"}],"issued":{"date-parts":[["2002",1,1]]}}}],"schema":"https://github.com/citation-style-language/schema/raw/master/csl-citation.json"} </w:instrText>
      </w:r>
      <w:r w:rsidRPr="00DF0FB8">
        <w:rPr>
          <w:iCs/>
        </w:rPr>
        <w:fldChar w:fldCharType="separate"/>
      </w:r>
      <w:r w:rsidRPr="00DF0FB8">
        <w:rPr>
          <w:iCs/>
        </w:rPr>
        <w:t>Kramer and Smith 1962; Miranda and Hubbard 1994b; Ludsin and DeVries 1997; Garvey et al. 2002)</w:t>
      </w:r>
      <w:r w:rsidRPr="00DF0FB8">
        <w:fldChar w:fldCharType="end"/>
      </w:r>
      <w:r w:rsidRPr="00DF0FB8">
        <w:rPr>
          <w:iCs/>
        </w:rPr>
        <w:t xml:space="preserve">. Survival bottlenecks can lead to compensatory density-dependent survival, which could </w:t>
      </w:r>
      <w:r w:rsidRPr="00DF0FB8">
        <w:rPr>
          <w:iCs/>
        </w:rPr>
        <w:lastRenderedPageBreak/>
        <w:t xml:space="preserve">offset density reductions due to rotenone application. Our survival index analysis showed an absence of compensatory density-dependent survival in response to rotenone treatment, </w:t>
      </w:r>
      <w:r w:rsidR="00495FF4">
        <w:rPr>
          <w:iCs/>
        </w:rPr>
        <w:t>indicating</w:t>
      </w:r>
      <w:r w:rsidRPr="00DF0FB8">
        <w:rPr>
          <w:iCs/>
        </w:rPr>
        <w:t xml:space="preserve"> that overwinter survival bottlenecks may be weaker in these impoundments than in other systems. Alternatively, the survival index may have been too imprecise to detect compensatory survival given that it was constructed as the quotient of two independent and relatively noisy observations—electrofishing CPUE </w:t>
      </w:r>
      <w:r w:rsidRPr="00DF0FB8">
        <w:rPr>
          <w:iCs/>
        </w:rPr>
        <w:fldChar w:fldCharType="begin"/>
      </w:r>
      <w:r w:rsidR="00F70C21">
        <w:rPr>
          <w:iCs/>
        </w:rPr>
        <w:instrText xml:space="preserve"> ADDIN ZOTERO_ITEM CSL_CITATION {"citationID":"DnzA5rP4","properties":{"formattedCitation":"(Hangsleben et al. 2013; Dembkowski et al. 2020)","plainCitation":"(Hangsleben et al. 2013; Dembkowski et al. 2020)","noteIndex":0},"citationItems":[{"id":731,"uris":["http://zotero.org/users/4161640/items/5C2829SR"],"itemData":{"id":731,"type":"article-journal","abstract":"Electroﬁshing CPUE data are commonly used to index temporal trends in abundance in ﬁsh monitoring programs, but the reliability of this index requires the assumption that the fraction of ﬁsh stock caught per unit effort (catchability, q) is relatively precise and constant through time. We evaluated how ﬁsh species, season, and lake affected electroﬁshing catchability in Florida lakes using a ﬁeld study. We used the ﬁeld study results to simulate how variable electroﬁshing q affects statistical power and type I error rate (i.e., the probability of detecting a difference when in fact no difference occurred). Model selection showed that electroﬁshing catchability varied by species, season, and lake, and submodels showed that catchability varied by lake for Largemouth Bass Micropterus salmoides and by season for Lake Chubsucker Erimyzon sucetta, and was constant across season and lake for Bluegill Lepomis macrochirus. Our results revealed that statistical power decreased and the type I error rate increased substantially if q varied through time as we observed for Largemouth Bass and Lake Chubsucker. Type I error rates were well above the expected value of 0.05, reaching as high as 0.7 for Largemouth Bass and 0.55 for Lake Chubsucker at high sample sizes. This resulted because increasing sample size improves the ability to detect real changes, but also increases the probability of detecting spurious changes due to variable q (i.e., type I error). Thus, variable catchability hinders our ability to use CPUE data to index trends in ﬁsh abundance, and monitoring programs should consider how q varies before relying on CPUE data to index ﬁsh abundance.","container-title":"Transactions of the American Fisheries Society","DOI":"10.1080/00028487.2012.730106","ISSN":"0002-8487, 1548-8659","issue":"1","language":"en","page":"247-256","source":"Crossref","title":"Evaluation of electrofishing catch per unit effort for indexing fish abundance in Florida Lakes","volume":"142","author":[{"family":"Hangsleben","given":"Matt A."},{"family":"Allen","given":"Micheal S."},{"family":"Gwinn","given":"Daniel C."}],"issued":{"date-parts":[["2013",1]]}}},{"id":6034,"uris":["http://zotero.org/users/4161640/items/EDWVPHQQ"],"itemData":{"id":6034,"type":"article-journal","abstract":"Boat electrofishing is often used to sample age-0 Muskellunge Esox masquinongy for indexing recruitment or evaluating stocking success. However, electrofishing samples typically result in low CPUE, prompting concerns regarding whether catch rates reflect actual abundance or whether boat electrofishing is generally ineffective for capturing age-0 Muskellunge (i.e., if fish are not being encountered by the gear). To address these concerns, we used radiotelemetry to evaluate the probability of encountering stocked age-0 Muskellunge (230–350 mm TL) during standardized fall electrofishing surveys in three Wisconsin lakes. Our approach also allowed us to evaluate short-term survival and dispersal from stocking locations. Despite limited dispersal (&lt;2.5 km) from the stocking locations and relatively high short-term survival (75–94%) of radio-tagged fish, few age-0 Muskellunge were located within the path of the electrofishing boat (7–30%). Furthermore, the probability of encounter by boat electrofishing varied by as much as 6.3 times among lakes. Differences in encounter probability among lakes appeared to be related to lake basin and habitat characteristics. Overlays of electrofishing sampling effort and fish locations revealed that traditional shoreline electrofishing may not be an effective way of estimating age-0 Muskellunge CPUE. Modifications to electrofishing protocols, including increased effort in offshore areas and consideration of basin characteristics and habitat, may be needed to increase encounter probabilities and the utility of boat electrofishing for sampling age-0 Muskellunge.","container-title":"North American Journal of Fisheries Management","DOI":"10.1002/nafm.10418","ISSN":"1548-8675","issue":"2","language":"en","license":"© 2020 American Fisheries Society","note":"_eprint: https://onlinelibrary.wiley.com/doi/pdf/10.1002/nafm.10418","page":"383-393","source":"Wiley Online Library","title":"Electrofishing encounter probability, survival, and dispersal of stocked age-0 Muskellunge in Wisconsin Lakes","volume":"40","author":[{"family":"Dembkowski","given":"Daniel J."},{"family":"Kerns1","given":"Janice A."},{"family":"Easterly","given":"Emma G."},{"family":"Isermann","given":"Daniel A."}],"issued":{"date-parts":[["2020"]]}}}],"schema":"https://github.com/citation-style-language/schema/raw/master/csl-citation.json"} </w:instrText>
      </w:r>
      <w:r w:rsidRPr="00DF0FB8">
        <w:rPr>
          <w:iCs/>
        </w:rPr>
        <w:fldChar w:fldCharType="separate"/>
      </w:r>
      <w:r w:rsidR="00F70C21">
        <w:rPr>
          <w:iCs/>
        </w:rPr>
        <w:t>(Hangsleben et al. 2013; Dembkowski et al. 2020)</w:t>
      </w:r>
      <w:r w:rsidRPr="00DF0FB8">
        <w:fldChar w:fldCharType="end"/>
      </w:r>
      <w:r w:rsidRPr="00DF0FB8">
        <w:rPr>
          <w:iCs/>
        </w:rPr>
        <w:t xml:space="preserve"> and seine catches </w:t>
      </w:r>
      <w:r w:rsidRPr="00DF0FB8">
        <w:rPr>
          <w:iCs/>
        </w:rPr>
        <w:fldChar w:fldCharType="begin"/>
      </w:r>
      <w:r w:rsidRPr="00DF0FB8">
        <w:rPr>
          <w:iCs/>
        </w:rPr>
        <w:instrText xml:space="preserve"> ADDIN ZOTERO_ITEM CSL_CITATION {"citationID":"HVae65pR","properties":{"formattedCitation":"(Jackson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rPr>
          <w:iCs/>
        </w:rPr>
        <w:fldChar w:fldCharType="separate"/>
      </w:r>
      <w:r w:rsidRPr="00DF0FB8">
        <w:rPr>
          <w:iCs/>
        </w:rPr>
        <w:t>(Jackson and Noble 1995)</w:t>
      </w:r>
      <w:r w:rsidRPr="00DF0FB8">
        <w:fldChar w:fldCharType="end"/>
      </w:r>
      <w:r w:rsidRPr="00DF0FB8">
        <w:rPr>
          <w:iCs/>
        </w:rPr>
        <w:t xml:space="preserve">. Therefore, it is plausible that sampling variation from spring electrofishing and late-summer seine catches may have confounded detection of changes in </w:t>
      </w:r>
      <w:r w:rsidRPr="00DF0FB8">
        <w:t xml:space="preserve">Largemouth Bass </w:t>
      </w:r>
      <w:r w:rsidRPr="00DF0FB8">
        <w:rPr>
          <w:iCs/>
        </w:rPr>
        <w:t xml:space="preserve">survival. </w:t>
      </w:r>
    </w:p>
    <w:p w14:paraId="00840DFA" w14:textId="77777777" w:rsidR="00DF0FB8" w:rsidRPr="00DF0FB8" w:rsidRDefault="00DF0FB8" w:rsidP="00DF0FB8">
      <w:pPr>
        <w:tabs>
          <w:tab w:val="left" w:pos="920"/>
        </w:tabs>
        <w:spacing w:line="480" w:lineRule="auto"/>
        <w:rPr>
          <w:iCs/>
        </w:rPr>
      </w:pPr>
      <w:r w:rsidRPr="00DF0FB8">
        <w:rPr>
          <w:iCs/>
        </w:rPr>
        <w:tab/>
        <w:t xml:space="preserve">Density-dependent growth refers to a negative relationship between growth and population density such that increased population density results in intraspecific competition for prey resources and slower growth </w:t>
      </w:r>
      <w:r w:rsidRPr="00DF0FB8">
        <w:rPr>
          <w:iCs/>
        </w:rPr>
        <w:fldChar w:fldCharType="begin"/>
      </w:r>
      <w:r w:rsidRPr="00DF0FB8">
        <w:rPr>
          <w:iCs/>
        </w:rPr>
        <w:instrText xml:space="preserve"> ADDIN ZOTERO_ITEM CSL_CITATION {"citationID":"6N6RkjC5","properties":{"formattedCitation":"(Heath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DF0FB8">
        <w:rPr>
          <w:iCs/>
        </w:rPr>
        <w:fldChar w:fldCharType="separate"/>
      </w:r>
      <w:r w:rsidRPr="00DF0FB8">
        <w:rPr>
          <w:iCs/>
        </w:rPr>
        <w:t>(Heath 1992; Rose et al. 2001)</w:t>
      </w:r>
      <w:r w:rsidRPr="00DF0FB8">
        <w:fldChar w:fldCharType="end"/>
      </w:r>
      <w:r w:rsidRPr="00DF0FB8">
        <w:rPr>
          <w:iCs/>
        </w:rPr>
        <w:t xml:space="preserve">. Reduced age-0 </w:t>
      </w:r>
      <w:r w:rsidRPr="00DF0FB8">
        <w:t>Largemouth B</w:t>
      </w:r>
      <w:r w:rsidRPr="00DF0FB8">
        <w:rPr>
          <w:iCs/>
        </w:rPr>
        <w:t xml:space="preserve">ass densities following rotenone treatment provided us an opportunity to test for density-dependent growth. In the present study, we found rotenone treatment led to increased </w:t>
      </w:r>
      <w:r w:rsidRPr="00DF0FB8">
        <w:t>Largemouth B</w:t>
      </w:r>
      <w:r w:rsidRPr="00DF0FB8">
        <w:rPr>
          <w:iCs/>
        </w:rPr>
        <w:t xml:space="preserve">ass MLA-1 post-treatment in impoundments ≤11 ha. </w:t>
      </w:r>
      <w:r w:rsidRPr="00DF0FB8">
        <w:rPr>
          <w:iCs/>
        </w:rPr>
        <w:fldChar w:fldCharType="begin"/>
      </w:r>
      <w:r w:rsidRPr="00DF0FB8">
        <w:rPr>
          <w:iCs/>
        </w:rPr>
        <w:instrText xml:space="preserve"> ADDIN ZOTERO_ITEM CSL_CITATION {"citationID":"wPQmi5dm","properties":{"formattedCitation":"(McHugh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rPr>
          <w:iCs/>
        </w:rPr>
        <w:fldChar w:fldCharType="separate"/>
      </w:r>
      <w:r w:rsidRPr="00DF0FB8">
        <w:rPr>
          <w:iCs/>
        </w:rPr>
        <w:t>McHugh (1990)</w:t>
      </w:r>
      <w:r w:rsidRPr="00DF0FB8">
        <w:fldChar w:fldCharType="end"/>
      </w:r>
      <w:r w:rsidRPr="00DF0FB8">
        <w:rPr>
          <w:iCs/>
        </w:rPr>
        <w:t xml:space="preserve"> found similar results from combined rotenone application and targeted electrofishing removal wherein </w:t>
      </w:r>
      <w:r w:rsidRPr="00DF0FB8">
        <w:t>Largemouth B</w:t>
      </w:r>
      <w:r w:rsidRPr="00DF0FB8">
        <w:rPr>
          <w:iCs/>
        </w:rPr>
        <w:t xml:space="preserve">ass MLA-3 before treatment was comparable to MLA-2 after treatment. Similarly, </w:t>
      </w:r>
      <w:r w:rsidRPr="00DF0FB8">
        <w:rPr>
          <w:iCs/>
        </w:rPr>
        <w:fldChar w:fldCharType="begin"/>
      </w:r>
      <w:r w:rsidRPr="00DF0FB8">
        <w:rPr>
          <w:iCs/>
        </w:rPr>
        <w:instrText xml:space="preserve"> ADDIN ZOTERO_ITEM CSL_CITATION {"citationID":"K9DYb3Lp","properties":{"formattedCitation":"(Beckman 1941)","plainCitation":"(Beckman 1941)","dontUpdate":true,"noteIndex":0},"citationItems":[{"id":401,"uris":["http://zotero.org/users/4161640/items/XW2X6BIV"],"itemData":{"id":401,"type":"article-journal","container-title":"Transactions of the American Fisheries Society","DOI":"10.1577/1548-8659(1940)70[143:IGRORB]2.0.CO;2","ISSN":"0002-8487, 1548-8659","issue":"1","language":"en","page":"143-148","source":"CrossRef","title":"Increased growth rate of rock bass, &lt;i&gt;Ambloplites Rupestris&lt;/i&gt; (Rafinesque), following reduction in the density of the population","volume":"70","author":[{"family":"Beckman","given":"William C."}],"issued":{"date-parts":[["1941",1]]}}}],"schema":"https://github.com/citation-style-language/schema/raw/master/csl-citation.json"} </w:instrText>
      </w:r>
      <w:r w:rsidRPr="00DF0FB8">
        <w:rPr>
          <w:iCs/>
        </w:rPr>
        <w:fldChar w:fldCharType="separate"/>
      </w:r>
      <w:r w:rsidRPr="00DF0FB8">
        <w:rPr>
          <w:iCs/>
        </w:rPr>
        <w:t>Beckman (1941)</w:t>
      </w:r>
      <w:r w:rsidRPr="00DF0FB8">
        <w:fldChar w:fldCharType="end"/>
      </w:r>
      <w:r w:rsidRPr="00DF0FB8">
        <w:rPr>
          <w:iCs/>
        </w:rPr>
        <w:t xml:space="preserve"> concluded that growth of age-1 Rock Bass </w:t>
      </w:r>
      <w:proofErr w:type="spellStart"/>
      <w:r w:rsidRPr="00DF0FB8">
        <w:rPr>
          <w:i/>
        </w:rPr>
        <w:t>Ambloplites</w:t>
      </w:r>
      <w:proofErr w:type="spellEnd"/>
      <w:r w:rsidRPr="00DF0FB8">
        <w:rPr>
          <w:i/>
        </w:rPr>
        <w:t xml:space="preserve"> </w:t>
      </w:r>
      <w:proofErr w:type="spellStart"/>
      <w:r w:rsidRPr="00DF0FB8">
        <w:rPr>
          <w:i/>
        </w:rPr>
        <w:t>rupestris</w:t>
      </w:r>
      <w:proofErr w:type="spellEnd"/>
      <w:r w:rsidRPr="00DF0FB8">
        <w:rPr>
          <w:iCs/>
        </w:rPr>
        <w:t xml:space="preserve"> increased due to a rotenone application used to target juveniles. </w:t>
      </w:r>
    </w:p>
    <w:p w14:paraId="6518D821" w14:textId="463D00E4" w:rsidR="00DF0FB8" w:rsidRPr="00DF0FB8" w:rsidRDefault="00DF0FB8" w:rsidP="00DF0FB8">
      <w:pPr>
        <w:tabs>
          <w:tab w:val="left" w:pos="920"/>
        </w:tabs>
        <w:spacing w:line="480" w:lineRule="auto"/>
        <w:rPr>
          <w:iCs/>
        </w:rPr>
      </w:pPr>
      <w:r w:rsidRPr="00DF0FB8">
        <w:rPr>
          <w:iCs/>
        </w:rPr>
        <w:tab/>
        <w:t xml:space="preserve">Although Largemouth Bass MLA-1 increased following rotenone treatment, we found no effect on MLA-0 in mid-summer seine catches. We speculate that seine sampling was biased against collection of larger age-0 Largemouth Bass </w:t>
      </w:r>
      <w:r w:rsidRPr="00DF0FB8">
        <w:rPr>
          <w:iCs/>
        </w:rPr>
        <w:fldChar w:fldCharType="begin"/>
      </w:r>
      <w:r w:rsidRPr="00DF0FB8">
        <w:rPr>
          <w:iCs/>
        </w:rPr>
        <w:instrText xml:space="preserve"> ADDIN ZOTERO_ITEM CSL_CITATION {"citationID":"ZpWbK3rU","properties":{"formattedCitation":"(Jackson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rPr>
          <w:iCs/>
        </w:rPr>
        <w:fldChar w:fldCharType="separate"/>
      </w:r>
      <w:r w:rsidRPr="00DF0FB8">
        <w:rPr>
          <w:iCs/>
        </w:rPr>
        <w:t>(Jackson and Noble 1995)</w:t>
      </w:r>
      <w:r w:rsidRPr="00DF0FB8">
        <w:fldChar w:fldCharType="end"/>
      </w:r>
      <w:r w:rsidRPr="00DF0FB8">
        <w:rPr>
          <w:iCs/>
        </w:rPr>
        <w:t xml:space="preserve">, thereby </w:t>
      </w:r>
      <w:r w:rsidR="00816EBC">
        <w:rPr>
          <w:iCs/>
        </w:rPr>
        <w:t xml:space="preserve">potentially </w:t>
      </w:r>
      <w:r w:rsidRPr="00DF0FB8">
        <w:rPr>
          <w:iCs/>
        </w:rPr>
        <w:t xml:space="preserve">masking treatment effects. Alternatively, perhaps density-dependent growth </w:t>
      </w:r>
      <w:r w:rsidRPr="00DF0FB8">
        <w:rPr>
          <w:iCs/>
        </w:rPr>
        <w:lastRenderedPageBreak/>
        <w:t>responses require more time for cumulative growth differences to emerge. Moreover, no age-0 Largemouth Bass were captured in mid-summer seine hauls in 50% of the treatment impoundments, so mean lengths may not have been representative of all impoundments.</w:t>
      </w:r>
    </w:p>
    <w:p w14:paraId="05285F8E" w14:textId="1381B78D" w:rsidR="00DF0FB8" w:rsidRPr="00DF0FB8" w:rsidRDefault="00DF0FB8" w:rsidP="00DF0FB8">
      <w:pPr>
        <w:tabs>
          <w:tab w:val="left" w:pos="920"/>
        </w:tabs>
        <w:spacing w:line="480" w:lineRule="auto"/>
        <w:rPr>
          <w:iCs/>
        </w:rPr>
      </w:pPr>
      <w:r w:rsidRPr="00DF0FB8">
        <w:rPr>
          <w:iCs/>
        </w:rPr>
        <w:tab/>
        <w:t xml:space="preserve">Prey availability and size also affect fish growth </w:t>
      </w:r>
      <w:r w:rsidRPr="00DF0FB8">
        <w:rPr>
          <w:iCs/>
        </w:rPr>
        <w:fldChar w:fldCharType="begin"/>
      </w:r>
      <w:r w:rsidRPr="00DF0FB8">
        <w:rPr>
          <w:iCs/>
        </w:rPr>
        <w:instrText xml:space="preserve"> ADDIN ZOTERO_ITEM CSL_CITATION {"citationID":"uWYvlKwL","properties":{"formattedCitation":"(Shelton et al. 1979; Allen and Hightower 2010)","plainCitation":"(Shelton et al. 1979; Allen and Hightower 2010)","noteIndex":0},"citationItems":[{"id":2750,"uris":["http://zotero.org/users/4161640/items/WHFZ4H5R"],"itemData":{"id":2750,"type":"article-journal","container-title":"Transactions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E"}],"issued":{"date-parts":[["2010"]]}}}],"schema":"https://github.com/citation-style-language/schema/raw/master/csl-citation.json"} </w:instrText>
      </w:r>
      <w:r w:rsidRPr="00DF0FB8">
        <w:rPr>
          <w:iCs/>
        </w:rPr>
        <w:fldChar w:fldCharType="separate"/>
      </w:r>
      <w:r w:rsidRPr="00DF0FB8">
        <w:rPr>
          <w:iCs/>
        </w:rPr>
        <w:t>(Shelton et al. 1979; Allen and Hightower 2010)</w:t>
      </w:r>
      <w:r w:rsidRPr="00DF0FB8">
        <w:fldChar w:fldCharType="end"/>
      </w:r>
      <w:r w:rsidRPr="00DF0FB8">
        <w:rPr>
          <w:iCs/>
        </w:rPr>
        <w:t xml:space="preserve">. With reduced intraspecific competition and large numbers of juvenile Bluegill still present after rotenone treatment—as we found no rotenone effect on Bluegill densities in the mid-summer seine catches—Largemouth Bass prey availability should be plentiful. Age-1 Largemouth Bass growth increased after rotenone treatment (discussed above); therefore, future studies should assess if stock-size Bluegill and age-2+ Largemouth Bass growth, condition, and diet differences exist after rotenone applications. It is important to consider the effects of rotenone application on non-target species and life stages. For instance, McHugh (1990) reported that small numbers of non-target fishes (e.g., larger Bluegill and Largemouth Bass, Grass Carp </w:t>
      </w:r>
      <w:proofErr w:type="spellStart"/>
      <w:r w:rsidRPr="00DF0FB8">
        <w:rPr>
          <w:i/>
        </w:rPr>
        <w:t>Ctenopharyngodon</w:t>
      </w:r>
      <w:proofErr w:type="spellEnd"/>
      <w:r w:rsidRPr="00DF0FB8">
        <w:rPr>
          <w:i/>
        </w:rPr>
        <w:t xml:space="preserve"> </w:t>
      </w:r>
      <w:proofErr w:type="spellStart"/>
      <w:r w:rsidRPr="00DF0FB8">
        <w:rPr>
          <w:i/>
        </w:rPr>
        <w:t>idella</w:t>
      </w:r>
      <w:proofErr w:type="spellEnd"/>
      <w:r w:rsidRPr="00DF0FB8">
        <w:rPr>
          <w:iCs/>
        </w:rPr>
        <w:t xml:space="preserve">) were killed during the shoreline rotenone treatment. In the present study, we observed various numbers of larger Bluegill and Largemouth Bass mortality events (i.e., from none to nearly 200) along the shoreline of our treatment </w:t>
      </w:r>
      <w:del w:id="85" w:author="Reviewer" w:date="2023-08-21T11:50:00Z">
        <w:r w:rsidRPr="00DF0FB8" w:rsidDel="00EF4887">
          <w:rPr>
            <w:iCs/>
          </w:rPr>
          <w:delText xml:space="preserve">small </w:delText>
        </w:r>
      </w:del>
      <w:r w:rsidRPr="00DF0FB8">
        <w:rPr>
          <w:iCs/>
        </w:rPr>
        <w:t xml:space="preserve">impoundments the morning after—nearly 24 hours post—rotenone treatment. We did not assess age 2+ Largemouth Bass responses to the rotenone treatment here; however, effects on older Largemouth Bass age classes would be of interest in determining the overall value of this approach. Avoiding high rotenone-related mortality of age 2+ Largemouth Bass in efforts to reduce recruitment is desirable given that these fish are catchable and, if allowed and preferred, </w:t>
      </w:r>
      <w:r w:rsidR="005F1137">
        <w:rPr>
          <w:iCs/>
        </w:rPr>
        <w:t xml:space="preserve">are of </w:t>
      </w:r>
      <w:r w:rsidRPr="00DF0FB8">
        <w:rPr>
          <w:iCs/>
        </w:rPr>
        <w:t xml:space="preserve">harvestable size. </w:t>
      </w:r>
    </w:p>
    <w:p w14:paraId="78E6894C" w14:textId="42F23DF2" w:rsidR="00DF0FB8" w:rsidRPr="00DF0FB8" w:rsidRDefault="00DF0FB8" w:rsidP="00DF0FB8">
      <w:pPr>
        <w:tabs>
          <w:tab w:val="left" w:pos="920"/>
        </w:tabs>
        <w:spacing w:line="480" w:lineRule="auto"/>
        <w:rPr>
          <w:iCs/>
        </w:rPr>
      </w:pPr>
      <w:r w:rsidRPr="00DF0FB8">
        <w:rPr>
          <w:iCs/>
        </w:rPr>
        <w:tab/>
        <w:t>Further research to assess differences more definitively in growth responses as a function of impoundment size</w:t>
      </w:r>
      <w:r w:rsidR="005F1137">
        <w:rPr>
          <w:iCs/>
        </w:rPr>
        <w:t xml:space="preserve"> could improve our understanding of</w:t>
      </w:r>
      <w:r w:rsidRPr="00DF0FB8">
        <w:rPr>
          <w:iCs/>
        </w:rPr>
        <w:t xml:space="preserve"> rotenone treatment. We used similarly constructed small impoundments ≤11 ha; however, larger </w:t>
      </w:r>
      <w:del w:id="86" w:author="Reviewer" w:date="2023-08-21T14:33:00Z">
        <w:r w:rsidRPr="00DF0FB8" w:rsidDel="00FC2B13">
          <w:rPr>
            <w:iCs/>
          </w:rPr>
          <w:delText xml:space="preserve">small </w:delText>
        </w:r>
      </w:del>
      <w:r w:rsidRPr="00DF0FB8">
        <w:rPr>
          <w:iCs/>
        </w:rPr>
        <w:t xml:space="preserve">impoundments tend to </w:t>
      </w:r>
      <w:r w:rsidRPr="00DF0FB8">
        <w:rPr>
          <w:iCs/>
        </w:rPr>
        <w:lastRenderedPageBreak/>
        <w:t xml:space="preserve">have more complex littoral habitats (e.g., thick emergent vegetation, overhanging terrestrial vegetation, shallow backwaters) that may affect the efficiency of the rotenone treatment by providing temporary refuge for young-of-year </w:t>
      </w:r>
      <w:r w:rsidRPr="00DF0FB8">
        <w:t>Largemouth B</w:t>
      </w:r>
      <w:r w:rsidRPr="00DF0FB8">
        <w:rPr>
          <w:iCs/>
        </w:rPr>
        <w:t xml:space="preserve">ass. Ensuring rotenone spray coverage could also be more difficult in complex littoral habitats. Understanding this rotenone application effect on larger </w:t>
      </w:r>
      <w:del w:id="87" w:author="Reviewer" w:date="2023-08-21T14:33:00Z">
        <w:r w:rsidRPr="00DF0FB8" w:rsidDel="00FC2B13">
          <w:rPr>
            <w:iCs/>
          </w:rPr>
          <w:delText xml:space="preserve">small </w:delText>
        </w:r>
      </w:del>
      <w:r w:rsidRPr="00DF0FB8">
        <w:rPr>
          <w:iCs/>
        </w:rPr>
        <w:t xml:space="preserve">impoundments (e.g., &gt;30 ha) would be highly valuable to agencies and managers. </w:t>
      </w:r>
    </w:p>
    <w:p w14:paraId="3F2E2A16" w14:textId="77777777" w:rsidR="00DF0FB8" w:rsidRPr="00DF0FB8" w:rsidRDefault="00DF0FB8" w:rsidP="00DF0FB8">
      <w:pPr>
        <w:tabs>
          <w:tab w:val="left" w:pos="920"/>
        </w:tabs>
        <w:spacing w:line="480" w:lineRule="auto"/>
        <w:rPr>
          <w:iCs/>
        </w:rPr>
      </w:pPr>
    </w:p>
    <w:p w14:paraId="69116309" w14:textId="77777777" w:rsidR="00DF0FB8" w:rsidRPr="00DF0FB8" w:rsidRDefault="00DF0FB8" w:rsidP="00DF0FB8">
      <w:pPr>
        <w:tabs>
          <w:tab w:val="left" w:pos="920"/>
        </w:tabs>
        <w:spacing w:line="480" w:lineRule="auto"/>
        <w:rPr>
          <w:iCs/>
        </w:rPr>
      </w:pPr>
      <w:r w:rsidRPr="00DF0FB8">
        <w:rPr>
          <w:iCs/>
        </w:rPr>
        <w:t xml:space="preserve">[A]Management Implications </w:t>
      </w:r>
    </w:p>
    <w:p w14:paraId="5B113054" w14:textId="17670C63" w:rsidR="00DF0FB8" w:rsidRPr="00DF0FB8" w:rsidRDefault="00DF0FB8" w:rsidP="00DF0FB8">
      <w:pPr>
        <w:tabs>
          <w:tab w:val="left" w:pos="920"/>
        </w:tabs>
        <w:spacing w:line="480" w:lineRule="auto"/>
      </w:pPr>
      <w:r w:rsidRPr="00DF0FB8">
        <w:tab/>
        <w:t>The shoreline rotenone application described above allows applicators traveling at 1.9-2.4 km/</w:t>
      </w:r>
      <w:proofErr w:type="spellStart"/>
      <w:r w:rsidRPr="00DF0FB8">
        <w:t>hr</w:t>
      </w:r>
      <w:proofErr w:type="spellEnd"/>
      <w:r w:rsidRPr="00DF0FB8">
        <w:t xml:space="preserve"> to treat a 4-ha impoundment in about 20 minutes with </w:t>
      </w:r>
      <w:r w:rsidR="00816EBC">
        <w:t>as few as two</w:t>
      </w:r>
      <w:r w:rsidRPr="00DF0FB8">
        <w:t xml:space="preserve"> personnel. This shoreline rotenone treatment can be used to reduce recruitment of Largemouth Bass in small impoundments, but the efficacy of this approach needs to be investigated further. We found shoreline rotenone application to improve age-1 Largemouth Bass growth rates without </w:t>
      </w:r>
      <w:r w:rsidR="00E74241">
        <w:t>affecting</w:t>
      </w:r>
      <w:r w:rsidRPr="00DF0FB8">
        <w:t xml:space="preserve"> Bluegill densities in our impoundments. This improvement was evident after one year of rotenone application, while an additional year of rotenone application resulted in no further improvement. Shoreline rotenone application appears to immediately enhance Largemouth Bass populations in impoundments ≤11 ha. An important subject for future research </w:t>
      </w:r>
      <w:r w:rsidR="005F1137">
        <w:t>could</w:t>
      </w:r>
      <w:r w:rsidRPr="00DF0FB8">
        <w:t xml:space="preserve"> be to assess the effects of this shoreline rotenone application on non-target species population parameters (e.g., age-2+ Largemouth Bass growth, condition, and diets, and stock-size Bluegill condition) and in larger </w:t>
      </w:r>
      <w:del w:id="88" w:author="Reviewer" w:date="2023-08-21T14:36:00Z">
        <w:r w:rsidRPr="00DF0FB8" w:rsidDel="00FC2B13">
          <w:delText xml:space="preserve">sized small </w:delText>
        </w:r>
      </w:del>
      <w:r w:rsidRPr="00DF0FB8">
        <w:t xml:space="preserve">impoundments (30–200 ha). Additionally, McHugh (1990) found that combined shoreline rotenone application and targeted removal via electrofishing </w:t>
      </w:r>
      <w:r w:rsidR="00E74241">
        <w:t>affected</w:t>
      </w:r>
      <w:r w:rsidRPr="00DF0FB8">
        <w:t xml:space="preserve"> fish populations for a few years after initial application. As such, our shoreline rotenone application </w:t>
      </w:r>
      <w:r w:rsidRPr="00DF0FB8">
        <w:lastRenderedPageBreak/>
        <w:t>technique may need to be repeated at regular intervals (e.g., 2–4 years)</w:t>
      </w:r>
      <w:ins w:id="89" w:author="Ben Staton" w:date="2023-08-23T14:28:00Z">
        <w:r w:rsidR="00725176">
          <w:t xml:space="preserve"> </w:t>
        </w:r>
        <w:commentRangeStart w:id="90"/>
        <w:r w:rsidR="00725176">
          <w:t>--</w:t>
        </w:r>
      </w:ins>
      <w:commentRangeEnd w:id="90"/>
      <w:ins w:id="91" w:author="Ben Staton" w:date="2023-08-23T14:29:00Z">
        <w:r w:rsidR="00725176">
          <w:rPr>
            <w:rStyle w:val="CommentReference"/>
          </w:rPr>
          <w:commentReference w:id="90"/>
        </w:r>
      </w:ins>
      <w:ins w:id="92" w:author="Ben Staton" w:date="2023-08-23T14:28:00Z">
        <w:r w:rsidR="00725176">
          <w:t xml:space="preserve"> </w:t>
        </w:r>
      </w:ins>
      <w:del w:id="93" w:author="Ben Staton" w:date="2023-08-23T14:28:00Z">
        <w:r w:rsidRPr="00DF0FB8" w:rsidDel="00725176">
          <w:delText xml:space="preserve">, </w:delText>
        </w:r>
      </w:del>
      <w:r w:rsidRPr="00DF0FB8">
        <w:t>another important subject for future research in impoundment management.</w:t>
      </w:r>
    </w:p>
    <w:p w14:paraId="3D77DB1C" w14:textId="77777777" w:rsidR="00DF0FB8" w:rsidRPr="00DF0FB8" w:rsidRDefault="00DF0FB8" w:rsidP="00DF0FB8">
      <w:pPr>
        <w:tabs>
          <w:tab w:val="left" w:pos="920"/>
        </w:tabs>
        <w:spacing w:line="480" w:lineRule="auto"/>
      </w:pPr>
    </w:p>
    <w:p w14:paraId="3A1D9DC9" w14:textId="77777777" w:rsidR="00DF0FB8" w:rsidRPr="00DF0FB8" w:rsidRDefault="00DF0FB8" w:rsidP="00DF0FB8">
      <w:pPr>
        <w:tabs>
          <w:tab w:val="left" w:pos="920"/>
        </w:tabs>
        <w:spacing w:line="480" w:lineRule="auto"/>
      </w:pPr>
      <w:r w:rsidRPr="00DF0FB8">
        <w:t>[A]Acknowledgements</w:t>
      </w:r>
    </w:p>
    <w:p w14:paraId="78EEC72E" w14:textId="1E483850" w:rsidR="00DF0FB8" w:rsidRPr="00DF0FB8" w:rsidRDefault="00DF0FB8" w:rsidP="00DF0FB8">
      <w:pPr>
        <w:tabs>
          <w:tab w:val="left" w:pos="920"/>
        </w:tabs>
        <w:spacing w:line="480" w:lineRule="auto"/>
      </w:pPr>
      <w:r w:rsidRPr="00DF0FB8">
        <w:t xml:space="preserve">We thank the ADCNR and Auburn University for funding this research. We thank journal reviewers and editors and our internal reviewer for helpful feedback that improved the manuscript. A special thanks to all who assisted with this project, including Tammy DeVries, Henry Hershey, Mae Aida, Garret </w:t>
      </w:r>
      <w:proofErr w:type="spellStart"/>
      <w:r w:rsidRPr="00DF0FB8">
        <w:t>Kratina</w:t>
      </w:r>
      <w:proofErr w:type="spellEnd"/>
      <w:r w:rsidRPr="00DF0FB8">
        <w:t xml:space="preserve">, Taylor Beaman, Lindsay M. Horne, Byron Daniel Thomas, Troy M. Farmer, Ryan J. Bart, Patrick Anderson, Davis Walley, Cameron Ware, L. B. Cox, Danny Everett, Caroline Cox, Matthew Berry, Steven Coleman, Todd D. </w:t>
      </w:r>
      <w:proofErr w:type="spellStart"/>
      <w:r w:rsidRPr="00DF0FB8">
        <w:t>Steury</w:t>
      </w:r>
      <w:proofErr w:type="spellEnd"/>
      <w:r w:rsidRPr="00DF0FB8">
        <w:t xml:space="preserve">, Matthew D. Marshall, Jonathon Brown, Tommy R. Purcell, Kenneth C. Weathers, Dave Armstrong, Rob </w:t>
      </w:r>
      <w:proofErr w:type="spellStart"/>
      <w:r w:rsidRPr="00DF0FB8">
        <w:t>Andress</w:t>
      </w:r>
      <w:proofErr w:type="spellEnd"/>
      <w:r w:rsidRPr="00DF0FB8">
        <w:t xml:space="preserve">, Rob McCarter, and Paolo Pecora. Additional thanks to all private small impoundment owners who let us use their property for this project including Bill Scott, Charlie Britton, Greg Pate, Griggs Zachry, Mark Williams, Lee W. Meriwether III, Bob Henderson, The Andersons, and Larry Drummond. The Florida Cooperative Fish and Wildlife Research Unit is jointly sponsored by the University of Florida, Florida Fish and Wildlife Conservation Commission, U.S. Geological Survey, U.S. Fish and Wildlife Service, and Wildlife Management Institute. The use of trade, firm, or product names is for descriptive purposes only and does not imply endorsement by the U.S. Government. The authors declare no conflict of interest in this article. </w:t>
      </w:r>
      <w:r w:rsidR="00732905">
        <w:t xml:space="preserve">This study was performed under the auspices of Auburn University IACUC protocol number 2017-3088. </w:t>
      </w:r>
    </w:p>
    <w:p w14:paraId="29BBE5DD" w14:textId="77777777" w:rsidR="001117F0" w:rsidRDefault="001117F0" w:rsidP="001117F0">
      <w:pPr>
        <w:tabs>
          <w:tab w:val="left" w:pos="920"/>
        </w:tabs>
        <w:spacing w:line="480" w:lineRule="auto"/>
      </w:pPr>
    </w:p>
    <w:p w14:paraId="286E1A11" w14:textId="77777777" w:rsidR="001117F0" w:rsidRDefault="001117F0" w:rsidP="001117F0">
      <w:pPr>
        <w:spacing w:line="480" w:lineRule="auto"/>
      </w:pPr>
      <w:r>
        <w:t>[A]References</w:t>
      </w:r>
    </w:p>
    <w:p w14:paraId="14DF4F27" w14:textId="77777777" w:rsidR="00816EBC" w:rsidRPr="00816EBC" w:rsidRDefault="001117F0" w:rsidP="00816EBC">
      <w:pPr>
        <w:pStyle w:val="Bibliography"/>
      </w:pPr>
      <w:r>
        <w:lastRenderedPageBreak/>
        <w:fldChar w:fldCharType="begin"/>
      </w:r>
      <w:r>
        <w:instrText xml:space="preserve"> ADDIN ZOTERO_BIBL {"uncited":[],"omitted":[],"custom":[]} CSL_BIBLIOGRAPHY </w:instrText>
      </w:r>
      <w:r>
        <w:fldChar w:fldCharType="separate"/>
      </w:r>
      <w:r w:rsidR="00816EBC" w:rsidRPr="00816EBC">
        <w:t xml:space="preserve">Aday, D. D., and B. D. S. Graeb. 2012. Stunted fish in small impoundments: an overview and management perspective. Pages 215–232 </w:t>
      </w:r>
      <w:r w:rsidR="00816EBC" w:rsidRPr="00816EBC">
        <w:rPr>
          <w:i/>
          <w:iCs/>
        </w:rPr>
        <w:t>in</w:t>
      </w:r>
      <w:r w:rsidR="00816EBC" w:rsidRPr="00816EBC">
        <w:t xml:space="preserve"> J. W. Neal and D. W. Willis, editors. Small impoundment management in North America. American Fisheries Society, Bethesda, Maryland.</w:t>
      </w:r>
    </w:p>
    <w:p w14:paraId="55EC34AD" w14:textId="77777777" w:rsidR="00816EBC" w:rsidRPr="00816EBC" w:rsidRDefault="00816EBC" w:rsidP="00816EBC">
      <w:pPr>
        <w:pStyle w:val="Bibliography"/>
      </w:pPr>
      <w:r w:rsidRPr="00816EBC">
        <w:t xml:space="preserve">Aggus, L. R., and G. V. Elliott. 1975. Effects of cover and food on year-class strength of Largemouth Bass. Pages 317–322 </w:t>
      </w:r>
      <w:r w:rsidRPr="00816EBC">
        <w:rPr>
          <w:i/>
          <w:iCs/>
        </w:rPr>
        <w:t>in</w:t>
      </w:r>
      <w:r w:rsidRPr="00816EBC">
        <w:t xml:space="preserve"> R. H. Stroud and H. Clepper, editors. Black bass biology and management. Sport Fishing Institute, Washington, D.C., USA.</w:t>
      </w:r>
    </w:p>
    <w:p w14:paraId="61ADC2D0" w14:textId="77777777" w:rsidR="00816EBC" w:rsidRPr="00816EBC" w:rsidRDefault="00816EBC" w:rsidP="00816EBC">
      <w:pPr>
        <w:pStyle w:val="Bibliography"/>
      </w:pPr>
      <w:r w:rsidRPr="00816EBC">
        <w:t xml:space="preserve">Allen, M. S., and J. E. Hightower. 2010. Fish population dynamics: mortality, growth, and recruitment. Pages 43–80 </w:t>
      </w:r>
      <w:r w:rsidRPr="00816EBC">
        <w:rPr>
          <w:i/>
          <w:iCs/>
        </w:rPr>
        <w:t>in</w:t>
      </w:r>
      <w:r w:rsidRPr="00816EBC">
        <w:t xml:space="preserve"> W. A. Hubert and M. C. Quist, editors. Inland fisheries management in North America, 3rd edition. American Fisheries Society, Bethesda, Maryland.</w:t>
      </w:r>
    </w:p>
    <w:p w14:paraId="621789F7" w14:textId="77777777" w:rsidR="00816EBC" w:rsidRPr="00816EBC" w:rsidRDefault="00816EBC" w:rsidP="00816EBC">
      <w:pPr>
        <w:pStyle w:val="Bibliography"/>
      </w:pPr>
      <w:r w:rsidRPr="00816EBC">
        <w:t>Allen, M. S., C. J. Walters, and R. Myers. 2008. Temporal trends in Largemouth Bass mortality, with fishery implications. North American Journal of Fisheries Management 28(2):418–427.</w:t>
      </w:r>
    </w:p>
    <w:p w14:paraId="3C14B1DB" w14:textId="77777777" w:rsidR="00816EBC" w:rsidRPr="00816EBC" w:rsidRDefault="00816EBC" w:rsidP="00816EBC">
      <w:pPr>
        <w:pStyle w:val="Bibliography"/>
      </w:pPr>
      <w:r w:rsidRPr="00816EBC">
        <w:t xml:space="preserve">Bartlett, J. A., M. P. Ward, S. J. Landsman, and J. M. Epifanio. 2010. Nest-site fidelity in parental male bluegill </w:t>
      </w:r>
      <w:r w:rsidRPr="00816EBC">
        <w:rPr>
          <w:i/>
          <w:iCs/>
        </w:rPr>
        <w:t>Lepomis macrochirus</w:t>
      </w:r>
      <w:r w:rsidRPr="00816EBC">
        <w:t>: spatial patterns and the influence of prior mating success. Journal of Fish Biology 77(4):890–906.</w:t>
      </w:r>
    </w:p>
    <w:p w14:paraId="00F7F255" w14:textId="77777777" w:rsidR="00816EBC" w:rsidRPr="00816EBC" w:rsidRDefault="00816EBC" w:rsidP="00816EBC">
      <w:pPr>
        <w:pStyle w:val="Bibliography"/>
      </w:pPr>
      <w:r w:rsidRPr="00816EBC">
        <w:t xml:space="preserve">Beckman, W. C. 1941. Increased growth rate of rock bass, </w:t>
      </w:r>
      <w:r w:rsidRPr="00816EBC">
        <w:rPr>
          <w:i/>
          <w:iCs/>
        </w:rPr>
        <w:t>Ambloplites Rupestris</w:t>
      </w:r>
      <w:r w:rsidRPr="00816EBC">
        <w:t xml:space="preserve"> (Rafinesque), following reduction in the density of the population. Transactions of the American Fisheries Society 70(1):143–148.</w:t>
      </w:r>
    </w:p>
    <w:p w14:paraId="43185D34" w14:textId="77777777" w:rsidR="00816EBC" w:rsidRPr="00816EBC" w:rsidRDefault="00816EBC" w:rsidP="00816EBC">
      <w:pPr>
        <w:pStyle w:val="Bibliography"/>
      </w:pPr>
      <w:r w:rsidRPr="00816EBC">
        <w:t>Bennett, G. W. 1970. Management of lakes and ponds. 2nd edition. Van Nostrand Reinhold Company, New York.</w:t>
      </w:r>
    </w:p>
    <w:p w14:paraId="18BC61D2" w14:textId="77777777" w:rsidR="00816EBC" w:rsidRPr="00816EBC" w:rsidRDefault="00816EBC" w:rsidP="00816EBC">
      <w:pPr>
        <w:pStyle w:val="Bibliography"/>
      </w:pPr>
      <w:r w:rsidRPr="00816EBC">
        <w:t>Bonvechio, T. F., B. R. Bowen, J. M. Wixson, and M. S. Allen. 2014. Exploitation and length limit evaluation of Largemouth Bass in three Georgia small impoundments. Journal of the Southeastern Association of Fish and Wildlife Agencies 1:33–41.</w:t>
      </w:r>
    </w:p>
    <w:p w14:paraId="0E0170A3" w14:textId="77777777" w:rsidR="00816EBC" w:rsidRPr="00816EBC" w:rsidRDefault="00816EBC" w:rsidP="00816EBC">
      <w:pPr>
        <w:pStyle w:val="Bibliography"/>
      </w:pPr>
      <w:r w:rsidRPr="00816EBC">
        <w:t>Brenden, T. O., and B. R. Murphy. 2004. Experimental assessment of age-0 Largemouth Bass and juvenile Bluegill competition in a small impoundment in Virginia. North American Journal of Fisheries Management 24(3):1058–1070.</w:t>
      </w:r>
    </w:p>
    <w:p w14:paraId="684ACB4B" w14:textId="77777777" w:rsidR="00816EBC" w:rsidRPr="00816EBC" w:rsidRDefault="00816EBC" w:rsidP="00816EBC">
      <w:pPr>
        <w:pStyle w:val="Bibliography"/>
      </w:pPr>
      <w:r w:rsidRPr="00816EBC">
        <w:t xml:space="preserve">Cargnelli, L. M., and B. D. Neff. 2006. Condition-dependent nesting in bluegill sunfish </w:t>
      </w:r>
      <w:r w:rsidRPr="00816EBC">
        <w:rPr>
          <w:i/>
          <w:iCs/>
        </w:rPr>
        <w:t>Lepomis macrochirus</w:t>
      </w:r>
      <w:r w:rsidRPr="00816EBC">
        <w:t>. Journal of Animal Ecology 75(3):627–633.</w:t>
      </w:r>
    </w:p>
    <w:p w14:paraId="1865F149" w14:textId="77777777" w:rsidR="00816EBC" w:rsidRPr="00816EBC" w:rsidRDefault="00816EBC" w:rsidP="00816EBC">
      <w:pPr>
        <w:pStyle w:val="Bibliography"/>
      </w:pPr>
      <w:r w:rsidRPr="00816EBC">
        <w:t>Carlson, A. J., and D. A. Isermann. 2010. Mandatory catch and release and maximum length limits for Largemouth Bass in Minnesota: is exploitation still a relevant concern? North American Journal of Fisheries Management 30(1):209–220.</w:t>
      </w:r>
    </w:p>
    <w:p w14:paraId="19E64CB9" w14:textId="77777777" w:rsidR="00816EBC" w:rsidRPr="00816EBC" w:rsidRDefault="00816EBC" w:rsidP="00816EBC">
      <w:pPr>
        <w:pStyle w:val="Bibliography"/>
      </w:pPr>
      <w:r w:rsidRPr="00816EBC">
        <w:t>Chaney, P. L., C. E. Boyd, and E. Polioudakis. 2012. Number, size, distribution, and hydrologic role of small impoundments in Alabama. Journal of Soil and Water Conservation 67(2):111–121.</w:t>
      </w:r>
    </w:p>
    <w:p w14:paraId="331A0876" w14:textId="77777777" w:rsidR="00816EBC" w:rsidRPr="00816EBC" w:rsidRDefault="00816EBC" w:rsidP="00816EBC">
      <w:pPr>
        <w:pStyle w:val="Bibliography"/>
      </w:pPr>
      <w:r w:rsidRPr="00816EBC">
        <w:t xml:space="preserve">Claussen, J. E. 2015. Largemouth bass </w:t>
      </w:r>
      <w:r w:rsidRPr="00816EBC">
        <w:rPr>
          <w:i/>
          <w:iCs/>
        </w:rPr>
        <w:t>Micropterus salmoides</w:t>
      </w:r>
      <w:r w:rsidRPr="00816EBC">
        <w:t xml:space="preserve"> (Lacepede, 1802). Pages 27–34 </w:t>
      </w:r>
      <w:r w:rsidRPr="00816EBC">
        <w:rPr>
          <w:i/>
          <w:iCs/>
        </w:rPr>
        <w:t>in</w:t>
      </w:r>
      <w:r w:rsidRPr="00816EBC">
        <w:t xml:space="preserve"> M. D. Tringali, J. M. Long, T. W. Birdsong, and M. S. Allen, editors. Black bass diversity multidisciplinary science for conservation. American Fisheries Society, Symposium 82, Bethesda, Maryland.</w:t>
      </w:r>
    </w:p>
    <w:p w14:paraId="08C353A3" w14:textId="77777777" w:rsidR="00816EBC" w:rsidRPr="00816EBC" w:rsidRDefault="00816EBC" w:rsidP="00816EBC">
      <w:pPr>
        <w:pStyle w:val="Bibliography"/>
      </w:pPr>
      <w:r w:rsidRPr="00816EBC">
        <w:t>Dauwalter, D. C., and J. R. Jackson. 2005. A re-evaluation of U.S. state fish-stocking recommendations for small, private, warmwater impoundments. Fisheries 30(8):18–28.</w:t>
      </w:r>
    </w:p>
    <w:p w14:paraId="486C539B" w14:textId="77777777" w:rsidR="00816EBC" w:rsidRPr="00816EBC" w:rsidRDefault="00816EBC" w:rsidP="00816EBC">
      <w:pPr>
        <w:pStyle w:val="Bibliography"/>
      </w:pPr>
      <w:r w:rsidRPr="00816EBC">
        <w:t>Davies, W. D., W. L. Shelton, and S. P. Malvestuto. 1982. Prey-dependent recruitment of Largemouth Bass: a conceptual model. Fisheries 7(6):12–15.</w:t>
      </w:r>
    </w:p>
    <w:p w14:paraId="7ED02E68" w14:textId="77777777" w:rsidR="00816EBC" w:rsidRPr="00816EBC" w:rsidRDefault="00816EBC" w:rsidP="00816EBC">
      <w:pPr>
        <w:pStyle w:val="Bibliography"/>
      </w:pPr>
      <w:r w:rsidRPr="00816EBC">
        <w:lastRenderedPageBreak/>
        <w:t>Dembkowski, D. J., J. A. Kerns1, E. G. Easterly, and D. A. Isermann. 2020. Electrofishing encounter probability, survival, and dispersal of stocked age-0 Muskellunge in Wisconsin Lakes. North American Journal of Fisheries Management 40(2):383–393.</w:t>
      </w:r>
    </w:p>
    <w:p w14:paraId="13914877" w14:textId="77777777" w:rsidR="00816EBC" w:rsidRPr="00816EBC" w:rsidRDefault="00816EBC" w:rsidP="00816EBC">
      <w:pPr>
        <w:pStyle w:val="Bibliography"/>
      </w:pPr>
      <w:r w:rsidRPr="00816EBC">
        <w:t xml:space="preserve">DeVries, D. R., and R. V. Frie. 1996. Determination of age and growth. Pages 483–512 </w:t>
      </w:r>
      <w:r w:rsidRPr="00816EBC">
        <w:rPr>
          <w:i/>
          <w:iCs/>
        </w:rPr>
        <w:t>in</w:t>
      </w:r>
      <w:r w:rsidRPr="00816EBC">
        <w:t xml:space="preserve"> B. R. Murphy and D. W. Willis, editors. Fisheries techniques, 2nd edition. American Fisheries Society, Bethesda, Maryland.</w:t>
      </w:r>
    </w:p>
    <w:p w14:paraId="4795BA4C" w14:textId="77777777" w:rsidR="00816EBC" w:rsidRPr="00816EBC" w:rsidRDefault="00816EBC" w:rsidP="00816EBC">
      <w:pPr>
        <w:pStyle w:val="Bibliography"/>
      </w:pPr>
      <w:r w:rsidRPr="00816EBC">
        <w:t>Eder, S. 1984. Effectiveness of an imposed slot length limit of 12.0-14.9 inches on Largemouth Bass. North American Journal of Fisheries Management 4(4B):469–478.</w:t>
      </w:r>
    </w:p>
    <w:p w14:paraId="5618D0DF" w14:textId="77777777" w:rsidR="00816EBC" w:rsidRPr="00816EBC" w:rsidRDefault="00816EBC" w:rsidP="00816EBC">
      <w:pPr>
        <w:pStyle w:val="Bibliography"/>
      </w:pPr>
      <w:r w:rsidRPr="00816EBC">
        <w:t>Finlayson, B. J., R. A. Schnick, R. L. Cailteux, L. DeMong, W. D. Horton, W. McClay, C. W. Thompson, and G. J. Tichacek, editors. 2000. Rotenone use in fisheries management. American Fisheries Society, Bethesda, Maryland.</w:t>
      </w:r>
    </w:p>
    <w:p w14:paraId="757E3116" w14:textId="77777777" w:rsidR="00816EBC" w:rsidRPr="00816EBC" w:rsidRDefault="00816EBC" w:rsidP="00816EBC">
      <w:pPr>
        <w:pStyle w:val="Bibliography"/>
      </w:pPr>
      <w:r w:rsidRPr="00816EBC">
        <w:t>Gabelhouse, D. W. 1987. Responses of Largemouth Bass and Bluegills to removal of surplus Largemouth Bass from a Kansas pond. North American Journal of Fisheries Management 7(1):81–90.</w:t>
      </w:r>
    </w:p>
    <w:p w14:paraId="052E14B4" w14:textId="77777777" w:rsidR="00816EBC" w:rsidRPr="00816EBC" w:rsidRDefault="00816EBC" w:rsidP="00816EBC">
      <w:pPr>
        <w:pStyle w:val="Bibliography"/>
      </w:pPr>
      <w:r w:rsidRPr="00816EBC">
        <w:t xml:space="preserve">Garvey, J., R. Stein, R. Wright, and M. Bremigan. 2002. Exploring ecological mechanisms underlying Largemouth Bass recruitment along environmental gradients. Pages 7–23 </w:t>
      </w:r>
      <w:r w:rsidRPr="00816EBC">
        <w:rPr>
          <w:i/>
          <w:iCs/>
        </w:rPr>
        <w:t>in</w:t>
      </w:r>
      <w:r w:rsidRPr="00816EBC">
        <w:t xml:space="preserve"> D. P. Philipp and M. S. Ridgway, editors. Black bass: ecology, conservation, and management. American Fisheries Society, Symposium 31, Bethesda, Maryland.</w:t>
      </w:r>
    </w:p>
    <w:p w14:paraId="53DCECAB" w14:textId="77777777" w:rsidR="00816EBC" w:rsidRPr="00816EBC" w:rsidRDefault="00816EBC" w:rsidP="00816EBC">
      <w:pPr>
        <w:pStyle w:val="Bibliography"/>
      </w:pPr>
      <w:r w:rsidRPr="00816EBC">
        <w:t>Geihsler, M. R., and D. R. Holder. 1983. Status of fish populations in Georgia ponds 1‐4 years after stocking. North American Journal of Fisheries Management 3(2):189–196.</w:t>
      </w:r>
    </w:p>
    <w:p w14:paraId="5D704D90" w14:textId="77777777" w:rsidR="00816EBC" w:rsidRPr="00816EBC" w:rsidRDefault="00816EBC" w:rsidP="00816EBC">
      <w:pPr>
        <w:pStyle w:val="Bibliography"/>
      </w:pPr>
      <w:r w:rsidRPr="00816EBC">
        <w:t>Guy, C. S., and D. W. Willis. 1990. Structural relationships of Largemouth Bass and Bluegill populations in South Dakota ponds. North American Journal of Fisheries Management 10(3):338–343.</w:t>
      </w:r>
    </w:p>
    <w:p w14:paraId="385C674D" w14:textId="77777777" w:rsidR="00816EBC" w:rsidRPr="00816EBC" w:rsidRDefault="00816EBC" w:rsidP="00816EBC">
      <w:pPr>
        <w:pStyle w:val="Bibliography"/>
      </w:pPr>
      <w:r w:rsidRPr="00816EBC">
        <w:t>Haley, N. V., R. A. Wright, D. R. DeVries, and M. S. Allen. 2012. Privately owned small impoundments in central Alabama: a survey and evaluation of management techniques for Largemouth Bass and Bluegill. North American Journal of Fisheries Management 32(6):1180–1190.</w:t>
      </w:r>
    </w:p>
    <w:p w14:paraId="4BF3D495" w14:textId="77777777" w:rsidR="00816EBC" w:rsidRPr="00816EBC" w:rsidRDefault="00816EBC" w:rsidP="00816EBC">
      <w:pPr>
        <w:pStyle w:val="Bibliography"/>
      </w:pPr>
      <w:r w:rsidRPr="00816EBC">
        <w:t>Hangsleben, M. A., M. S. Allen, and D. C. Gwinn. 2013. Evaluation of electrofishing catch per unit effort for indexing fish abundance in Florida Lakes. Transactions of the American Fisheries Society 142(1):247–256.</w:t>
      </w:r>
    </w:p>
    <w:p w14:paraId="642F2946" w14:textId="77777777" w:rsidR="00816EBC" w:rsidRPr="00816EBC" w:rsidRDefault="00816EBC" w:rsidP="00816EBC">
      <w:pPr>
        <w:pStyle w:val="Bibliography"/>
      </w:pPr>
      <w:r w:rsidRPr="00816EBC">
        <w:t>Heath, M. R. 1992. Field investigations of the early life stages of marine fish. Advances in Marine Biology 28:1–174.</w:t>
      </w:r>
    </w:p>
    <w:p w14:paraId="004F57C6" w14:textId="77777777" w:rsidR="00816EBC" w:rsidRPr="00816EBC" w:rsidRDefault="00816EBC" w:rsidP="00816EBC">
      <w:pPr>
        <w:pStyle w:val="Bibliography"/>
      </w:pPr>
      <w:r w:rsidRPr="00816EBC">
        <w:t>Jackson, J. R., and R. L. Noble. 1995. Selectivity of sampling methods for juvenile Largemouth Bass in assessments of recruitment processes. North American Journal of Fisheries Management 15(2):408–418.</w:t>
      </w:r>
    </w:p>
    <w:p w14:paraId="7EE6E546" w14:textId="77777777" w:rsidR="00816EBC" w:rsidRPr="00816EBC" w:rsidRDefault="00816EBC" w:rsidP="00816EBC">
      <w:pPr>
        <w:pStyle w:val="Bibliography"/>
      </w:pPr>
      <w:r w:rsidRPr="00816EBC">
        <w:t>Kelso, W. E. 1983. Trophic overlap and competition among juvenile littoral fishes in Claytor Lake, Virginia. Doctoral dissertation. Virginia Polytechnic Institute and State University, Blacksburg, Virginia.</w:t>
      </w:r>
    </w:p>
    <w:p w14:paraId="7AF69DEC" w14:textId="77777777" w:rsidR="00816EBC" w:rsidRPr="00816EBC" w:rsidRDefault="00816EBC" w:rsidP="00816EBC">
      <w:pPr>
        <w:pStyle w:val="Bibliography"/>
      </w:pPr>
      <w:r w:rsidRPr="00816EBC">
        <w:t>Kramer, R. H., and L. L. Smith. 1962. Formation of year classes in Largemouth Bass. Transactions of the American Fisheries Society 91(1):29–41.</w:t>
      </w:r>
    </w:p>
    <w:p w14:paraId="621559BF" w14:textId="77777777" w:rsidR="00816EBC" w:rsidRPr="00816EBC" w:rsidRDefault="00816EBC" w:rsidP="00816EBC">
      <w:pPr>
        <w:pStyle w:val="Bibliography"/>
      </w:pPr>
      <w:r w:rsidRPr="00816EBC">
        <w:t>Laarman, P. W., and J. C. Schneider. 2004. Maturity and fecundity of Largemouth Bass as a function of age and size. University of Michigan Library, Fisheries Research, Report 1931, Ann Arbor, Michigan.</w:t>
      </w:r>
    </w:p>
    <w:p w14:paraId="6820EDB2" w14:textId="77777777" w:rsidR="00816EBC" w:rsidRPr="00816EBC" w:rsidRDefault="00816EBC" w:rsidP="00816EBC">
      <w:pPr>
        <w:pStyle w:val="Bibliography"/>
      </w:pPr>
      <w:r w:rsidRPr="00816EBC">
        <w:t>Ludsin, S. A., and D. R. DeVries. 1997. First-year recruitment of Largemouth Bass: the interdependency of early life stages. Ecological Applications 7(3):1024–1038.</w:t>
      </w:r>
    </w:p>
    <w:p w14:paraId="524BA26D" w14:textId="77777777" w:rsidR="00816EBC" w:rsidRPr="00816EBC" w:rsidRDefault="00816EBC" w:rsidP="00816EBC">
      <w:pPr>
        <w:pStyle w:val="Bibliography"/>
      </w:pPr>
      <w:r w:rsidRPr="00816EBC">
        <w:t>McClay, W. 2000. Rotenone use in North America (1988–1997). Fisheries 25(5):15–21.</w:t>
      </w:r>
    </w:p>
    <w:p w14:paraId="3AA3047E" w14:textId="77777777" w:rsidR="00816EBC" w:rsidRPr="00816EBC" w:rsidRDefault="00816EBC" w:rsidP="00816EBC">
      <w:pPr>
        <w:pStyle w:val="Bibliography"/>
      </w:pPr>
      <w:r w:rsidRPr="00816EBC">
        <w:lastRenderedPageBreak/>
        <w:t>McHugh, J. J. 1990. Responses of Bluegills and crappies to reduced abundance of Largemouth Bass in two Alabama impoundments. North American Journal of Fisheries Management 10(3):344–351.</w:t>
      </w:r>
    </w:p>
    <w:p w14:paraId="1AF027E6" w14:textId="77777777" w:rsidR="00816EBC" w:rsidRPr="00816EBC" w:rsidRDefault="00816EBC" w:rsidP="00816EBC">
      <w:pPr>
        <w:pStyle w:val="Bibliography"/>
      </w:pPr>
      <w:r w:rsidRPr="00816EBC">
        <w:t>Miranda, L. E., and W. D. Hubbard. 1994a. Length-dependent winter survival and lipid composition of age-0 Largemouth Bass in Bay Springs Reservoir, Mississippi. Transactions of the American Fisheries Society 123(1):80–87.</w:t>
      </w:r>
    </w:p>
    <w:p w14:paraId="0A375908" w14:textId="77777777" w:rsidR="00816EBC" w:rsidRPr="00816EBC" w:rsidRDefault="00816EBC" w:rsidP="00816EBC">
      <w:pPr>
        <w:pStyle w:val="Bibliography"/>
      </w:pPr>
      <w:r w:rsidRPr="00816EBC">
        <w:t>Miranda, L. E., and W. D. Hubbard. 1994b. Winter survival of age-0 Largemouth Bass relative to size, predators, and shelter. North American Journal of Fisheries Management 14(4):790–796.</w:t>
      </w:r>
    </w:p>
    <w:p w14:paraId="085F3D69" w14:textId="77777777" w:rsidR="00816EBC" w:rsidRPr="00816EBC" w:rsidRDefault="00816EBC" w:rsidP="00816EBC">
      <w:pPr>
        <w:pStyle w:val="Bibliography"/>
      </w:pPr>
      <w:r w:rsidRPr="00816EBC">
        <w:t>Moyle, P. B. 1976. Inland fishes of California. University of California Press, Berkeley, California.</w:t>
      </w:r>
    </w:p>
    <w:p w14:paraId="48C38CC8" w14:textId="77777777" w:rsidR="00816EBC" w:rsidRPr="00816EBC" w:rsidRDefault="00816EBC" w:rsidP="00816EBC">
      <w:pPr>
        <w:pStyle w:val="Bibliography"/>
      </w:pPr>
      <w:r w:rsidRPr="00816EBC">
        <w:t xml:space="preserve">Novinger, G. D., and R. E. Legler. 1978. Bluegill population structure and dynamics. Pages 37–49 </w:t>
      </w:r>
      <w:r w:rsidRPr="00816EBC">
        <w:rPr>
          <w:i/>
          <w:iCs/>
        </w:rPr>
        <w:t>in</w:t>
      </w:r>
      <w:r w:rsidRPr="00816EBC">
        <w:t xml:space="preserve"> G. Novinger and J. G. Dillard, editors. New approaches to the management of small impoundments. American Fisheries Society, North Central Division, Special Publication 5, Bethesda, Maryland.</w:t>
      </w:r>
    </w:p>
    <w:p w14:paraId="10FCB1DF" w14:textId="77777777" w:rsidR="00816EBC" w:rsidRPr="00816EBC" w:rsidRDefault="00816EBC" w:rsidP="00816EBC">
      <w:pPr>
        <w:pStyle w:val="Bibliography"/>
      </w:pPr>
      <w:r w:rsidRPr="00816EBC">
        <w:t>Partridge, D. G., and D. R. DeVries. 1999. Regulation of growth and mortality in larval Bluegills: implications for juvenile recruitment. Transactions of the American Fisheries Society 128(4):625–638.</w:t>
      </w:r>
    </w:p>
    <w:p w14:paraId="494069FD" w14:textId="77777777" w:rsidR="00816EBC" w:rsidRPr="00816EBC" w:rsidRDefault="00816EBC" w:rsidP="00816EBC">
      <w:pPr>
        <w:pStyle w:val="Bibliography"/>
      </w:pPr>
      <w:r w:rsidRPr="00816EBC">
        <w:t xml:space="preserve">Quinn, S. 1996. Trends in regulatory and voluntary catch-and-release fishing. Pages 152–162 </w:t>
      </w:r>
      <w:r w:rsidRPr="00816EBC">
        <w:rPr>
          <w:i/>
          <w:iCs/>
        </w:rPr>
        <w:t>in</w:t>
      </w:r>
      <w:r w:rsidRPr="00816EBC">
        <w:t xml:space="preserve"> L. E. Miranda and D. R. DeVries, editors. Multidimensional approaches to reservoir fisheries management. American Fisheries Society, Symposium 16, Bethesda, Maryland.</w:t>
      </w:r>
    </w:p>
    <w:p w14:paraId="472EEEAB" w14:textId="77777777" w:rsidR="00816EBC" w:rsidRPr="00816EBC" w:rsidRDefault="00816EBC" w:rsidP="00816EBC">
      <w:pPr>
        <w:pStyle w:val="Bibliography"/>
      </w:pPr>
      <w:r w:rsidRPr="00816EBC">
        <w:t>R Core Team. 2022. R: a language and environment for statistical computing. R Foundation for Statistical Computing, Vienna, Austria.</w:t>
      </w:r>
    </w:p>
    <w:p w14:paraId="6E86F534" w14:textId="77777777" w:rsidR="00816EBC" w:rsidRPr="00816EBC" w:rsidRDefault="00816EBC" w:rsidP="00816EBC">
      <w:pPr>
        <w:pStyle w:val="Bibliography"/>
      </w:pPr>
      <w:r w:rsidRPr="00816EBC">
        <w:t>Renwick, W. H., S. V. Smith, J. D. Bartley, and R. W. Buddemeier. 2005. The role of impoundments in the sediment budget of the conterminous United States. Geomorphology 71(1–2):99–111.</w:t>
      </w:r>
    </w:p>
    <w:p w14:paraId="4A79B8FC" w14:textId="77777777" w:rsidR="00816EBC" w:rsidRPr="00816EBC" w:rsidRDefault="00816EBC" w:rsidP="00816EBC">
      <w:pPr>
        <w:pStyle w:val="Bibliography"/>
      </w:pPr>
      <w:r w:rsidRPr="00816EBC">
        <w:t xml:space="preserve">Reynolds, J. B., and A. L. Kolz. 2012. Electrofishing. Pages 305–361 </w:t>
      </w:r>
      <w:r w:rsidRPr="00816EBC">
        <w:rPr>
          <w:i/>
          <w:iCs/>
        </w:rPr>
        <w:t>in</w:t>
      </w:r>
      <w:r w:rsidRPr="00816EBC">
        <w:t xml:space="preserve"> A. V. Zale, D. L. Parrish, and T. M. Sutton, editors. Fisheries techniques, 3rd edition. American Fisheries Society, Bethesda, Maryland.</w:t>
      </w:r>
    </w:p>
    <w:p w14:paraId="3ABA875F" w14:textId="77777777" w:rsidR="00816EBC" w:rsidRPr="00816EBC" w:rsidRDefault="00816EBC" w:rsidP="00816EBC">
      <w:pPr>
        <w:pStyle w:val="Bibliography"/>
      </w:pPr>
      <w:r w:rsidRPr="00816EBC">
        <w:t>Rogers, M. W., and M. S. Allen. 2009. Exploring the generality of recruitment hypotheses for Largemouth Bass along a latitudinal gradient of Florida lakes. Transactions of the American Fisheries Society 138(1):23–37.</w:t>
      </w:r>
    </w:p>
    <w:p w14:paraId="20E8099A" w14:textId="77777777" w:rsidR="00816EBC" w:rsidRPr="00816EBC" w:rsidRDefault="00816EBC" w:rsidP="00816EBC">
      <w:pPr>
        <w:pStyle w:val="Bibliography"/>
      </w:pPr>
      <w:r w:rsidRPr="00816EBC">
        <w:t>Rose, K. A., J. H. Cowan, K. O. Winemiller, R. A. Myers, and R. Hilborn. 2001. Compensatory density dependence in fish populations: importance, controversy, understanding and prognosis. Fish and Fisheries 2(4):293–327.</w:t>
      </w:r>
    </w:p>
    <w:p w14:paraId="00C5145E" w14:textId="77777777" w:rsidR="00816EBC" w:rsidRPr="00816EBC" w:rsidRDefault="00816EBC" w:rsidP="00816EBC">
      <w:pPr>
        <w:pStyle w:val="Bibliography"/>
      </w:pPr>
      <w:r w:rsidRPr="00816EBC">
        <w:t>Sammons, S. M., and P. W. Bettoli. 1999. Spatial and temporal variation in electrofishing catch rates of three species of black bass (</w:t>
      </w:r>
      <w:r w:rsidRPr="00816EBC">
        <w:rPr>
          <w:i/>
          <w:iCs/>
        </w:rPr>
        <w:t>Micropterus spp.</w:t>
      </w:r>
      <w:r w:rsidRPr="00816EBC">
        <w:t>) from Normandy Reservoir, Tennessee. North American Journal of Fisheries Management 19(2):454–461.</w:t>
      </w:r>
    </w:p>
    <w:p w14:paraId="23AB0F33" w14:textId="77777777" w:rsidR="00816EBC" w:rsidRPr="00816EBC" w:rsidRDefault="00816EBC" w:rsidP="00816EBC">
      <w:pPr>
        <w:pStyle w:val="Bibliography"/>
      </w:pPr>
      <w:r w:rsidRPr="00816EBC">
        <w:t xml:space="preserve">Sammons, S. M., and M. J. Maceina. 2005. Population size, survival, and growth of Largemouth Bass one year after stocking in four ponds. Pages 241–250 </w:t>
      </w:r>
      <w:r w:rsidRPr="00816EBC">
        <w:rPr>
          <w:i/>
          <w:iCs/>
        </w:rPr>
        <w:t>in</w:t>
      </w:r>
      <w:r w:rsidRPr="00816EBC">
        <w:t xml:space="preserve"> Proceedings of the Annual Conference of the Southeastern Association of Fish and Wildlife Agencies.</w:t>
      </w:r>
    </w:p>
    <w:p w14:paraId="7472E214" w14:textId="77777777" w:rsidR="00816EBC" w:rsidRPr="00816EBC" w:rsidRDefault="00816EBC" w:rsidP="00816EBC">
      <w:pPr>
        <w:pStyle w:val="Bibliography"/>
      </w:pPr>
      <w:r w:rsidRPr="00816EBC">
        <w:t>Shelton, W. L., W. D. Davies, T. A. King, and T. J. Timmons. 1979. Variation in the growth of the initial year class of Largemouth Bass in West Point Reservoir, Alabama and Georgia. Transactions of the American Fisheries Society 108(2):142–149.</w:t>
      </w:r>
    </w:p>
    <w:p w14:paraId="76581AB4" w14:textId="77777777" w:rsidR="00816EBC" w:rsidRPr="00816EBC" w:rsidRDefault="00816EBC" w:rsidP="00816EBC">
      <w:pPr>
        <w:pStyle w:val="Bibliography"/>
      </w:pPr>
      <w:r w:rsidRPr="00816EBC">
        <w:lastRenderedPageBreak/>
        <w:t>Shoup, D. E., and C. R. Broderius. 2018. Effects of vegetation density on the ontogeny to piscivory of juvenile Largemouth Bass. North American Journal of Fisheries Management 38(3):630–638.</w:t>
      </w:r>
    </w:p>
    <w:p w14:paraId="2D05502C" w14:textId="77777777" w:rsidR="00816EBC" w:rsidRPr="00816EBC" w:rsidRDefault="00816EBC" w:rsidP="00816EBC">
      <w:pPr>
        <w:pStyle w:val="Bibliography"/>
      </w:pPr>
      <w:r w:rsidRPr="00816EBC">
        <w:t>Smith, S. L. 1976. Behavioral suppression of spawning in Largemouth Bass by interspecific competition for space within spawning areas. Transactions of the American Fisheries Society 105(6):682–685.</w:t>
      </w:r>
    </w:p>
    <w:p w14:paraId="3FE1674D" w14:textId="77777777" w:rsidR="00816EBC" w:rsidRPr="00816EBC" w:rsidRDefault="00816EBC" w:rsidP="00816EBC">
      <w:pPr>
        <w:pStyle w:val="Bibliography"/>
      </w:pPr>
      <w:r w:rsidRPr="00816EBC">
        <w:t xml:space="preserve">Smitherman, R. O. 1975. Experimental species associations of basses in Alabama ponds. Pages 76–84 </w:t>
      </w:r>
      <w:r w:rsidRPr="00816EBC">
        <w:rPr>
          <w:i/>
          <w:iCs/>
        </w:rPr>
        <w:t>in</w:t>
      </w:r>
      <w:r w:rsidRPr="00816EBC">
        <w:t xml:space="preserve"> R. H. Stroud and H. Clepper, editors. Black bass biology and management. Sport Fishing Institute, Washington, D.C., USA.</w:t>
      </w:r>
    </w:p>
    <w:p w14:paraId="4544BB1B" w14:textId="77777777" w:rsidR="00816EBC" w:rsidRPr="00816EBC" w:rsidRDefault="00816EBC" w:rsidP="00816EBC">
      <w:pPr>
        <w:pStyle w:val="Bibliography"/>
      </w:pPr>
      <w:r w:rsidRPr="00816EBC">
        <w:t>Stewart-Oaten, A., W. W. Murdoch, and K. R. Parker. 1986. Environmental impact assessment: “pseudoreplication” in time? Ecology 67(4):929–940.</w:t>
      </w:r>
    </w:p>
    <w:p w14:paraId="78CAD53E" w14:textId="77777777" w:rsidR="00816EBC" w:rsidRPr="00816EBC" w:rsidRDefault="00816EBC" w:rsidP="00816EBC">
      <w:pPr>
        <w:pStyle w:val="Bibliography"/>
      </w:pPr>
      <w:r w:rsidRPr="00816EBC">
        <w:t>Swingle, H. S. 1950. Relationships and dynamics of balanced and unbalanced fish populations. Alabama Agricultural Experiment Station Bulletin, Alabama Polytechnical Institute, Auburn.</w:t>
      </w:r>
    </w:p>
    <w:p w14:paraId="1863B4F2" w14:textId="77777777" w:rsidR="00816EBC" w:rsidRPr="00816EBC" w:rsidRDefault="00816EBC" w:rsidP="00816EBC">
      <w:pPr>
        <w:pStyle w:val="Bibliography"/>
      </w:pPr>
      <w:r w:rsidRPr="00816EBC">
        <w:t xml:space="preserve">Swingle, H. S. 1970. History of warmwater pond culture in the United States. Pages 95–105 </w:t>
      </w:r>
      <w:r w:rsidRPr="00816EBC">
        <w:rPr>
          <w:i/>
          <w:iCs/>
        </w:rPr>
        <w:t>in</w:t>
      </w:r>
      <w:r w:rsidRPr="00816EBC">
        <w:t xml:space="preserve"> N. G. Benson, editor. A century of fisheries in North America. American Fisheries Society, Special Publication 7, Bethesda, Maryland.</w:t>
      </w:r>
    </w:p>
    <w:p w14:paraId="4421607C" w14:textId="77777777" w:rsidR="00816EBC" w:rsidRPr="00816EBC" w:rsidRDefault="00816EBC" w:rsidP="00816EBC">
      <w:pPr>
        <w:pStyle w:val="Bibliography"/>
      </w:pPr>
      <w:r w:rsidRPr="00816EBC">
        <w:t>Swingle, H. S., and E. V. Smith. 1942. The management of ponds with stunted fish populations. Transactions of the American Fisheries Society 71(1):102–105.</w:t>
      </w:r>
    </w:p>
    <w:p w14:paraId="4F7F5435" w14:textId="77777777" w:rsidR="00816EBC" w:rsidRPr="00816EBC" w:rsidRDefault="00816EBC" w:rsidP="00816EBC">
      <w:pPr>
        <w:pStyle w:val="Bibliography"/>
      </w:pPr>
      <w:r w:rsidRPr="00816EBC">
        <w:t>U.S. Department of the Interior, U.S. Fish and Wildlife Service and U.S. Department of Commerce, U.S. Census Bureau. 2018. National survey of fishing, hunting, and wildlife-associated recreation. U.S. Fish and Wildlife Service, Washington, D.C.</w:t>
      </w:r>
    </w:p>
    <w:p w14:paraId="62CE42F4" w14:textId="77777777" w:rsidR="00816EBC" w:rsidRPr="00816EBC" w:rsidRDefault="00816EBC" w:rsidP="00816EBC">
      <w:pPr>
        <w:pStyle w:val="Bibliography"/>
      </w:pPr>
      <w:r w:rsidRPr="00816EBC">
        <w:t>Werner, E. E. 1977. Species packing and niche complementarity in three sunfishes. The American Naturalist 111(979):553–578.</w:t>
      </w:r>
    </w:p>
    <w:p w14:paraId="1DEB7258" w14:textId="77777777" w:rsidR="00816EBC" w:rsidRPr="00816EBC" w:rsidRDefault="00816EBC" w:rsidP="00816EBC">
      <w:pPr>
        <w:pStyle w:val="Bibliography"/>
      </w:pPr>
      <w:r w:rsidRPr="00816EBC">
        <w:t>Werner, E. E., and D. J. Hall. 1988. Ontogenetic habitat shifts in Bluegill: the foraging rate-predation risk trade-off. Ecology 69(5):1352–1366.</w:t>
      </w:r>
    </w:p>
    <w:p w14:paraId="6C8E5C6E" w14:textId="77777777" w:rsidR="00816EBC" w:rsidRPr="00816EBC" w:rsidRDefault="00816EBC" w:rsidP="00816EBC">
      <w:pPr>
        <w:pStyle w:val="Bibliography"/>
      </w:pPr>
      <w:r w:rsidRPr="00816EBC">
        <w:t xml:space="preserve">Willis, D. W., R. D. Lusk, and J. W. Slipke. 2010. Farm ponds and small impoundments. Pages 501–543 </w:t>
      </w:r>
      <w:r w:rsidRPr="00816EBC">
        <w:rPr>
          <w:i/>
          <w:iCs/>
        </w:rPr>
        <w:t>in</w:t>
      </w:r>
      <w:r w:rsidRPr="00816EBC">
        <w:t xml:space="preserve"> W. A. Hubert and M. C. Quist, editors. Inland fisheries management in North America, 3rd edition. American Fisheries Society, Bethesda, Maryland.</w:t>
      </w:r>
    </w:p>
    <w:p w14:paraId="2C7CC639" w14:textId="77777777" w:rsidR="00816EBC" w:rsidRPr="00816EBC" w:rsidRDefault="00816EBC" w:rsidP="00816EBC">
      <w:pPr>
        <w:pStyle w:val="Bibliography"/>
      </w:pPr>
      <w:r w:rsidRPr="00816EBC">
        <w:t xml:space="preserve">Willis, D. W., and B. R. Murphy. 1996. Planning for sampling. Pages 1–15 </w:t>
      </w:r>
      <w:r w:rsidRPr="00816EBC">
        <w:rPr>
          <w:i/>
          <w:iCs/>
        </w:rPr>
        <w:t>in</w:t>
      </w:r>
      <w:r w:rsidRPr="00816EBC">
        <w:t xml:space="preserve"> B. R. Murphy and D. W. Willis, editors. Fisheries techniques, 2nd edition. American Fisheries Society, Bethesda, Maryland.</w:t>
      </w:r>
    </w:p>
    <w:p w14:paraId="49CD3FAA" w14:textId="77777777" w:rsidR="00816EBC" w:rsidRPr="00816EBC" w:rsidRDefault="00816EBC" w:rsidP="00816EBC">
      <w:pPr>
        <w:pStyle w:val="Bibliography"/>
      </w:pPr>
      <w:r w:rsidRPr="00816EBC">
        <w:t xml:space="preserve">Willis, D. W., and J. W. Neal. 2012. Small impoundments and the history of their management. Pages 3–20 </w:t>
      </w:r>
      <w:r w:rsidRPr="00816EBC">
        <w:rPr>
          <w:i/>
          <w:iCs/>
        </w:rPr>
        <w:t>in</w:t>
      </w:r>
      <w:r w:rsidRPr="00816EBC">
        <w:t xml:space="preserve"> J. W. Neal and D. W. Willis, editors. Small impoundment management in North America. American Fisheries Society, Bethesda, Maryland.</w:t>
      </w:r>
    </w:p>
    <w:p w14:paraId="6210371F" w14:textId="77777777" w:rsidR="00816EBC" w:rsidRPr="00816EBC" w:rsidRDefault="00816EBC" w:rsidP="00816EBC">
      <w:pPr>
        <w:pStyle w:val="Bibliography"/>
      </w:pPr>
      <w:r w:rsidRPr="00816EBC">
        <w:t xml:space="preserve">Wright, R. A., and C. E. Kraft. 2012. Stocking strategies for recreational small impoundments. Page </w:t>
      </w:r>
      <w:r w:rsidRPr="00816EBC">
        <w:rPr>
          <w:i/>
          <w:iCs/>
        </w:rPr>
        <w:t>in</w:t>
      </w:r>
      <w:r w:rsidRPr="00816EBC">
        <w:t xml:space="preserve"> J. W. Neal and D. W. Willis, editors. Small impoundment management in North America. American Fisheries Society, Bethesda, Maryland.</w:t>
      </w:r>
    </w:p>
    <w:p w14:paraId="231F7C5A" w14:textId="77777777" w:rsidR="00816EBC" w:rsidRPr="00816EBC" w:rsidRDefault="00816EBC" w:rsidP="00816EBC">
      <w:pPr>
        <w:pStyle w:val="Bibliography"/>
      </w:pPr>
      <w:r w:rsidRPr="00816EBC">
        <w:t xml:space="preserve">Zweiacker, P. L., and R. C. Summerfelt. 1974. Seasonal variation in food and diet periodicity in feeding of northern Largemouth Bass, </w:t>
      </w:r>
      <w:r w:rsidRPr="00816EBC">
        <w:rPr>
          <w:i/>
          <w:iCs/>
        </w:rPr>
        <w:t>Micropterus salmoides</w:t>
      </w:r>
      <w:r w:rsidRPr="00816EBC">
        <w:t xml:space="preserve"> (Lacepede) in an Oklahoma reservoir. Proceedings of the Annual Conference of the Southeastern Association of Game and Fish Commissioners 27:579–591.</w:t>
      </w:r>
    </w:p>
    <w:p w14:paraId="7AE99A0E" w14:textId="468E0FE3" w:rsidR="001117F0" w:rsidRDefault="001117F0" w:rsidP="001117F0">
      <w:pPr>
        <w:spacing w:line="480" w:lineRule="auto"/>
      </w:pPr>
      <w:r>
        <w:fldChar w:fldCharType="end"/>
      </w:r>
    </w:p>
    <w:p w14:paraId="530EEE20" w14:textId="77777777" w:rsidR="001117F0" w:rsidRDefault="001117F0" w:rsidP="001117F0">
      <w:pPr>
        <w:spacing w:line="480" w:lineRule="auto"/>
      </w:pPr>
    </w:p>
    <w:p w14:paraId="5BCA6A2C" w14:textId="77777777" w:rsidR="001117F0" w:rsidRPr="001117F0" w:rsidRDefault="001117F0" w:rsidP="001117F0">
      <w:pPr>
        <w:spacing w:line="480" w:lineRule="auto"/>
      </w:pPr>
      <w:r w:rsidRPr="001117F0">
        <w:lastRenderedPageBreak/>
        <w:t>[A]Supporting Information</w:t>
      </w:r>
    </w:p>
    <w:p w14:paraId="7F5801D5" w14:textId="77777777" w:rsidR="001117F0" w:rsidRPr="001117F0" w:rsidRDefault="001117F0" w:rsidP="001117F0">
      <w:pPr>
        <w:spacing w:line="480" w:lineRule="auto"/>
      </w:pPr>
      <w:r w:rsidRPr="001117F0">
        <w:t xml:space="preserve">Data supporting the findings of this study are openly available in GitHub: </w:t>
      </w:r>
      <w:r w:rsidRPr="001117F0">
        <w:rPr>
          <w:i/>
          <w:iCs/>
        </w:rPr>
        <w:t>link</w:t>
      </w:r>
      <w:r w:rsidRPr="001117F0">
        <w:t xml:space="preserve">. Please contact </w:t>
      </w:r>
      <w:r w:rsidRPr="001117F0">
        <w:rPr>
          <w:i/>
          <w:iCs/>
        </w:rPr>
        <w:t>name of corresponding author</w:t>
      </w:r>
      <w:r w:rsidRPr="001117F0">
        <w:t xml:space="preserve"> for data-related questions. </w:t>
      </w:r>
    </w:p>
    <w:p w14:paraId="5E6BAAC7" w14:textId="77777777" w:rsidR="001117F0" w:rsidRDefault="001117F0" w:rsidP="001117F0">
      <w:pPr>
        <w:spacing w:line="480" w:lineRule="auto"/>
      </w:pPr>
    </w:p>
    <w:sectPr w:rsidR="001117F0" w:rsidSect="00F66318">
      <w:footerReference w:type="even" r:id="rId11"/>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5" w:author="Ben Staton" w:date="2023-08-23T10:58:00Z" w:initials="BS">
    <w:p w14:paraId="12082E49" w14:textId="77777777" w:rsidR="0028392B" w:rsidRDefault="0028392B" w:rsidP="00C036DE">
      <w:pPr>
        <w:pStyle w:val="CommentText"/>
      </w:pPr>
      <w:r>
        <w:rPr>
          <w:rStyle w:val="CommentReference"/>
        </w:rPr>
        <w:annotationRef/>
      </w:r>
      <w:r>
        <w:t>This is just more consistent with how you reference the day numbers above</w:t>
      </w:r>
    </w:p>
  </w:comment>
  <w:comment w:id="51" w:author="Ben Staton" w:date="2023-08-23T11:08:00Z" w:initials="BS">
    <w:p w14:paraId="3B355291" w14:textId="77777777" w:rsidR="0005577A" w:rsidRDefault="0005577A" w:rsidP="00933965">
      <w:pPr>
        <w:pStyle w:val="CommentText"/>
      </w:pPr>
      <w:r>
        <w:rPr>
          <w:rStyle w:val="CommentReference"/>
        </w:rPr>
        <w:annotationRef/>
      </w:r>
      <w:r>
        <w:t>I think "noise" distribution is better here -- it describes the among sample variability around the expected value. The "sampling distribution" describes the uncertainty in parameter estimates</w:t>
      </w:r>
    </w:p>
  </w:comment>
  <w:comment w:id="59" w:author="Ben Staton" w:date="2023-08-23T11:11:00Z" w:initials="BS">
    <w:p w14:paraId="18CEB0F2" w14:textId="77777777" w:rsidR="006E7DCB" w:rsidRDefault="006E7DCB" w:rsidP="00A70B58">
      <w:pPr>
        <w:pStyle w:val="CommentText"/>
      </w:pPr>
      <w:r>
        <w:rPr>
          <w:rStyle w:val="CommentReference"/>
        </w:rPr>
        <w:annotationRef/>
      </w:r>
      <w:r>
        <w:t>I don't think this is needed</w:t>
      </w:r>
    </w:p>
  </w:comment>
  <w:comment w:id="90" w:author="Ben Staton" w:date="2023-08-23T14:29:00Z" w:initials="BS">
    <w:p w14:paraId="07B6051A" w14:textId="77777777" w:rsidR="00725176" w:rsidRDefault="00725176" w:rsidP="00BD594B">
      <w:pPr>
        <w:pStyle w:val="CommentText"/>
      </w:pPr>
      <w:r>
        <w:rPr>
          <w:rStyle w:val="CommentReference"/>
        </w:rPr>
        <w:annotationRef/>
      </w:r>
      <w:r>
        <w:t>I think this reads better as an emdash than a comma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082E49" w15:done="0"/>
  <w15:commentEx w15:paraId="3B355291" w15:done="0"/>
  <w15:commentEx w15:paraId="18CEB0F2" w15:done="0"/>
  <w15:commentEx w15:paraId="07B605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9064D2" w16cex:dateUtc="2023-08-23T14:58:00Z"/>
  <w16cex:commentExtensible w16cex:durableId="2890672D" w16cex:dateUtc="2023-08-23T15:08:00Z"/>
  <w16cex:commentExtensible w16cex:durableId="289067EF" w16cex:dateUtc="2023-08-23T15:11:00Z"/>
  <w16cex:commentExtensible w16cex:durableId="28909646" w16cex:dateUtc="2023-08-23T1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082E49" w16cid:durableId="289064D2"/>
  <w16cid:commentId w16cid:paraId="3B355291" w16cid:durableId="2890672D"/>
  <w16cid:commentId w16cid:paraId="18CEB0F2" w16cid:durableId="289067EF"/>
  <w16cid:commentId w16cid:paraId="07B6051A" w16cid:durableId="289096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EC410" w14:textId="77777777" w:rsidR="00D167E3" w:rsidRDefault="00D167E3" w:rsidP="005723B5">
      <w:r>
        <w:separator/>
      </w:r>
    </w:p>
  </w:endnote>
  <w:endnote w:type="continuationSeparator" w:id="0">
    <w:p w14:paraId="1334E8CD" w14:textId="77777777" w:rsidR="00D167E3" w:rsidRDefault="00D167E3" w:rsidP="0057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462725"/>
      <w:docPartObj>
        <w:docPartGallery w:val="Page Numbers (Bottom of Page)"/>
        <w:docPartUnique/>
      </w:docPartObj>
    </w:sdtPr>
    <w:sdtContent>
      <w:p w14:paraId="7BE6DF6B" w14:textId="5DCEDE2F"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BC0571" w14:textId="77777777" w:rsidR="005723B5" w:rsidRDefault="00572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5271570"/>
      <w:docPartObj>
        <w:docPartGallery w:val="Page Numbers (Bottom of Page)"/>
        <w:docPartUnique/>
      </w:docPartObj>
    </w:sdtPr>
    <w:sdtContent>
      <w:p w14:paraId="0500E1C5" w14:textId="6D709F5E"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789CC4" w14:textId="77777777" w:rsidR="005723B5" w:rsidRDefault="00572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7E891" w14:textId="77777777" w:rsidR="00D167E3" w:rsidRDefault="00D167E3" w:rsidP="005723B5">
      <w:r>
        <w:separator/>
      </w:r>
    </w:p>
  </w:footnote>
  <w:footnote w:type="continuationSeparator" w:id="0">
    <w:p w14:paraId="36E91DF0" w14:textId="77777777" w:rsidR="00D167E3" w:rsidRDefault="00D167E3" w:rsidP="005723B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rson w15:author="Ben Staton">
    <w15:presenceInfo w15:providerId="AD" w15:userId="S::bstaton@critfc.org::84eac2ca-acff-46e2-9e27-1398dd7d46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75"/>
    <w:rsid w:val="00010A1E"/>
    <w:rsid w:val="00020A23"/>
    <w:rsid w:val="000259C7"/>
    <w:rsid w:val="000267B2"/>
    <w:rsid w:val="00037DDB"/>
    <w:rsid w:val="000432DD"/>
    <w:rsid w:val="00047EBF"/>
    <w:rsid w:val="0005577A"/>
    <w:rsid w:val="0005759C"/>
    <w:rsid w:val="0006729D"/>
    <w:rsid w:val="00074202"/>
    <w:rsid w:val="0009051E"/>
    <w:rsid w:val="000A0427"/>
    <w:rsid w:val="000A0822"/>
    <w:rsid w:val="000A7669"/>
    <w:rsid w:val="000B18C1"/>
    <w:rsid w:val="000C1DBA"/>
    <w:rsid w:val="000E4663"/>
    <w:rsid w:val="000E4689"/>
    <w:rsid w:val="000E74AB"/>
    <w:rsid w:val="001117F0"/>
    <w:rsid w:val="001121A9"/>
    <w:rsid w:val="00114FAC"/>
    <w:rsid w:val="0012017F"/>
    <w:rsid w:val="00126B8D"/>
    <w:rsid w:val="00127BAC"/>
    <w:rsid w:val="001311E8"/>
    <w:rsid w:val="001537BE"/>
    <w:rsid w:val="00156674"/>
    <w:rsid w:val="00161E18"/>
    <w:rsid w:val="00176FE0"/>
    <w:rsid w:val="00180C53"/>
    <w:rsid w:val="00181E5D"/>
    <w:rsid w:val="00184042"/>
    <w:rsid w:val="00185659"/>
    <w:rsid w:val="00194E5D"/>
    <w:rsid w:val="00196454"/>
    <w:rsid w:val="001A40B7"/>
    <w:rsid w:val="001A6938"/>
    <w:rsid w:val="001D1B9C"/>
    <w:rsid w:val="001E684C"/>
    <w:rsid w:val="001F09B5"/>
    <w:rsid w:val="001F3F40"/>
    <w:rsid w:val="0021676E"/>
    <w:rsid w:val="00223E91"/>
    <w:rsid w:val="00226D21"/>
    <w:rsid w:val="002316C7"/>
    <w:rsid w:val="0023697E"/>
    <w:rsid w:val="0024026B"/>
    <w:rsid w:val="00243737"/>
    <w:rsid w:val="00247AE8"/>
    <w:rsid w:val="002506EA"/>
    <w:rsid w:val="00250D3F"/>
    <w:rsid w:val="00260B24"/>
    <w:rsid w:val="00265994"/>
    <w:rsid w:val="002712F8"/>
    <w:rsid w:val="002736F1"/>
    <w:rsid w:val="0028392B"/>
    <w:rsid w:val="00285526"/>
    <w:rsid w:val="0028754D"/>
    <w:rsid w:val="00295123"/>
    <w:rsid w:val="002A67BB"/>
    <w:rsid w:val="002B49F5"/>
    <w:rsid w:val="002C5D8E"/>
    <w:rsid w:val="002E58E9"/>
    <w:rsid w:val="00302FEA"/>
    <w:rsid w:val="00305BD1"/>
    <w:rsid w:val="00307AC8"/>
    <w:rsid w:val="003138B4"/>
    <w:rsid w:val="00321765"/>
    <w:rsid w:val="00323EC4"/>
    <w:rsid w:val="00334737"/>
    <w:rsid w:val="00344966"/>
    <w:rsid w:val="0035029C"/>
    <w:rsid w:val="00357E99"/>
    <w:rsid w:val="00366090"/>
    <w:rsid w:val="00373DC0"/>
    <w:rsid w:val="00380AE6"/>
    <w:rsid w:val="003852D0"/>
    <w:rsid w:val="00387D06"/>
    <w:rsid w:val="00393157"/>
    <w:rsid w:val="00395720"/>
    <w:rsid w:val="003A2869"/>
    <w:rsid w:val="003A343E"/>
    <w:rsid w:val="003A6853"/>
    <w:rsid w:val="003B1999"/>
    <w:rsid w:val="003D7BCC"/>
    <w:rsid w:val="003F42BC"/>
    <w:rsid w:val="004056EA"/>
    <w:rsid w:val="00430425"/>
    <w:rsid w:val="004554A6"/>
    <w:rsid w:val="00467185"/>
    <w:rsid w:val="004675B4"/>
    <w:rsid w:val="00475A6C"/>
    <w:rsid w:val="00476B28"/>
    <w:rsid w:val="00482A13"/>
    <w:rsid w:val="00492FCA"/>
    <w:rsid w:val="00495FF4"/>
    <w:rsid w:val="00496B98"/>
    <w:rsid w:val="004A0549"/>
    <w:rsid w:val="004D77C9"/>
    <w:rsid w:val="004E0029"/>
    <w:rsid w:val="004E4F73"/>
    <w:rsid w:val="004E5384"/>
    <w:rsid w:val="004F1A0E"/>
    <w:rsid w:val="004F284B"/>
    <w:rsid w:val="004F41A8"/>
    <w:rsid w:val="004F51CC"/>
    <w:rsid w:val="00501ED8"/>
    <w:rsid w:val="0051235D"/>
    <w:rsid w:val="00536EF4"/>
    <w:rsid w:val="00545E38"/>
    <w:rsid w:val="00560F15"/>
    <w:rsid w:val="00562FB3"/>
    <w:rsid w:val="00570693"/>
    <w:rsid w:val="005723B5"/>
    <w:rsid w:val="005741B0"/>
    <w:rsid w:val="0057497F"/>
    <w:rsid w:val="00581D72"/>
    <w:rsid w:val="005A3179"/>
    <w:rsid w:val="005A715E"/>
    <w:rsid w:val="005B3173"/>
    <w:rsid w:val="005C7422"/>
    <w:rsid w:val="005D11DD"/>
    <w:rsid w:val="005D1FA9"/>
    <w:rsid w:val="005D6D90"/>
    <w:rsid w:val="005E6B80"/>
    <w:rsid w:val="005F1137"/>
    <w:rsid w:val="005F661C"/>
    <w:rsid w:val="00601D21"/>
    <w:rsid w:val="006028B5"/>
    <w:rsid w:val="00613DCD"/>
    <w:rsid w:val="00636208"/>
    <w:rsid w:val="0063769F"/>
    <w:rsid w:val="0065639F"/>
    <w:rsid w:val="0066613B"/>
    <w:rsid w:val="00674E1C"/>
    <w:rsid w:val="00686138"/>
    <w:rsid w:val="0069401D"/>
    <w:rsid w:val="006B0890"/>
    <w:rsid w:val="006B6816"/>
    <w:rsid w:val="006C1105"/>
    <w:rsid w:val="006D1909"/>
    <w:rsid w:val="006D65CD"/>
    <w:rsid w:val="006D6C92"/>
    <w:rsid w:val="006D759E"/>
    <w:rsid w:val="006E41AA"/>
    <w:rsid w:val="006E7DCB"/>
    <w:rsid w:val="006F1D8B"/>
    <w:rsid w:val="007000CD"/>
    <w:rsid w:val="00712B30"/>
    <w:rsid w:val="00720D7C"/>
    <w:rsid w:val="00723738"/>
    <w:rsid w:val="00725176"/>
    <w:rsid w:val="00731659"/>
    <w:rsid w:val="00732905"/>
    <w:rsid w:val="007377EA"/>
    <w:rsid w:val="007410CE"/>
    <w:rsid w:val="00747514"/>
    <w:rsid w:val="00751116"/>
    <w:rsid w:val="00760DB5"/>
    <w:rsid w:val="0076131B"/>
    <w:rsid w:val="00767D9F"/>
    <w:rsid w:val="007813C2"/>
    <w:rsid w:val="0079323D"/>
    <w:rsid w:val="007977C5"/>
    <w:rsid w:val="007B0559"/>
    <w:rsid w:val="007B464D"/>
    <w:rsid w:val="007C0321"/>
    <w:rsid w:val="007E1795"/>
    <w:rsid w:val="007E4049"/>
    <w:rsid w:val="0080133B"/>
    <w:rsid w:val="008047A8"/>
    <w:rsid w:val="00816EBC"/>
    <w:rsid w:val="0083479C"/>
    <w:rsid w:val="0084263A"/>
    <w:rsid w:val="00844D7B"/>
    <w:rsid w:val="008524F1"/>
    <w:rsid w:val="0085432D"/>
    <w:rsid w:val="008620B4"/>
    <w:rsid w:val="00863013"/>
    <w:rsid w:val="0086530A"/>
    <w:rsid w:val="00870E19"/>
    <w:rsid w:val="00875730"/>
    <w:rsid w:val="00876F8B"/>
    <w:rsid w:val="00880062"/>
    <w:rsid w:val="0088239B"/>
    <w:rsid w:val="008A0354"/>
    <w:rsid w:val="008B0704"/>
    <w:rsid w:val="008C6FA7"/>
    <w:rsid w:val="008D70F9"/>
    <w:rsid w:val="008E5BC3"/>
    <w:rsid w:val="008E6039"/>
    <w:rsid w:val="008F10BD"/>
    <w:rsid w:val="008F48B5"/>
    <w:rsid w:val="009019D8"/>
    <w:rsid w:val="00902619"/>
    <w:rsid w:val="00917104"/>
    <w:rsid w:val="009359EB"/>
    <w:rsid w:val="00936733"/>
    <w:rsid w:val="00955134"/>
    <w:rsid w:val="00955CC5"/>
    <w:rsid w:val="00956565"/>
    <w:rsid w:val="00960D15"/>
    <w:rsid w:val="009639A1"/>
    <w:rsid w:val="00970EC2"/>
    <w:rsid w:val="00971C9C"/>
    <w:rsid w:val="00984E38"/>
    <w:rsid w:val="009B0825"/>
    <w:rsid w:val="009D3B78"/>
    <w:rsid w:val="009D3F66"/>
    <w:rsid w:val="009E535B"/>
    <w:rsid w:val="009F5898"/>
    <w:rsid w:val="009F7966"/>
    <w:rsid w:val="00A01C57"/>
    <w:rsid w:val="00A043D3"/>
    <w:rsid w:val="00A13272"/>
    <w:rsid w:val="00A145E7"/>
    <w:rsid w:val="00A16D35"/>
    <w:rsid w:val="00A2252E"/>
    <w:rsid w:val="00A33777"/>
    <w:rsid w:val="00A34F83"/>
    <w:rsid w:val="00A37777"/>
    <w:rsid w:val="00A436D0"/>
    <w:rsid w:val="00A72B55"/>
    <w:rsid w:val="00A824FF"/>
    <w:rsid w:val="00A8459C"/>
    <w:rsid w:val="00A86275"/>
    <w:rsid w:val="00A95EB2"/>
    <w:rsid w:val="00AA1F14"/>
    <w:rsid w:val="00AA7149"/>
    <w:rsid w:val="00AB6606"/>
    <w:rsid w:val="00AC3F06"/>
    <w:rsid w:val="00AE1D05"/>
    <w:rsid w:val="00AE32D9"/>
    <w:rsid w:val="00AE7C3D"/>
    <w:rsid w:val="00AF5A4A"/>
    <w:rsid w:val="00B22D21"/>
    <w:rsid w:val="00B2303C"/>
    <w:rsid w:val="00B26E5D"/>
    <w:rsid w:val="00B41E94"/>
    <w:rsid w:val="00B4255C"/>
    <w:rsid w:val="00B552D4"/>
    <w:rsid w:val="00B61C0A"/>
    <w:rsid w:val="00B61E34"/>
    <w:rsid w:val="00B7071D"/>
    <w:rsid w:val="00B76ED4"/>
    <w:rsid w:val="00B8456B"/>
    <w:rsid w:val="00B928FB"/>
    <w:rsid w:val="00BB2405"/>
    <w:rsid w:val="00BB4B5B"/>
    <w:rsid w:val="00BB4E96"/>
    <w:rsid w:val="00BC307D"/>
    <w:rsid w:val="00BD30E6"/>
    <w:rsid w:val="00BE1696"/>
    <w:rsid w:val="00C00A02"/>
    <w:rsid w:val="00C210D4"/>
    <w:rsid w:val="00C21F7F"/>
    <w:rsid w:val="00C22A7E"/>
    <w:rsid w:val="00C27897"/>
    <w:rsid w:val="00C33C82"/>
    <w:rsid w:val="00C3791F"/>
    <w:rsid w:val="00C45251"/>
    <w:rsid w:val="00C45555"/>
    <w:rsid w:val="00C77A17"/>
    <w:rsid w:val="00C9610F"/>
    <w:rsid w:val="00CA0CF6"/>
    <w:rsid w:val="00CA54D6"/>
    <w:rsid w:val="00CC359F"/>
    <w:rsid w:val="00CC5F9D"/>
    <w:rsid w:val="00CD1DCA"/>
    <w:rsid w:val="00CD774F"/>
    <w:rsid w:val="00CF3CFA"/>
    <w:rsid w:val="00D13690"/>
    <w:rsid w:val="00D13845"/>
    <w:rsid w:val="00D167E3"/>
    <w:rsid w:val="00D32286"/>
    <w:rsid w:val="00D32FB9"/>
    <w:rsid w:val="00D344E3"/>
    <w:rsid w:val="00D555F8"/>
    <w:rsid w:val="00D57C58"/>
    <w:rsid w:val="00D57C59"/>
    <w:rsid w:val="00D608C0"/>
    <w:rsid w:val="00D618EE"/>
    <w:rsid w:val="00D63D0F"/>
    <w:rsid w:val="00D72313"/>
    <w:rsid w:val="00D83BDE"/>
    <w:rsid w:val="00DA3DEF"/>
    <w:rsid w:val="00DA62E1"/>
    <w:rsid w:val="00DA7260"/>
    <w:rsid w:val="00DC0A15"/>
    <w:rsid w:val="00DC1FB6"/>
    <w:rsid w:val="00DC69CD"/>
    <w:rsid w:val="00DD1DA0"/>
    <w:rsid w:val="00DD58E0"/>
    <w:rsid w:val="00DE5200"/>
    <w:rsid w:val="00DF0FB8"/>
    <w:rsid w:val="00E00B2A"/>
    <w:rsid w:val="00E1215A"/>
    <w:rsid w:val="00E1759E"/>
    <w:rsid w:val="00E236C8"/>
    <w:rsid w:val="00E47E2E"/>
    <w:rsid w:val="00E50556"/>
    <w:rsid w:val="00E57A75"/>
    <w:rsid w:val="00E737FF"/>
    <w:rsid w:val="00E73F3A"/>
    <w:rsid w:val="00E74241"/>
    <w:rsid w:val="00E74B2A"/>
    <w:rsid w:val="00E927F2"/>
    <w:rsid w:val="00E9284B"/>
    <w:rsid w:val="00E9285E"/>
    <w:rsid w:val="00E95A22"/>
    <w:rsid w:val="00EA5F30"/>
    <w:rsid w:val="00EC5590"/>
    <w:rsid w:val="00ED50FE"/>
    <w:rsid w:val="00EF191B"/>
    <w:rsid w:val="00EF3F5E"/>
    <w:rsid w:val="00EF4887"/>
    <w:rsid w:val="00EF6EF8"/>
    <w:rsid w:val="00F034C9"/>
    <w:rsid w:val="00F10D67"/>
    <w:rsid w:val="00F13A17"/>
    <w:rsid w:val="00F201FC"/>
    <w:rsid w:val="00F22E9A"/>
    <w:rsid w:val="00F359F8"/>
    <w:rsid w:val="00F4365F"/>
    <w:rsid w:val="00F463D1"/>
    <w:rsid w:val="00F51B68"/>
    <w:rsid w:val="00F5300C"/>
    <w:rsid w:val="00F66318"/>
    <w:rsid w:val="00F6641B"/>
    <w:rsid w:val="00F66C4E"/>
    <w:rsid w:val="00F70C21"/>
    <w:rsid w:val="00F964FC"/>
    <w:rsid w:val="00FA08AE"/>
    <w:rsid w:val="00FA1C8E"/>
    <w:rsid w:val="00FA56D5"/>
    <w:rsid w:val="00FA68F4"/>
    <w:rsid w:val="00FC170F"/>
    <w:rsid w:val="00FC2B13"/>
    <w:rsid w:val="00FD77AB"/>
    <w:rsid w:val="00FE26DE"/>
    <w:rsid w:val="00FF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F3F6"/>
  <w14:defaultImageDpi w14:val="32767"/>
  <w15:chartTrackingRefBased/>
  <w15:docId w15:val="{43F24CB9-8196-F54C-8CE9-D481DA1C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736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2D0"/>
    <w:rPr>
      <w:color w:val="0563C1" w:themeColor="hyperlink"/>
      <w:u w:val="single"/>
    </w:rPr>
  </w:style>
  <w:style w:type="character" w:styleId="UnresolvedMention">
    <w:name w:val="Unresolved Mention"/>
    <w:basedOn w:val="DefaultParagraphFont"/>
    <w:uiPriority w:val="99"/>
    <w:rsid w:val="003852D0"/>
    <w:rPr>
      <w:color w:val="605E5C"/>
      <w:shd w:val="clear" w:color="auto" w:fill="E1DFDD"/>
    </w:rPr>
  </w:style>
  <w:style w:type="paragraph" w:styleId="Header">
    <w:name w:val="header"/>
    <w:basedOn w:val="Normal"/>
    <w:link w:val="HeaderChar"/>
    <w:uiPriority w:val="99"/>
    <w:unhideWhenUsed/>
    <w:rsid w:val="005723B5"/>
    <w:pPr>
      <w:tabs>
        <w:tab w:val="center" w:pos="4680"/>
        <w:tab w:val="right" w:pos="9360"/>
      </w:tabs>
    </w:pPr>
  </w:style>
  <w:style w:type="character" w:customStyle="1" w:styleId="HeaderChar">
    <w:name w:val="Header Char"/>
    <w:basedOn w:val="DefaultParagraphFont"/>
    <w:link w:val="Header"/>
    <w:uiPriority w:val="99"/>
    <w:rsid w:val="005723B5"/>
    <w:rPr>
      <w:rFonts w:ascii="Times New Roman" w:eastAsia="Times New Roman" w:hAnsi="Times New Roman" w:cs="Times New Roman"/>
    </w:rPr>
  </w:style>
  <w:style w:type="paragraph" w:styleId="Footer">
    <w:name w:val="footer"/>
    <w:basedOn w:val="Normal"/>
    <w:link w:val="FooterChar"/>
    <w:uiPriority w:val="99"/>
    <w:unhideWhenUsed/>
    <w:rsid w:val="005723B5"/>
    <w:pPr>
      <w:tabs>
        <w:tab w:val="center" w:pos="4680"/>
        <w:tab w:val="right" w:pos="9360"/>
      </w:tabs>
    </w:pPr>
  </w:style>
  <w:style w:type="character" w:customStyle="1" w:styleId="FooterChar">
    <w:name w:val="Footer Char"/>
    <w:basedOn w:val="DefaultParagraphFont"/>
    <w:link w:val="Footer"/>
    <w:uiPriority w:val="99"/>
    <w:rsid w:val="005723B5"/>
    <w:rPr>
      <w:rFonts w:ascii="Times New Roman" w:eastAsia="Times New Roman" w:hAnsi="Times New Roman" w:cs="Times New Roman"/>
    </w:rPr>
  </w:style>
  <w:style w:type="character" w:styleId="PageNumber">
    <w:name w:val="page number"/>
    <w:basedOn w:val="DefaultParagraphFont"/>
    <w:uiPriority w:val="99"/>
    <w:semiHidden/>
    <w:unhideWhenUsed/>
    <w:rsid w:val="005723B5"/>
  </w:style>
  <w:style w:type="paragraph" w:styleId="Bibliography">
    <w:name w:val="Bibliography"/>
    <w:basedOn w:val="Normal"/>
    <w:next w:val="Normal"/>
    <w:uiPriority w:val="37"/>
    <w:unhideWhenUsed/>
    <w:rsid w:val="001121A9"/>
    <w:pPr>
      <w:ind w:left="720" w:hanging="720"/>
    </w:pPr>
  </w:style>
  <w:style w:type="table" w:styleId="TableGrid">
    <w:name w:val="Table Grid"/>
    <w:basedOn w:val="TableNormal"/>
    <w:rsid w:val="00C77A1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5134"/>
    <w:rPr>
      <w:color w:val="808080"/>
    </w:rPr>
  </w:style>
  <w:style w:type="character" w:styleId="LineNumber">
    <w:name w:val="line number"/>
    <w:basedOn w:val="DefaultParagraphFont"/>
    <w:uiPriority w:val="99"/>
    <w:semiHidden/>
    <w:unhideWhenUsed/>
    <w:rsid w:val="00F66318"/>
  </w:style>
  <w:style w:type="paragraph" w:styleId="Revision">
    <w:name w:val="Revision"/>
    <w:hidden/>
    <w:uiPriority w:val="99"/>
    <w:semiHidden/>
    <w:rsid w:val="00720D7C"/>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720D7C"/>
    <w:rPr>
      <w:sz w:val="16"/>
      <w:szCs w:val="16"/>
    </w:rPr>
  </w:style>
  <w:style w:type="paragraph" w:styleId="CommentText">
    <w:name w:val="annotation text"/>
    <w:basedOn w:val="Normal"/>
    <w:link w:val="CommentTextChar"/>
    <w:uiPriority w:val="99"/>
    <w:unhideWhenUsed/>
    <w:rsid w:val="00720D7C"/>
    <w:rPr>
      <w:sz w:val="20"/>
      <w:szCs w:val="20"/>
    </w:rPr>
  </w:style>
  <w:style w:type="character" w:customStyle="1" w:styleId="CommentTextChar">
    <w:name w:val="Comment Text Char"/>
    <w:basedOn w:val="DefaultParagraphFont"/>
    <w:link w:val="CommentText"/>
    <w:uiPriority w:val="99"/>
    <w:rsid w:val="00720D7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20D7C"/>
    <w:rPr>
      <w:b/>
      <w:bCs/>
    </w:rPr>
  </w:style>
  <w:style w:type="character" w:customStyle="1" w:styleId="CommentSubjectChar">
    <w:name w:val="Comment Subject Char"/>
    <w:basedOn w:val="CommentTextChar"/>
    <w:link w:val="CommentSubject"/>
    <w:uiPriority w:val="99"/>
    <w:semiHidden/>
    <w:rsid w:val="00720D7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08205">
      <w:bodyDiv w:val="1"/>
      <w:marLeft w:val="0"/>
      <w:marRight w:val="0"/>
      <w:marTop w:val="0"/>
      <w:marBottom w:val="0"/>
      <w:divBdr>
        <w:top w:val="none" w:sz="0" w:space="0" w:color="auto"/>
        <w:left w:val="none" w:sz="0" w:space="0" w:color="auto"/>
        <w:bottom w:val="none" w:sz="0" w:space="0" w:color="auto"/>
        <w:right w:val="none" w:sz="0" w:space="0" w:color="auto"/>
      </w:divBdr>
    </w:div>
    <w:div w:id="782960866">
      <w:bodyDiv w:val="1"/>
      <w:marLeft w:val="0"/>
      <w:marRight w:val="0"/>
      <w:marTop w:val="0"/>
      <w:marBottom w:val="0"/>
      <w:divBdr>
        <w:top w:val="none" w:sz="0" w:space="0" w:color="auto"/>
        <w:left w:val="none" w:sz="0" w:space="0" w:color="auto"/>
        <w:bottom w:val="none" w:sz="0" w:space="0" w:color="auto"/>
        <w:right w:val="none" w:sz="0" w:space="0" w:color="auto"/>
      </w:divBdr>
    </w:div>
    <w:div w:id="1266305097">
      <w:bodyDiv w:val="1"/>
      <w:marLeft w:val="0"/>
      <w:marRight w:val="0"/>
      <w:marTop w:val="0"/>
      <w:marBottom w:val="0"/>
      <w:divBdr>
        <w:top w:val="none" w:sz="0" w:space="0" w:color="auto"/>
        <w:left w:val="none" w:sz="0" w:space="0" w:color="auto"/>
        <w:bottom w:val="none" w:sz="0" w:space="0" w:color="auto"/>
        <w:right w:val="none" w:sz="0" w:space="0" w:color="auto"/>
      </w:divBdr>
    </w:div>
    <w:div w:id="1326056594">
      <w:bodyDiv w:val="1"/>
      <w:marLeft w:val="0"/>
      <w:marRight w:val="0"/>
      <w:marTop w:val="0"/>
      <w:marBottom w:val="0"/>
      <w:divBdr>
        <w:top w:val="none" w:sz="0" w:space="0" w:color="auto"/>
        <w:left w:val="none" w:sz="0" w:space="0" w:color="auto"/>
        <w:bottom w:val="none" w:sz="0" w:space="0" w:color="auto"/>
        <w:right w:val="none" w:sz="0" w:space="0" w:color="auto"/>
      </w:divBdr>
    </w:div>
    <w:div w:id="166620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8EBDBB-BE72-6747-9704-738F9A93C671}">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9F022-C26B-D14B-9318-D8D4B7FF4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23</Pages>
  <Words>24390</Words>
  <Characters>139027</Characters>
  <Application>Microsoft Office Word</Application>
  <DocSecurity>0</DocSecurity>
  <Lines>1158</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Ben Staton</cp:lastModifiedBy>
  <cp:revision>6</cp:revision>
  <cp:lastPrinted>2023-01-18T18:49:00Z</cp:lastPrinted>
  <dcterms:created xsi:type="dcterms:W3CDTF">2023-08-18T18:10:00Z</dcterms:created>
  <dcterms:modified xsi:type="dcterms:W3CDTF">2023-08-23T18:31:00Z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id="tfT4ARQD"/&gt;&lt;style id="http://www.zotero.org/styles/american-fisheries-society" hasBibliography="1" bibliographyStyleHasBeenSet="1"/&gt;&lt;prefs&gt;&lt;pref name="fieldType" value="Field"/&gt;&lt;/prefs&gt;&lt;/data&gt;</vt:lpwstr>
  </property>
  <property fmtid="{D5CDD505-2E9C-101B-9397-08002B2CF9AE}" pid="3" name="grammarly_documentId">
    <vt:lpwstr>documentId_6553</vt:lpwstr>
  </property>
  <property fmtid="{D5CDD505-2E9C-101B-9397-08002B2CF9AE}" pid="4" name="grammarly_documentContext">
    <vt:lpwstr>{"goals":[],"domain":"general","emotions":[],"dialect":"american"}</vt:lpwstr>
  </property>
</Properties>
</file>