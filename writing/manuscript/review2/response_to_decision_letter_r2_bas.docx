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Michaletz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508DBE13"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1BA28206" w14:textId="77777777" w:rsidR="002D2488" w:rsidRDefault="002D2488">
      <w:pPr>
        <w:rPr>
          <w:rFonts w:ascii="Arial" w:hAnsi="Arial" w:cs="Arial"/>
        </w:rPr>
      </w:pPr>
    </w:p>
    <w:p w14:paraId="21DDBB96" w14:textId="77777777" w:rsidR="002D2488" w:rsidRDefault="002D2488" w:rsidP="002D2488">
      <w:pPr>
        <w:rPr>
          <w:rFonts w:ascii="Arial" w:hAnsi="Arial" w:cs="Arial"/>
        </w:rPr>
      </w:pPr>
      <w:r>
        <w:rPr>
          <w:rFonts w:ascii="Arial" w:hAnsi="Arial" w:cs="Arial"/>
          <w:b/>
          <w:bCs/>
          <w:u w:val="single"/>
        </w:rPr>
        <w:t>Reviewer 1</w:t>
      </w:r>
    </w:p>
    <w:p w14:paraId="5272370B" w14:textId="77777777" w:rsidR="002D2488" w:rsidRDefault="002D2488" w:rsidP="002D2488">
      <w:pPr>
        <w:rPr>
          <w:rFonts w:ascii="Arial" w:hAnsi="Arial" w:cs="Arial"/>
        </w:rPr>
      </w:pPr>
    </w:p>
    <w:p w14:paraId="02B67AC4" w14:textId="77777777" w:rsidR="002D2488" w:rsidRDefault="002D2488" w:rsidP="002D2488">
      <w:pPr>
        <w:rPr>
          <w:rFonts w:ascii="Arial" w:hAnsi="Arial" w:cs="Arial"/>
        </w:rPr>
      </w:pPr>
      <w:r w:rsidRPr="004D17DF">
        <w:rPr>
          <w:rFonts w:ascii="Arial" w:hAnsi="Arial" w:cs="Arial"/>
        </w:rPr>
        <w:t>Reviewer 1, Comment 1: Line 83: Need to specify that fall electrofishing removal</w:t>
      </w:r>
      <w:r>
        <w:rPr>
          <w:rFonts w:ascii="Arial" w:hAnsi="Arial" w:cs="Arial"/>
        </w:rPr>
        <w:t xml:space="preserve"> </w:t>
      </w:r>
      <w:r w:rsidRPr="004D17DF">
        <w:rPr>
          <w:rFonts w:ascii="Arial" w:hAnsi="Arial" w:cs="Arial"/>
        </w:rPr>
        <w:t>occurred somehow. Consider… “…rotenone</w:t>
      </w:r>
      <w:r>
        <w:rPr>
          <w:rFonts w:ascii="Arial" w:hAnsi="Arial" w:cs="Arial"/>
        </w:rPr>
        <w:t xml:space="preserve"> </w:t>
      </w:r>
      <w:r w:rsidRPr="004D17DF">
        <w:rPr>
          <w:rFonts w:ascii="Arial" w:hAnsi="Arial" w:cs="Arial"/>
        </w:rPr>
        <w:t>treatments and removal via electrofishing in fall to reduce bass…”</w:t>
      </w:r>
    </w:p>
    <w:p w14:paraId="2D90558B" w14:textId="77777777" w:rsidR="002D2488" w:rsidRPr="004D17DF" w:rsidRDefault="002D2488" w:rsidP="002D2488">
      <w:pPr>
        <w:rPr>
          <w:rFonts w:ascii="Arial" w:hAnsi="Arial" w:cs="Arial"/>
        </w:rPr>
      </w:pPr>
    </w:p>
    <w:p w14:paraId="152E9303" w14:textId="77777777" w:rsidR="002D2488" w:rsidRPr="000F1054" w:rsidRDefault="002D2488" w:rsidP="002D2488">
      <w:pPr>
        <w:rPr>
          <w:rFonts w:ascii="Arial" w:hAnsi="Arial" w:cs="Arial"/>
          <w:color w:val="FF0000"/>
        </w:rPr>
      </w:pPr>
      <w:r>
        <w:rPr>
          <w:rFonts w:ascii="Arial" w:hAnsi="Arial" w:cs="Arial"/>
          <w:color w:val="FF0000"/>
        </w:rPr>
        <w:t xml:space="preserve">We made this change by adding “removal via” to the sentence as recommended. </w:t>
      </w:r>
    </w:p>
    <w:p w14:paraId="36CA9895" w14:textId="77777777" w:rsidR="002D2488" w:rsidRDefault="002D2488" w:rsidP="002D2488">
      <w:pPr>
        <w:rPr>
          <w:rFonts w:ascii="Arial" w:hAnsi="Arial" w:cs="Arial"/>
        </w:rPr>
      </w:pPr>
    </w:p>
    <w:p w14:paraId="154C5257" w14:textId="77777777" w:rsidR="002D2488" w:rsidRDefault="002D2488" w:rsidP="002D2488">
      <w:pPr>
        <w:rPr>
          <w:rFonts w:ascii="Arial" w:hAnsi="Arial" w:cs="Arial"/>
        </w:rPr>
      </w:pPr>
      <w:r w:rsidRPr="00AE1820">
        <w:rPr>
          <w:rFonts w:ascii="Arial" w:hAnsi="Arial" w:cs="Arial"/>
        </w:rPr>
        <w:t xml:space="preserve">Reviewer </w:t>
      </w:r>
      <w:r>
        <w:rPr>
          <w:rFonts w:ascii="Arial" w:hAnsi="Arial" w:cs="Arial"/>
        </w:rPr>
        <w:t>1</w:t>
      </w:r>
      <w:r w:rsidRPr="00AE1820">
        <w:rPr>
          <w:rFonts w:ascii="Arial" w:hAnsi="Arial" w:cs="Arial"/>
        </w:rPr>
        <w:t>, Comment 2: Lines 104-107: Not sure why I’m having such a hard time with this. Consider something like… “Rotenone</w:t>
      </w:r>
      <w:r>
        <w:rPr>
          <w:rFonts w:ascii="Arial" w:hAnsi="Arial" w:cs="Arial"/>
        </w:rPr>
        <w:t xml:space="preserve"> </w:t>
      </w:r>
      <w:r w:rsidRPr="00AE1820">
        <w:rPr>
          <w:rFonts w:ascii="Arial" w:hAnsi="Arial" w:cs="Arial"/>
        </w:rPr>
        <w:t>was applied to selected impoundments during summer of 2017 and 2018. Electrofishing was used to</w:t>
      </w:r>
      <w:r>
        <w:rPr>
          <w:rFonts w:ascii="Arial" w:hAnsi="Arial" w:cs="Arial"/>
        </w:rPr>
        <w:t xml:space="preserve"> </w:t>
      </w:r>
      <w:r w:rsidRPr="00AE1820">
        <w:rPr>
          <w:rFonts w:ascii="Arial" w:hAnsi="Arial" w:cs="Arial"/>
        </w:rPr>
        <w:t>monitor fish populations in spring of 2017 to 2019. Seine samples were collected during summer of 2017</w:t>
      </w:r>
      <w:r>
        <w:rPr>
          <w:rFonts w:ascii="Arial" w:hAnsi="Arial" w:cs="Arial"/>
        </w:rPr>
        <w:t xml:space="preserve"> </w:t>
      </w:r>
      <w:r w:rsidRPr="00AE1820">
        <w:rPr>
          <w:rFonts w:ascii="Arial" w:hAnsi="Arial" w:cs="Arial"/>
        </w:rPr>
        <w:t>and 2018 to measure immediate effects of rotenone treatment. A “treatment period” was</w:t>
      </w:r>
      <w:r>
        <w:rPr>
          <w:rFonts w:ascii="Arial" w:hAnsi="Arial" w:cs="Arial"/>
        </w:rPr>
        <w:t xml:space="preserve"> </w:t>
      </w:r>
      <w:r w:rsidRPr="00AE1820">
        <w:rPr>
          <w:rFonts w:ascii="Arial" w:hAnsi="Arial" w:cs="Arial"/>
        </w:rPr>
        <w:t>considered to</w:t>
      </w:r>
      <w:r>
        <w:rPr>
          <w:rFonts w:ascii="Arial" w:hAnsi="Arial" w:cs="Arial"/>
        </w:rPr>
        <w:t xml:space="preserve"> </w:t>
      </w:r>
      <w:r w:rsidRPr="00AE1820">
        <w:rPr>
          <w:rFonts w:ascii="Arial" w:hAnsi="Arial" w:cs="Arial"/>
        </w:rPr>
        <w:t>consist of spring electrofishing, rotenone application if selected, summer</w:t>
      </w:r>
      <w:r>
        <w:rPr>
          <w:rFonts w:ascii="Arial" w:hAnsi="Arial" w:cs="Arial"/>
        </w:rPr>
        <w:t xml:space="preserve"> </w:t>
      </w:r>
      <w:r w:rsidRPr="00AE1820">
        <w:rPr>
          <w:rFonts w:ascii="Arial" w:hAnsi="Arial" w:cs="Arial"/>
        </w:rPr>
        <w:t>seining, and spring</w:t>
      </w:r>
      <w:r>
        <w:rPr>
          <w:rFonts w:ascii="Arial" w:hAnsi="Arial" w:cs="Arial"/>
        </w:rPr>
        <w:t xml:space="preserve"> </w:t>
      </w:r>
      <w:r w:rsidRPr="00AE1820">
        <w:rPr>
          <w:rFonts w:ascii="Arial" w:hAnsi="Arial" w:cs="Arial"/>
        </w:rPr>
        <w:t>electrofishing the following year (Table 1).”</w:t>
      </w:r>
    </w:p>
    <w:p w14:paraId="2BFF8EA7" w14:textId="77777777" w:rsidR="002D2488" w:rsidRPr="00AE1820" w:rsidRDefault="002D2488" w:rsidP="002D2488">
      <w:pPr>
        <w:rPr>
          <w:rFonts w:ascii="Arial" w:hAnsi="Arial" w:cs="Arial"/>
        </w:rPr>
      </w:pPr>
    </w:p>
    <w:p w14:paraId="0610553E" w14:textId="3204B8CA" w:rsidR="002D2488" w:rsidRPr="000F1054" w:rsidRDefault="002D2488" w:rsidP="002D2488">
      <w:pPr>
        <w:rPr>
          <w:rFonts w:ascii="Arial" w:hAnsi="Arial" w:cs="Arial"/>
          <w:color w:val="FF0000"/>
        </w:rPr>
      </w:pPr>
      <w:r>
        <w:rPr>
          <w:rFonts w:ascii="Arial" w:hAnsi="Arial" w:cs="Arial"/>
          <w:color w:val="FF0000"/>
        </w:rPr>
        <w:t xml:space="preserve">Breaking up the sentences exactly how recommended would not imply what we mean. For instance, the “treatment periods” are only considering the summer rotenone application (if applied) and seine samples, not also the spring electrofishing. Additionally, seine samples were not only collected to measure immediate effects of </w:t>
      </w:r>
      <w:r>
        <w:rPr>
          <w:rFonts w:ascii="Arial" w:hAnsi="Arial" w:cs="Arial"/>
          <w:color w:val="FF0000"/>
        </w:rPr>
        <w:lastRenderedPageBreak/>
        <w:t>rotenone treatment, as these samples were also used to calculate our survival index. However, we made changes to this portion of the manuscript using the direction of the reviewer for better explanation of our methods (L106-109): “We sampled impoundments during spring 2017 through spring 2019 for this study by (1) electrofishing each spring, and (2) applying rotenone (if selected) and seining in the summers of 2017 and 2018—which we refer to as “treatment periods” (Table 1).”</w:t>
      </w:r>
    </w:p>
    <w:p w14:paraId="3BA2E452" w14:textId="77777777" w:rsidR="002D2488" w:rsidRDefault="002D2488" w:rsidP="002D2488">
      <w:pPr>
        <w:rPr>
          <w:rFonts w:ascii="Arial" w:hAnsi="Arial" w:cs="Arial"/>
        </w:rPr>
      </w:pPr>
    </w:p>
    <w:p w14:paraId="731DEB7D" w14:textId="77777777" w:rsidR="002D2488" w:rsidRDefault="002D2488" w:rsidP="002D2488">
      <w:pPr>
        <w:rPr>
          <w:rFonts w:ascii="Arial" w:hAnsi="Arial" w:cs="Arial"/>
        </w:rPr>
      </w:pPr>
      <w:r w:rsidRPr="00521900">
        <w:rPr>
          <w:rFonts w:ascii="Arial" w:hAnsi="Arial" w:cs="Arial"/>
        </w:rPr>
        <w:t xml:space="preserve">Reviewer </w:t>
      </w:r>
      <w:r>
        <w:rPr>
          <w:rFonts w:ascii="Arial" w:hAnsi="Arial" w:cs="Arial"/>
        </w:rPr>
        <w:t>1</w:t>
      </w:r>
      <w:r w:rsidRPr="00521900">
        <w:rPr>
          <w:rFonts w:ascii="Arial" w:hAnsi="Arial" w:cs="Arial"/>
        </w:rPr>
        <w:t>, Comment 3: Line 127: Is this referring to active rotenone? Was there 0.5</w:t>
      </w:r>
      <w:r>
        <w:rPr>
          <w:rFonts w:ascii="Arial" w:hAnsi="Arial" w:cs="Arial"/>
        </w:rPr>
        <w:t xml:space="preserve"> </w:t>
      </w:r>
      <w:r w:rsidRPr="00521900">
        <w:rPr>
          <w:rFonts w:ascii="Arial" w:hAnsi="Arial" w:cs="Arial"/>
        </w:rPr>
        <w:t>liters of Prenfish applied or 10 liters of</w:t>
      </w:r>
      <w:r>
        <w:rPr>
          <w:rFonts w:ascii="Arial" w:hAnsi="Arial" w:cs="Arial"/>
        </w:rPr>
        <w:t xml:space="preserve"> </w:t>
      </w:r>
      <w:r w:rsidRPr="00521900">
        <w:rPr>
          <w:rFonts w:ascii="Arial" w:hAnsi="Arial" w:cs="Arial"/>
        </w:rPr>
        <w:t>Prenfish applied? There is some confusion in</w:t>
      </w:r>
      <w:r>
        <w:rPr>
          <w:rFonts w:ascii="Arial" w:hAnsi="Arial" w:cs="Arial"/>
        </w:rPr>
        <w:t xml:space="preserve"> </w:t>
      </w:r>
      <w:r w:rsidRPr="00521900">
        <w:rPr>
          <w:rFonts w:ascii="Arial" w:hAnsi="Arial" w:cs="Arial"/>
        </w:rPr>
        <w:t>published literature about whether active concentration is</w:t>
      </w:r>
      <w:r>
        <w:rPr>
          <w:rFonts w:ascii="Arial" w:hAnsi="Arial" w:cs="Arial"/>
        </w:rPr>
        <w:t xml:space="preserve"> </w:t>
      </w:r>
      <w:r w:rsidRPr="00521900">
        <w:rPr>
          <w:rFonts w:ascii="Arial" w:hAnsi="Arial" w:cs="Arial"/>
        </w:rPr>
        <w:t>reported. If the former,</w:t>
      </w:r>
      <w:r>
        <w:rPr>
          <w:rFonts w:ascii="Arial" w:hAnsi="Arial" w:cs="Arial"/>
        </w:rPr>
        <w:t xml:space="preserve"> </w:t>
      </w:r>
      <w:r w:rsidRPr="00521900">
        <w:rPr>
          <w:rFonts w:ascii="Arial" w:hAnsi="Arial" w:cs="Arial"/>
        </w:rPr>
        <w:t>consider noting that 0.025 liters of active rotenone were applied per 90 m of</w:t>
      </w:r>
      <w:r>
        <w:rPr>
          <w:rFonts w:ascii="Arial" w:hAnsi="Arial" w:cs="Arial"/>
        </w:rPr>
        <w:t xml:space="preserve"> </w:t>
      </w:r>
      <w:r w:rsidRPr="00521900">
        <w:rPr>
          <w:rFonts w:ascii="Arial" w:hAnsi="Arial" w:cs="Arial"/>
        </w:rPr>
        <w:t>shoreline.</w:t>
      </w:r>
      <w:r>
        <w:rPr>
          <w:rFonts w:ascii="Arial" w:hAnsi="Arial" w:cs="Arial"/>
        </w:rPr>
        <w:t xml:space="preserve"> </w:t>
      </w:r>
      <w:r w:rsidRPr="00521900">
        <w:rPr>
          <w:rFonts w:ascii="Arial" w:hAnsi="Arial" w:cs="Arial"/>
        </w:rPr>
        <w:t>If the latter, consider noting that 0.5 liters of active rotenone were applied per 90 m of</w:t>
      </w:r>
      <w:r>
        <w:rPr>
          <w:rFonts w:ascii="Arial" w:hAnsi="Arial" w:cs="Arial"/>
        </w:rPr>
        <w:t xml:space="preserve"> </w:t>
      </w:r>
      <w:r w:rsidRPr="00521900">
        <w:rPr>
          <w:rFonts w:ascii="Arial" w:hAnsi="Arial" w:cs="Arial"/>
        </w:rPr>
        <w:t>shoreline.</w:t>
      </w:r>
    </w:p>
    <w:p w14:paraId="1F8FE345" w14:textId="77777777" w:rsidR="00F77055" w:rsidRDefault="00F77055" w:rsidP="002D2488">
      <w:pPr>
        <w:rPr>
          <w:rFonts w:ascii="Arial" w:hAnsi="Arial" w:cs="Arial"/>
        </w:rPr>
      </w:pPr>
    </w:p>
    <w:p w14:paraId="3E081D9B" w14:textId="6D22A28B" w:rsidR="00F77055" w:rsidRPr="00F77055" w:rsidRDefault="00F77055" w:rsidP="00F77055">
      <w:pPr>
        <w:rPr>
          <w:rFonts w:ascii="Arial" w:hAnsi="Arial" w:cs="Arial"/>
        </w:rPr>
      </w:pPr>
      <w:r>
        <w:rPr>
          <w:rFonts w:ascii="Arial" w:hAnsi="Arial" w:cs="Arial"/>
        </w:rPr>
        <w:t>From the beginning of Reviewer 1’s comments—</w:t>
      </w:r>
      <w:r w:rsidRPr="00F77055">
        <w:rPr>
          <w:rFonts w:ascii="Arial" w:hAnsi="Arial" w:cs="Arial"/>
        </w:rPr>
        <w:t>I do have some issue with the rotenone application section in the methods not being</w:t>
      </w:r>
      <w:r>
        <w:rPr>
          <w:rFonts w:ascii="Arial" w:hAnsi="Arial" w:cs="Arial"/>
        </w:rPr>
        <w:t xml:space="preserve"> </w:t>
      </w:r>
      <w:r w:rsidRPr="00F77055">
        <w:rPr>
          <w:rFonts w:ascii="Arial" w:hAnsi="Arial" w:cs="Arial"/>
        </w:rPr>
        <w:t>repeatable. The</w:t>
      </w:r>
      <w:r>
        <w:rPr>
          <w:rFonts w:ascii="Arial" w:hAnsi="Arial" w:cs="Arial"/>
        </w:rPr>
        <w:t xml:space="preserve"> </w:t>
      </w:r>
      <w:r w:rsidRPr="00F77055">
        <w:rPr>
          <w:rFonts w:ascii="Arial" w:hAnsi="Arial" w:cs="Arial"/>
        </w:rPr>
        <w:t>authors go into detail about how the chemical was applied but miss some key points. Most important is</w:t>
      </w:r>
      <w:r>
        <w:rPr>
          <w:rFonts w:ascii="Arial" w:hAnsi="Arial" w:cs="Arial"/>
        </w:rPr>
        <w:t xml:space="preserve"> </w:t>
      </w:r>
      <w:r w:rsidRPr="00F77055">
        <w:rPr>
          <w:rFonts w:ascii="Arial" w:hAnsi="Arial" w:cs="Arial"/>
        </w:rPr>
        <w:t>noting active concentration applied. It is unclear if the 0.5 L / 90 m of shoreline represents the Prenfish</w:t>
      </w:r>
      <w:r>
        <w:rPr>
          <w:rFonts w:ascii="Arial" w:hAnsi="Arial" w:cs="Arial"/>
        </w:rPr>
        <w:t xml:space="preserve"> </w:t>
      </w:r>
      <w:r w:rsidRPr="00F77055">
        <w:rPr>
          <w:rFonts w:ascii="Arial" w:hAnsi="Arial" w:cs="Arial"/>
        </w:rPr>
        <w:t>solution or just the active rotenone in the solution. Secondarily, actual application logistics are confusing</w:t>
      </w:r>
      <w:r>
        <w:rPr>
          <w:rFonts w:ascii="Arial" w:hAnsi="Arial" w:cs="Arial"/>
        </w:rPr>
        <w:t xml:space="preserve"> </w:t>
      </w:r>
      <w:r w:rsidRPr="00F77055">
        <w:rPr>
          <w:rFonts w:ascii="Arial" w:hAnsi="Arial" w:cs="Arial"/>
        </w:rPr>
        <w:t>to me. I assume total shoreline distance was measured and the appropriate amount of Prenfish was</w:t>
      </w:r>
      <w:r>
        <w:rPr>
          <w:rFonts w:ascii="Arial" w:hAnsi="Arial" w:cs="Arial"/>
        </w:rPr>
        <w:t xml:space="preserve"> </w:t>
      </w:r>
      <w:r w:rsidRPr="00F77055">
        <w:rPr>
          <w:rFonts w:ascii="Arial" w:hAnsi="Arial" w:cs="Arial"/>
        </w:rPr>
        <w:t>calculated. Was this amount distributed equally between the two tanks and the tanks</w:t>
      </w:r>
      <w:r>
        <w:rPr>
          <w:rFonts w:ascii="Arial" w:hAnsi="Arial" w:cs="Arial"/>
        </w:rPr>
        <w:t xml:space="preserve"> </w:t>
      </w:r>
      <w:r w:rsidRPr="00F77055">
        <w:rPr>
          <w:rFonts w:ascii="Arial" w:hAnsi="Arial" w:cs="Arial"/>
        </w:rPr>
        <w:t>filled with water</w:t>
      </w:r>
      <w:r>
        <w:rPr>
          <w:rFonts w:ascii="Arial" w:hAnsi="Arial" w:cs="Arial"/>
        </w:rPr>
        <w:t xml:space="preserve"> </w:t>
      </w:r>
      <w:r w:rsidRPr="00F77055">
        <w:rPr>
          <w:rFonts w:ascii="Arial" w:hAnsi="Arial" w:cs="Arial"/>
        </w:rPr>
        <w:t>before application? How was chemical distributed evenly while ensuring it ran out at the end of a single</w:t>
      </w:r>
      <w:r>
        <w:rPr>
          <w:rFonts w:ascii="Arial" w:hAnsi="Arial" w:cs="Arial"/>
        </w:rPr>
        <w:t xml:space="preserve"> </w:t>
      </w:r>
      <w:r w:rsidRPr="00F77055">
        <w:rPr>
          <w:rFonts w:ascii="Arial" w:hAnsi="Arial" w:cs="Arial"/>
        </w:rPr>
        <w:t>pass? Writing reproducible methods concisely will be</w:t>
      </w:r>
      <w:r>
        <w:rPr>
          <w:rFonts w:ascii="Arial" w:hAnsi="Arial" w:cs="Arial"/>
        </w:rPr>
        <w:t xml:space="preserve"> </w:t>
      </w:r>
      <w:r w:rsidRPr="00F77055">
        <w:rPr>
          <w:rFonts w:ascii="Arial" w:hAnsi="Arial" w:cs="Arial"/>
        </w:rPr>
        <w:t>difficult in this instance, but I believe it’s</w:t>
      </w:r>
      <w:r>
        <w:rPr>
          <w:rFonts w:ascii="Arial" w:hAnsi="Arial" w:cs="Arial"/>
        </w:rPr>
        <w:t xml:space="preserve"> </w:t>
      </w:r>
      <w:r w:rsidRPr="00F77055">
        <w:rPr>
          <w:rFonts w:ascii="Arial" w:hAnsi="Arial" w:cs="Arial"/>
        </w:rPr>
        <w:t>important.</w:t>
      </w:r>
    </w:p>
    <w:p w14:paraId="5DE0021C" w14:textId="77777777" w:rsidR="002D2488" w:rsidRDefault="002D2488" w:rsidP="002D2488">
      <w:pPr>
        <w:rPr>
          <w:rFonts w:ascii="Arial" w:hAnsi="Arial" w:cs="Arial"/>
        </w:rPr>
      </w:pPr>
    </w:p>
    <w:p w14:paraId="75BDD4FE" w14:textId="7876EBF1" w:rsidR="002D2488" w:rsidRDefault="002D2488" w:rsidP="002D2488">
      <w:pPr>
        <w:rPr>
          <w:rFonts w:ascii="Arial" w:hAnsi="Arial" w:cs="Arial"/>
          <w:color w:val="FF0000"/>
        </w:rPr>
      </w:pPr>
      <w:r>
        <w:rPr>
          <w:rFonts w:ascii="Arial" w:hAnsi="Arial" w:cs="Arial"/>
          <w:color w:val="FF0000"/>
        </w:rPr>
        <w:t xml:space="preserve">We appreciate this comment </w:t>
      </w:r>
      <w:del w:id="0" w:author="Ben Staton" w:date="2023-08-22T21:46:00Z">
        <w:r w:rsidDel="006D1DBB">
          <w:rPr>
            <w:rFonts w:ascii="Arial" w:hAnsi="Arial" w:cs="Arial"/>
            <w:color w:val="FF0000"/>
          </w:rPr>
          <w:delText xml:space="preserve">here </w:delText>
        </w:r>
      </w:del>
      <w:r>
        <w:rPr>
          <w:rFonts w:ascii="Arial" w:hAnsi="Arial" w:cs="Arial"/>
          <w:color w:val="FF0000"/>
        </w:rPr>
        <w:t>and we have clarified in the manuscript what we applied (L1</w:t>
      </w:r>
      <w:r w:rsidR="004615CC">
        <w:rPr>
          <w:rFonts w:ascii="Arial" w:hAnsi="Arial" w:cs="Arial"/>
          <w:color w:val="FF0000"/>
        </w:rPr>
        <w:t>32</w:t>
      </w:r>
      <w:r>
        <w:rPr>
          <w:rFonts w:ascii="Arial" w:hAnsi="Arial" w:cs="Arial"/>
          <w:color w:val="FF0000"/>
        </w:rPr>
        <w:t>).</w:t>
      </w:r>
      <w:r w:rsidR="00F77055">
        <w:rPr>
          <w:rFonts w:ascii="Arial" w:hAnsi="Arial" w:cs="Arial"/>
          <w:color w:val="FF0000"/>
        </w:rPr>
        <w:t xml:space="preserve"> </w:t>
      </w:r>
      <w:commentRangeStart w:id="1"/>
      <w:r w:rsidR="00F77055">
        <w:rPr>
          <w:rFonts w:ascii="Arial" w:hAnsi="Arial" w:cs="Arial"/>
          <w:color w:val="FF0000"/>
        </w:rPr>
        <w:t xml:space="preserve">We hope this is not repetitive now though, as we mention that “we used 5% biodegradable liquid rotenone” in the first line of the rotenone application methods implying that each time we mention rotenone, we are referring to </w:t>
      </w:r>
      <w:r w:rsidR="007621B0">
        <w:rPr>
          <w:rFonts w:ascii="Arial" w:hAnsi="Arial" w:cs="Arial"/>
          <w:color w:val="FF0000"/>
        </w:rPr>
        <w:t>the</w:t>
      </w:r>
      <w:r w:rsidR="00F77055">
        <w:rPr>
          <w:rFonts w:ascii="Arial" w:hAnsi="Arial" w:cs="Arial"/>
          <w:color w:val="FF0000"/>
        </w:rPr>
        <w:t xml:space="preserve"> Prenfish Fish Toxicant (L115).</w:t>
      </w:r>
      <w:commentRangeEnd w:id="1"/>
      <w:r w:rsidR="006D1DBB">
        <w:rPr>
          <w:rStyle w:val="CommentReference"/>
        </w:rPr>
        <w:commentReference w:id="1"/>
      </w:r>
      <w:r>
        <w:rPr>
          <w:rFonts w:ascii="Arial" w:hAnsi="Arial" w:cs="Arial"/>
          <w:color w:val="FF0000"/>
        </w:rPr>
        <w:t xml:space="preserve"> We believe this also helps clarify the response to Reviewer 1, Comment 6 regarding the idea that residual rotenone was present.</w:t>
      </w:r>
    </w:p>
    <w:p w14:paraId="1441BB53" w14:textId="77777777" w:rsidR="00F77055" w:rsidRDefault="00F77055" w:rsidP="002D2488">
      <w:pPr>
        <w:rPr>
          <w:rFonts w:ascii="Arial" w:hAnsi="Arial" w:cs="Arial"/>
          <w:color w:val="FF0000"/>
        </w:rPr>
      </w:pPr>
    </w:p>
    <w:p w14:paraId="255C770C" w14:textId="2AFCF501" w:rsidR="00F77055" w:rsidRDefault="00F77055" w:rsidP="002D2488">
      <w:pPr>
        <w:rPr>
          <w:rFonts w:ascii="Arial" w:hAnsi="Arial" w:cs="Arial"/>
        </w:rPr>
      </w:pPr>
      <w:r>
        <w:rPr>
          <w:rFonts w:ascii="Arial" w:hAnsi="Arial" w:cs="Arial"/>
          <w:color w:val="FF0000"/>
        </w:rPr>
        <w:t xml:space="preserve">We </w:t>
      </w:r>
      <w:r w:rsidR="004615CC">
        <w:rPr>
          <w:rFonts w:ascii="Arial" w:hAnsi="Arial" w:cs="Arial"/>
          <w:color w:val="FF0000"/>
        </w:rPr>
        <w:t xml:space="preserve">also </w:t>
      </w:r>
      <w:r>
        <w:rPr>
          <w:rFonts w:ascii="Arial" w:hAnsi="Arial" w:cs="Arial"/>
          <w:color w:val="FF0000"/>
        </w:rPr>
        <w:t>added a sentence (L126-L1</w:t>
      </w:r>
      <w:r w:rsidR="007621B0">
        <w:rPr>
          <w:rFonts w:ascii="Arial" w:hAnsi="Arial" w:cs="Arial"/>
          <w:color w:val="FF0000"/>
        </w:rPr>
        <w:t>29</w:t>
      </w:r>
      <w:r>
        <w:rPr>
          <w:rFonts w:ascii="Arial" w:hAnsi="Arial" w:cs="Arial"/>
          <w:color w:val="FF0000"/>
        </w:rPr>
        <w:t xml:space="preserve">) to clarify how calculations were made to </w:t>
      </w:r>
      <w:r w:rsidR="007621B0">
        <w:rPr>
          <w:rFonts w:ascii="Arial" w:hAnsi="Arial" w:cs="Arial"/>
          <w:color w:val="FF0000"/>
        </w:rPr>
        <w:t xml:space="preserve">help ensure reproducibility of our application. </w:t>
      </w:r>
    </w:p>
    <w:p w14:paraId="0EA118E6" w14:textId="77777777" w:rsidR="002D2488" w:rsidRDefault="002D2488" w:rsidP="002D2488">
      <w:pPr>
        <w:rPr>
          <w:rFonts w:ascii="Arial" w:hAnsi="Arial" w:cs="Arial"/>
        </w:rPr>
      </w:pPr>
    </w:p>
    <w:p w14:paraId="5544F65C" w14:textId="77777777" w:rsidR="002D2488" w:rsidRPr="004610EC" w:rsidRDefault="002D2488" w:rsidP="002D2488">
      <w:pPr>
        <w:rPr>
          <w:rFonts w:ascii="Arial" w:hAnsi="Arial" w:cs="Arial"/>
        </w:rPr>
      </w:pPr>
      <w:r w:rsidRPr="004610EC">
        <w:rPr>
          <w:rFonts w:ascii="Arial" w:hAnsi="Arial" w:cs="Arial"/>
        </w:rPr>
        <w:t xml:space="preserve">Reviewer </w:t>
      </w:r>
      <w:r>
        <w:rPr>
          <w:rFonts w:ascii="Arial" w:hAnsi="Arial" w:cs="Arial"/>
        </w:rPr>
        <w:t>1</w:t>
      </w:r>
      <w:r w:rsidRPr="004610EC">
        <w:rPr>
          <w:rFonts w:ascii="Arial" w:hAnsi="Arial" w:cs="Arial"/>
        </w:rPr>
        <w:t>, Comment 4: Be consistent with reporting decimal places with p-values. For</w:t>
      </w:r>
      <w:r>
        <w:rPr>
          <w:rFonts w:ascii="Arial" w:hAnsi="Arial" w:cs="Arial"/>
        </w:rPr>
        <w:t xml:space="preserve"> </w:t>
      </w:r>
      <w:r w:rsidRPr="004610EC">
        <w:rPr>
          <w:rFonts w:ascii="Arial" w:hAnsi="Arial" w:cs="Arial"/>
        </w:rPr>
        <w:t>example, three are reported in line 226,</w:t>
      </w:r>
      <w:r>
        <w:rPr>
          <w:rFonts w:ascii="Arial" w:hAnsi="Arial" w:cs="Arial"/>
        </w:rPr>
        <w:t xml:space="preserve"> </w:t>
      </w:r>
      <w:r w:rsidRPr="004610EC">
        <w:rPr>
          <w:rFonts w:ascii="Arial" w:hAnsi="Arial" w:cs="Arial"/>
        </w:rPr>
        <w:t>two in line 228, and four in line 229.</w:t>
      </w:r>
    </w:p>
    <w:p w14:paraId="51AC1A36" w14:textId="77777777" w:rsidR="002D2488" w:rsidRDefault="002D2488" w:rsidP="002D2488">
      <w:pPr>
        <w:rPr>
          <w:rFonts w:ascii="Arial" w:hAnsi="Arial" w:cs="Arial"/>
        </w:rPr>
      </w:pPr>
    </w:p>
    <w:p w14:paraId="52766DF2" w14:textId="77777777" w:rsidR="002D2488" w:rsidRDefault="002D2488" w:rsidP="002D2488">
      <w:pPr>
        <w:rPr>
          <w:rFonts w:ascii="Arial" w:hAnsi="Arial" w:cs="Arial"/>
        </w:rPr>
      </w:pPr>
      <w:r>
        <w:rPr>
          <w:rFonts w:ascii="Arial" w:hAnsi="Arial" w:cs="Arial"/>
          <w:color w:val="FF0000"/>
        </w:rPr>
        <w:t xml:space="preserve">We are consistent with the use of </w:t>
      </w:r>
      <w:commentRangeStart w:id="2"/>
      <w:r>
        <w:rPr>
          <w:rFonts w:ascii="Arial" w:hAnsi="Arial" w:cs="Arial"/>
          <w:color w:val="FF0000"/>
        </w:rPr>
        <w:t>two significant digits</w:t>
      </w:r>
      <w:commentRangeEnd w:id="2"/>
      <w:r w:rsidR="006D1DBB">
        <w:rPr>
          <w:rStyle w:val="CommentReference"/>
        </w:rPr>
        <w:commentReference w:id="2"/>
      </w:r>
      <w:r>
        <w:rPr>
          <w:rFonts w:ascii="Arial" w:hAnsi="Arial" w:cs="Arial"/>
          <w:color w:val="FF0000"/>
        </w:rPr>
        <w:t xml:space="preserve">, not decimal places, which we believe is more important. The only time we don’t use two significant digits is when “p&lt;0.001”—which is a common use of representing very small p-values. Therefore, p=0.48, p=0.0070, and p=0.017 consistently show two significant digits and should not be changed. If a change is deemed necessary here, we would change “p&lt;0.001” to “p&lt;0.0010” so this too contains two significant digits. </w:t>
      </w:r>
    </w:p>
    <w:p w14:paraId="2464BF12" w14:textId="77777777" w:rsidR="002D2488" w:rsidRDefault="002D2488" w:rsidP="002D2488">
      <w:pPr>
        <w:rPr>
          <w:rFonts w:ascii="Arial" w:hAnsi="Arial" w:cs="Arial"/>
        </w:rPr>
      </w:pPr>
    </w:p>
    <w:p w14:paraId="4802ED6E" w14:textId="77777777" w:rsidR="002D2488" w:rsidRPr="003D160E" w:rsidRDefault="002D2488" w:rsidP="002D2488">
      <w:pPr>
        <w:rPr>
          <w:rFonts w:ascii="Arial" w:hAnsi="Arial" w:cs="Arial"/>
        </w:rPr>
      </w:pPr>
      <w:r w:rsidRPr="003D160E">
        <w:rPr>
          <w:rFonts w:ascii="Arial" w:hAnsi="Arial" w:cs="Arial"/>
        </w:rPr>
        <w:lastRenderedPageBreak/>
        <w:t xml:space="preserve">Reviewer </w:t>
      </w:r>
      <w:r>
        <w:rPr>
          <w:rFonts w:ascii="Arial" w:hAnsi="Arial" w:cs="Arial"/>
        </w:rPr>
        <w:t>1</w:t>
      </w:r>
      <w:r w:rsidRPr="003D160E">
        <w:rPr>
          <w:rFonts w:ascii="Arial" w:hAnsi="Arial" w:cs="Arial"/>
        </w:rPr>
        <w:t>, Comment 5:</w:t>
      </w:r>
      <w:r w:rsidRPr="003D160E">
        <w:t xml:space="preserve"> </w:t>
      </w:r>
      <w:r w:rsidRPr="003D160E">
        <w:rPr>
          <w:rFonts w:ascii="Arial" w:hAnsi="Arial" w:cs="Arial"/>
        </w:rPr>
        <w:t>Line 227: The word ‘also’ here is throwing me. The previous</w:t>
      </w:r>
      <w:r>
        <w:rPr>
          <w:rFonts w:ascii="Arial" w:hAnsi="Arial" w:cs="Arial"/>
        </w:rPr>
        <w:t xml:space="preserve"> </w:t>
      </w:r>
      <w:r w:rsidRPr="003D160E">
        <w:rPr>
          <w:rFonts w:ascii="Arial" w:hAnsi="Arial" w:cs="Arial"/>
        </w:rPr>
        <w:t>sentence says that rotenone treatment</w:t>
      </w:r>
      <w:r>
        <w:rPr>
          <w:rFonts w:ascii="Arial" w:hAnsi="Arial" w:cs="Arial"/>
        </w:rPr>
        <w:t xml:space="preserve"> </w:t>
      </w:r>
      <w:r w:rsidRPr="003D160E">
        <w:rPr>
          <w:rFonts w:ascii="Arial" w:hAnsi="Arial" w:cs="Arial"/>
        </w:rPr>
        <w:t>resulted in immediate reduction of Largemouth</w:t>
      </w:r>
      <w:r>
        <w:rPr>
          <w:rFonts w:ascii="Arial" w:hAnsi="Arial" w:cs="Arial"/>
        </w:rPr>
        <w:t xml:space="preserve"> </w:t>
      </w:r>
      <w:r w:rsidRPr="003D160E">
        <w:rPr>
          <w:rFonts w:ascii="Arial" w:hAnsi="Arial" w:cs="Arial"/>
        </w:rPr>
        <w:t>Bass. The sentence in question says that Bluegill catch</w:t>
      </w:r>
      <w:r>
        <w:rPr>
          <w:rFonts w:ascii="Arial" w:hAnsi="Arial" w:cs="Arial"/>
        </w:rPr>
        <w:t xml:space="preserve"> </w:t>
      </w:r>
      <w:r w:rsidRPr="003D160E">
        <w:rPr>
          <w:rFonts w:ascii="Arial" w:hAnsi="Arial" w:cs="Arial"/>
        </w:rPr>
        <w:t>also wasn’t affected. This</w:t>
      </w:r>
      <w:r>
        <w:rPr>
          <w:rFonts w:ascii="Arial" w:hAnsi="Arial" w:cs="Arial"/>
        </w:rPr>
        <w:t xml:space="preserve"> </w:t>
      </w:r>
      <w:r w:rsidRPr="003D160E">
        <w:rPr>
          <w:rFonts w:ascii="Arial" w:hAnsi="Arial" w:cs="Arial"/>
        </w:rPr>
        <w:t>seems contradictory. Maybe I’m misunderstanding what model was used</w:t>
      </w:r>
      <w:r>
        <w:rPr>
          <w:rFonts w:ascii="Arial" w:hAnsi="Arial" w:cs="Arial"/>
        </w:rPr>
        <w:t xml:space="preserve"> </w:t>
      </w:r>
      <w:r w:rsidRPr="003D160E">
        <w:rPr>
          <w:rFonts w:ascii="Arial" w:hAnsi="Arial" w:cs="Arial"/>
        </w:rPr>
        <w:t>where?</w:t>
      </w:r>
    </w:p>
    <w:p w14:paraId="335B7146" w14:textId="77777777" w:rsidR="002D2488" w:rsidRDefault="002D2488" w:rsidP="002D2488">
      <w:pPr>
        <w:rPr>
          <w:rFonts w:ascii="Arial" w:hAnsi="Arial" w:cs="Arial"/>
          <w:color w:val="FF0000"/>
        </w:rPr>
      </w:pPr>
    </w:p>
    <w:p w14:paraId="56155BE0" w14:textId="1E24FED7" w:rsidR="002D2488" w:rsidRPr="005B11B8" w:rsidRDefault="002D2488" w:rsidP="002D2488">
      <w:pPr>
        <w:rPr>
          <w:rFonts w:ascii="Arial" w:hAnsi="Arial" w:cs="Arial"/>
          <w:color w:val="FF0000"/>
        </w:rPr>
      </w:pPr>
      <w:r>
        <w:rPr>
          <w:rFonts w:ascii="Arial" w:hAnsi="Arial" w:cs="Arial"/>
          <w:color w:val="FF0000"/>
        </w:rPr>
        <w:t>The word “also” was referring to the application interaction in the first and second sentences of that paragraph. We took this opportunity to move and combine these sentences to make this portion of the results easier to interpret and understand (L22</w:t>
      </w:r>
      <w:r w:rsidR="00AF3373">
        <w:rPr>
          <w:rFonts w:ascii="Arial" w:hAnsi="Arial" w:cs="Arial"/>
          <w:color w:val="FF0000"/>
        </w:rPr>
        <w:t>9</w:t>
      </w:r>
      <w:r>
        <w:rPr>
          <w:rFonts w:ascii="Arial" w:hAnsi="Arial" w:cs="Arial"/>
          <w:color w:val="FF0000"/>
        </w:rPr>
        <w:t>-23</w:t>
      </w:r>
      <w:r w:rsidR="00AF3373">
        <w:rPr>
          <w:rFonts w:ascii="Arial" w:hAnsi="Arial" w:cs="Arial"/>
          <w:color w:val="FF0000"/>
        </w:rPr>
        <w:t>8</w:t>
      </w:r>
      <w:r>
        <w:rPr>
          <w:rFonts w:ascii="Arial" w:hAnsi="Arial" w:cs="Arial"/>
          <w:color w:val="FF0000"/>
        </w:rPr>
        <w:t xml:space="preserve">). </w:t>
      </w:r>
    </w:p>
    <w:p w14:paraId="0C728B3A" w14:textId="77777777" w:rsidR="002D2488" w:rsidRDefault="002D2488" w:rsidP="002D2488">
      <w:pPr>
        <w:rPr>
          <w:rFonts w:ascii="Arial" w:hAnsi="Arial" w:cs="Arial"/>
        </w:rPr>
      </w:pPr>
    </w:p>
    <w:p w14:paraId="2153E44C" w14:textId="77777777" w:rsidR="002D2488" w:rsidRPr="00567F99" w:rsidRDefault="002D2488" w:rsidP="002D2488">
      <w:pPr>
        <w:rPr>
          <w:rFonts w:ascii="Arial" w:hAnsi="Arial" w:cs="Arial"/>
        </w:rPr>
      </w:pPr>
      <w:r w:rsidRPr="00567F99">
        <w:rPr>
          <w:rFonts w:ascii="Arial" w:hAnsi="Arial" w:cs="Arial"/>
        </w:rPr>
        <w:t>Reviewer 1, Comment 6: Lines 275-277: What are the odds that the seined areas still</w:t>
      </w:r>
      <w:r>
        <w:rPr>
          <w:rFonts w:ascii="Arial" w:hAnsi="Arial" w:cs="Arial"/>
        </w:rPr>
        <w:t xml:space="preserve"> </w:t>
      </w:r>
      <w:r w:rsidRPr="00567F99">
        <w:rPr>
          <w:rFonts w:ascii="Arial" w:hAnsi="Arial" w:cs="Arial"/>
        </w:rPr>
        <w:t>had residual rotenone that fish were simply</w:t>
      </w:r>
      <w:r>
        <w:rPr>
          <w:rFonts w:ascii="Arial" w:hAnsi="Arial" w:cs="Arial"/>
        </w:rPr>
        <w:t xml:space="preserve"> </w:t>
      </w:r>
      <w:r w:rsidRPr="00567F99">
        <w:rPr>
          <w:rFonts w:ascii="Arial" w:hAnsi="Arial" w:cs="Arial"/>
        </w:rPr>
        <w:t>avoiding? This could also explain the</w:t>
      </w:r>
      <w:r>
        <w:rPr>
          <w:rFonts w:ascii="Arial" w:hAnsi="Arial" w:cs="Arial"/>
        </w:rPr>
        <w:t xml:space="preserve"> </w:t>
      </w:r>
      <w:r w:rsidRPr="00567F99">
        <w:rPr>
          <w:rFonts w:ascii="Arial" w:hAnsi="Arial" w:cs="Arial"/>
        </w:rPr>
        <w:t>reduction in Bluegill (lines 228-230). This is addressed a bit with the</w:t>
      </w:r>
      <w:r>
        <w:rPr>
          <w:rFonts w:ascii="Arial" w:hAnsi="Arial" w:cs="Arial"/>
        </w:rPr>
        <w:t xml:space="preserve"> </w:t>
      </w:r>
      <w:r w:rsidRPr="00567F99">
        <w:rPr>
          <w:rFonts w:ascii="Arial" w:hAnsi="Arial" w:cs="Arial"/>
        </w:rPr>
        <w:t>day 42 sampling for</w:t>
      </w:r>
      <w:r>
        <w:rPr>
          <w:rFonts w:ascii="Arial" w:hAnsi="Arial" w:cs="Arial"/>
        </w:rPr>
        <w:t xml:space="preserve"> </w:t>
      </w:r>
      <w:r w:rsidRPr="00567F99">
        <w:rPr>
          <w:rFonts w:ascii="Arial" w:hAnsi="Arial" w:cs="Arial"/>
        </w:rPr>
        <w:t>both species but might be worthy of discussion about interpreting immediate</w:t>
      </w:r>
      <w:r>
        <w:rPr>
          <w:rFonts w:ascii="Arial" w:hAnsi="Arial" w:cs="Arial"/>
        </w:rPr>
        <w:t xml:space="preserve"> </w:t>
      </w:r>
      <w:r w:rsidRPr="00567F99">
        <w:rPr>
          <w:rFonts w:ascii="Arial" w:hAnsi="Arial" w:cs="Arial"/>
        </w:rPr>
        <w:t>response.</w:t>
      </w:r>
    </w:p>
    <w:p w14:paraId="2A6A023D" w14:textId="77777777" w:rsidR="002D2488" w:rsidRDefault="002D2488" w:rsidP="002D2488">
      <w:pPr>
        <w:rPr>
          <w:rFonts w:ascii="Arial" w:hAnsi="Arial" w:cs="Arial"/>
          <w:color w:val="FF0000"/>
        </w:rPr>
      </w:pPr>
    </w:p>
    <w:p w14:paraId="3FE4B4B4" w14:textId="0BBA3E1D" w:rsidR="002D2488" w:rsidRPr="007D1226" w:rsidRDefault="002D2488" w:rsidP="002D2488">
      <w:pPr>
        <w:rPr>
          <w:rFonts w:ascii="Arial" w:hAnsi="Arial" w:cs="Arial"/>
          <w:color w:val="FF0000"/>
        </w:rPr>
      </w:pPr>
      <w:r>
        <w:rPr>
          <w:rFonts w:ascii="Arial" w:hAnsi="Arial" w:cs="Arial"/>
          <w:color w:val="FF0000"/>
        </w:rPr>
        <w:t>There is a near 0% chance that there is any residual rotenone in the seined areas 24 hours after application (Finlayson et al. 2000; McClay 2000; cited in this manuscript). Due to our extremely low rotenone dosage (now explained clearly in our Methods thanks to Reviewer 1, Comment 3) on the shoreline of small impoundments during the summer in the southeast, the rotenone biodegrades rapidly within a few hours, if not within one hour. We do not feel the need to add these details into the Discussion regarding fish avoidance of the area. If Largemouth Bass and Bluegill both avoided the area at the same high rates, which they did not (96% and 62%, respectively [</w:t>
      </w:r>
      <w:ins w:id="3" w:author="Ben Staton" w:date="2023-08-22T21:56:00Z">
        <w:r w:rsidR="00780BA8">
          <w:rPr>
            <w:rFonts w:ascii="Arial" w:hAnsi="Arial" w:cs="Arial"/>
            <w:color w:val="FF0000"/>
          </w:rPr>
          <w:t xml:space="preserve">lines </w:t>
        </w:r>
      </w:ins>
      <w:r>
        <w:rPr>
          <w:rFonts w:ascii="Arial" w:hAnsi="Arial" w:cs="Arial"/>
          <w:color w:val="FF0000"/>
        </w:rPr>
        <w:t xml:space="preserve">231]) then this could be something to further investigate and talk about.  </w:t>
      </w:r>
    </w:p>
    <w:p w14:paraId="43F52F5D" w14:textId="77777777" w:rsidR="002D2488" w:rsidRDefault="002D2488" w:rsidP="002D2488">
      <w:pPr>
        <w:rPr>
          <w:rFonts w:ascii="Arial" w:hAnsi="Arial" w:cs="Arial"/>
        </w:rPr>
      </w:pPr>
    </w:p>
    <w:p w14:paraId="3026D1B0" w14:textId="77777777" w:rsidR="002D2488" w:rsidRDefault="002D2488" w:rsidP="002D2488">
      <w:pPr>
        <w:rPr>
          <w:rFonts w:ascii="Arial" w:hAnsi="Arial" w:cs="Arial"/>
        </w:rPr>
      </w:pPr>
      <w:r w:rsidRPr="00A1482D">
        <w:rPr>
          <w:rFonts w:ascii="Arial" w:hAnsi="Arial" w:cs="Arial"/>
        </w:rPr>
        <w:t>Reviewer 1, Comment 7:</w:t>
      </w:r>
      <w:r w:rsidRPr="00A1482D">
        <w:t xml:space="preserve"> </w:t>
      </w:r>
      <w:r w:rsidRPr="00A1482D">
        <w:rPr>
          <w:rFonts w:ascii="Arial" w:hAnsi="Arial" w:cs="Arial"/>
        </w:rPr>
        <w:t>Lines 355-363: I appreciate that the funding and questions</w:t>
      </w:r>
      <w:r>
        <w:rPr>
          <w:rFonts w:ascii="Arial" w:hAnsi="Arial" w:cs="Arial"/>
        </w:rPr>
        <w:t xml:space="preserve"> </w:t>
      </w:r>
      <w:r w:rsidRPr="00A1482D">
        <w:rPr>
          <w:rFonts w:ascii="Arial" w:hAnsi="Arial" w:cs="Arial"/>
        </w:rPr>
        <w:t>leading to this project differentiate between</w:t>
      </w:r>
      <w:r>
        <w:rPr>
          <w:rFonts w:ascii="Arial" w:hAnsi="Arial" w:cs="Arial"/>
        </w:rPr>
        <w:t xml:space="preserve"> </w:t>
      </w:r>
      <w:r w:rsidRPr="00A1482D">
        <w:rPr>
          <w:rFonts w:ascii="Arial" w:hAnsi="Arial" w:cs="Arial"/>
        </w:rPr>
        <w:t>large and small small impoundments.</w:t>
      </w:r>
      <w:r>
        <w:rPr>
          <w:rFonts w:ascii="Arial" w:hAnsi="Arial" w:cs="Arial"/>
        </w:rPr>
        <w:t xml:space="preserve"> </w:t>
      </w:r>
      <w:r w:rsidRPr="00A1482D">
        <w:rPr>
          <w:rFonts w:ascii="Arial" w:hAnsi="Arial" w:cs="Arial"/>
        </w:rPr>
        <w:t>However, addition of the terms here introduces unnecessary</w:t>
      </w:r>
      <w:r>
        <w:rPr>
          <w:rFonts w:ascii="Arial" w:hAnsi="Arial" w:cs="Arial"/>
        </w:rPr>
        <w:t xml:space="preserve"> </w:t>
      </w:r>
      <w:r w:rsidRPr="00A1482D">
        <w:rPr>
          <w:rFonts w:ascii="Arial" w:hAnsi="Arial" w:cs="Arial"/>
        </w:rPr>
        <w:t>confusion. Perhaps just</w:t>
      </w:r>
      <w:r>
        <w:rPr>
          <w:rFonts w:ascii="Arial" w:hAnsi="Arial" w:cs="Arial"/>
        </w:rPr>
        <w:t xml:space="preserve"> </w:t>
      </w:r>
      <w:r w:rsidRPr="00A1482D">
        <w:rPr>
          <w:rFonts w:ascii="Arial" w:hAnsi="Arial" w:cs="Arial"/>
        </w:rPr>
        <w:t>mention larger impoundments rather than larger small impoundments?</w:t>
      </w:r>
    </w:p>
    <w:p w14:paraId="5C470AAD" w14:textId="77777777" w:rsidR="002D2488" w:rsidRPr="00A1482D" w:rsidRDefault="002D2488" w:rsidP="002D2488">
      <w:pPr>
        <w:rPr>
          <w:rFonts w:ascii="Arial" w:hAnsi="Arial" w:cs="Arial"/>
        </w:rPr>
      </w:pPr>
    </w:p>
    <w:p w14:paraId="2C718277" w14:textId="769BDB60" w:rsidR="002D2488" w:rsidRPr="006C5F9C" w:rsidRDefault="002D2488" w:rsidP="002D2488">
      <w:pPr>
        <w:rPr>
          <w:rFonts w:ascii="Arial" w:hAnsi="Arial" w:cs="Arial"/>
          <w:color w:val="FF0000"/>
        </w:rPr>
      </w:pPr>
      <w:r>
        <w:rPr>
          <w:rFonts w:ascii="Arial" w:hAnsi="Arial" w:cs="Arial"/>
          <w:color w:val="FF0000"/>
        </w:rPr>
        <w:t>Thank you for this comment. We removed the unnecessary use of “small” here (L36</w:t>
      </w:r>
      <w:r w:rsidR="00AF3373">
        <w:rPr>
          <w:rFonts w:ascii="Arial" w:hAnsi="Arial" w:cs="Arial"/>
          <w:color w:val="FF0000"/>
        </w:rPr>
        <w:t>6</w:t>
      </w:r>
      <w:r>
        <w:rPr>
          <w:rFonts w:ascii="Arial" w:hAnsi="Arial" w:cs="Arial"/>
          <w:color w:val="FF0000"/>
        </w:rPr>
        <w:t>-3</w:t>
      </w:r>
      <w:r w:rsidR="00AF3373">
        <w:rPr>
          <w:rFonts w:ascii="Arial" w:hAnsi="Arial" w:cs="Arial"/>
          <w:color w:val="FF0000"/>
        </w:rPr>
        <w:t>71</w:t>
      </w:r>
      <w:r>
        <w:rPr>
          <w:rFonts w:ascii="Arial" w:hAnsi="Arial" w:cs="Arial"/>
          <w:color w:val="FF0000"/>
        </w:rPr>
        <w:t xml:space="preserve">). </w:t>
      </w:r>
    </w:p>
    <w:p w14:paraId="19A6CD20" w14:textId="77777777" w:rsidR="002D2488" w:rsidRDefault="002D2488" w:rsidP="002D2488">
      <w:pPr>
        <w:rPr>
          <w:rFonts w:ascii="Arial" w:hAnsi="Arial" w:cs="Arial"/>
        </w:rPr>
      </w:pPr>
    </w:p>
    <w:p w14:paraId="2F17F973" w14:textId="77777777" w:rsidR="002D2488" w:rsidRDefault="002D2488" w:rsidP="002D2488">
      <w:pPr>
        <w:rPr>
          <w:rFonts w:ascii="Arial" w:hAnsi="Arial" w:cs="Arial"/>
        </w:rPr>
      </w:pPr>
      <w:r w:rsidRPr="00A1482D">
        <w:rPr>
          <w:rFonts w:ascii="Arial" w:hAnsi="Arial" w:cs="Arial"/>
        </w:rPr>
        <w:t>Reviewer 1, Comment 8:</w:t>
      </w:r>
      <w:r w:rsidRPr="00A1482D">
        <w:t xml:space="preserve"> </w:t>
      </w:r>
      <w:r w:rsidRPr="00A1482D">
        <w:rPr>
          <w:rFonts w:ascii="Arial" w:hAnsi="Arial" w:cs="Arial"/>
        </w:rPr>
        <w:t>Line 377: Same comment as above.</w:t>
      </w:r>
    </w:p>
    <w:p w14:paraId="45C98CCA" w14:textId="77777777" w:rsidR="002D2488" w:rsidRPr="00A1482D" w:rsidRDefault="002D2488" w:rsidP="002D2488">
      <w:pPr>
        <w:rPr>
          <w:rFonts w:ascii="Arial" w:hAnsi="Arial" w:cs="Arial"/>
        </w:rPr>
      </w:pPr>
    </w:p>
    <w:p w14:paraId="602AFD51" w14:textId="13338D74" w:rsidR="002D2488" w:rsidRPr="006067F1" w:rsidRDefault="002D2488" w:rsidP="002D2488">
      <w:pPr>
        <w:rPr>
          <w:rFonts w:ascii="Arial" w:hAnsi="Arial" w:cs="Arial"/>
          <w:color w:val="FF0000"/>
        </w:rPr>
      </w:pPr>
      <w:r>
        <w:rPr>
          <w:rFonts w:ascii="Arial" w:hAnsi="Arial" w:cs="Arial"/>
          <w:color w:val="FF0000"/>
        </w:rPr>
        <w:t>We removed the use of “sized small” here and now the sentence reads “and in larger impoundments (30–200 ha).” L38</w:t>
      </w:r>
      <w:r w:rsidR="00AF3373">
        <w:rPr>
          <w:rFonts w:ascii="Arial" w:hAnsi="Arial" w:cs="Arial"/>
          <w:color w:val="FF0000"/>
        </w:rPr>
        <w:t>6</w:t>
      </w:r>
    </w:p>
    <w:p w14:paraId="451C0D18" w14:textId="77777777" w:rsidR="001B14AC" w:rsidRDefault="001B14AC">
      <w:pPr>
        <w:rPr>
          <w:rFonts w:ascii="Arial" w:hAnsi="Arial" w:cs="Arial"/>
        </w:rPr>
      </w:pPr>
    </w:p>
    <w:p w14:paraId="2F477691" w14:textId="77777777" w:rsidR="002D2488" w:rsidRDefault="002D2488">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My only comment is I think you are still stuck in the writing on specifying “small impoundments” in the Results. The entire manuscript is about small 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50CDCAE8" w:rsidR="00FB7658" w:rsidRDefault="00FB7658" w:rsidP="00C9169E">
      <w:pPr>
        <w:rPr>
          <w:rFonts w:ascii="Arial" w:hAnsi="Arial" w:cs="Arial"/>
          <w:color w:val="FF0000"/>
        </w:rPr>
      </w:pPr>
      <w:r>
        <w:rPr>
          <w:rFonts w:ascii="Arial" w:hAnsi="Arial" w:cs="Arial"/>
          <w:color w:val="FF0000"/>
        </w:rPr>
        <w:t>L1</w:t>
      </w:r>
      <w:r w:rsidR="00AF3373">
        <w:rPr>
          <w:rFonts w:ascii="Arial" w:hAnsi="Arial" w:cs="Arial"/>
          <w:color w:val="FF0000"/>
        </w:rPr>
        <w:t>70</w:t>
      </w:r>
      <w:r>
        <w:rPr>
          <w:rFonts w:ascii="Arial" w:hAnsi="Arial" w:cs="Arial"/>
          <w:color w:val="FF0000"/>
        </w:rPr>
        <w:t xml:space="preserve"> – removed “small”</w:t>
      </w:r>
    </w:p>
    <w:p w14:paraId="1568BDA8" w14:textId="1DFE60BD" w:rsidR="004B18EE" w:rsidRDefault="00FB7658" w:rsidP="00C9169E">
      <w:pPr>
        <w:rPr>
          <w:rFonts w:ascii="Arial" w:hAnsi="Arial" w:cs="Arial"/>
          <w:color w:val="FF0000"/>
        </w:rPr>
      </w:pPr>
      <w:r>
        <w:rPr>
          <w:rFonts w:ascii="Arial" w:hAnsi="Arial" w:cs="Arial"/>
          <w:color w:val="FF0000"/>
        </w:rPr>
        <w:t>L18</w:t>
      </w:r>
      <w:r w:rsidR="00AF3373">
        <w:rPr>
          <w:rFonts w:ascii="Arial" w:hAnsi="Arial" w:cs="Arial"/>
          <w:color w:val="FF0000"/>
        </w:rPr>
        <w:t>6</w:t>
      </w:r>
      <w:r>
        <w:rPr>
          <w:rFonts w:ascii="Arial" w:hAnsi="Arial" w:cs="Arial"/>
          <w:color w:val="FF0000"/>
        </w:rPr>
        <w:t xml:space="preserve"> – removed “small”</w:t>
      </w:r>
    </w:p>
    <w:p w14:paraId="5597AECB" w14:textId="3D660993"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30</w:t>
      </w:r>
      <w:r>
        <w:rPr>
          <w:rFonts w:ascii="Arial" w:hAnsi="Arial" w:cs="Arial"/>
          <w:color w:val="FF0000"/>
        </w:rPr>
        <w:t xml:space="preserve"> – removed “small”</w:t>
      </w:r>
    </w:p>
    <w:p w14:paraId="1F4E9B26" w14:textId="2583EE9D"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41</w:t>
      </w:r>
      <w:r>
        <w:rPr>
          <w:rFonts w:ascii="Arial" w:hAnsi="Arial" w:cs="Arial"/>
          <w:color w:val="FF0000"/>
        </w:rPr>
        <w:t xml:space="preserve"> – removed “small”</w:t>
      </w:r>
    </w:p>
    <w:p w14:paraId="3FA62FA7" w14:textId="787997BB" w:rsidR="00FB7658" w:rsidRDefault="00FB7658" w:rsidP="00C9169E">
      <w:pPr>
        <w:rPr>
          <w:rFonts w:ascii="Arial" w:hAnsi="Arial" w:cs="Arial"/>
          <w:color w:val="FF0000"/>
        </w:rPr>
      </w:pPr>
      <w:r>
        <w:rPr>
          <w:rFonts w:ascii="Arial" w:hAnsi="Arial" w:cs="Arial"/>
          <w:color w:val="FF0000"/>
        </w:rPr>
        <w:t>L24</w:t>
      </w:r>
      <w:r w:rsidR="0034740D">
        <w:rPr>
          <w:rFonts w:ascii="Arial" w:hAnsi="Arial" w:cs="Arial"/>
          <w:color w:val="FF0000"/>
        </w:rPr>
        <w:t>9</w:t>
      </w:r>
      <w:r>
        <w:rPr>
          <w:rFonts w:ascii="Arial" w:hAnsi="Arial" w:cs="Arial"/>
          <w:color w:val="FF0000"/>
        </w:rPr>
        <w:t> – removed “small”</w:t>
      </w:r>
    </w:p>
    <w:p w14:paraId="05A720E4" w14:textId="1B0A5D5A" w:rsidR="00FB7658" w:rsidRDefault="00FB7658" w:rsidP="00C9169E">
      <w:pPr>
        <w:rPr>
          <w:rFonts w:ascii="Arial" w:hAnsi="Arial" w:cs="Arial"/>
          <w:color w:val="FF0000"/>
        </w:rPr>
      </w:pPr>
      <w:r>
        <w:rPr>
          <w:rFonts w:ascii="Arial" w:hAnsi="Arial" w:cs="Arial"/>
          <w:color w:val="FF0000"/>
        </w:rPr>
        <w:t>L25</w:t>
      </w:r>
      <w:r w:rsidR="0034740D">
        <w:rPr>
          <w:rFonts w:ascii="Arial" w:hAnsi="Arial" w:cs="Arial"/>
          <w:color w:val="FF0000"/>
        </w:rPr>
        <w:t>9</w:t>
      </w:r>
      <w:r>
        <w:rPr>
          <w:rFonts w:ascii="Arial" w:hAnsi="Arial" w:cs="Arial"/>
          <w:color w:val="FF0000"/>
        </w:rPr>
        <w:t xml:space="preserve"> – removed “small”</w:t>
      </w:r>
    </w:p>
    <w:p w14:paraId="4B04E0F8" w14:textId="561F6F36"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63</w:t>
      </w:r>
      <w:r>
        <w:rPr>
          <w:rFonts w:ascii="Arial" w:hAnsi="Arial" w:cs="Arial"/>
          <w:color w:val="FF0000"/>
        </w:rPr>
        <w:t xml:space="preserve"> – removed “In small impoundments,”</w:t>
      </w:r>
    </w:p>
    <w:p w14:paraId="1990C082" w14:textId="77777777" w:rsidR="00FB7658" w:rsidRDefault="00FB7658" w:rsidP="00C9169E">
      <w:pPr>
        <w:rPr>
          <w:rFonts w:ascii="Arial" w:hAnsi="Arial" w:cs="Arial"/>
          <w:color w:val="FF0000"/>
        </w:rPr>
      </w:pPr>
    </w:p>
    <w:p w14:paraId="717A0E5D" w14:textId="69E22095" w:rsidR="00FB7658" w:rsidRDefault="00FB7658" w:rsidP="00C9169E">
      <w:pPr>
        <w:rPr>
          <w:rFonts w:ascii="Arial" w:hAnsi="Arial" w:cs="Arial"/>
          <w:color w:val="FF0000"/>
        </w:rPr>
      </w:pPr>
      <w:r>
        <w:rPr>
          <w:rFonts w:ascii="Arial" w:hAnsi="Arial" w:cs="Arial"/>
          <w:color w:val="FF0000"/>
        </w:rPr>
        <w:t>Like recommended, we did leave the use of “small” in the Discussion</w:t>
      </w:r>
      <w:r w:rsidR="00647045">
        <w:rPr>
          <w:rFonts w:ascii="Arial" w:hAnsi="Arial" w:cs="Arial"/>
          <w:color w:val="FF0000"/>
        </w:rPr>
        <w:t xml:space="preserve"> except when referring to the results of our study specifically.</w:t>
      </w:r>
    </w:p>
    <w:p w14:paraId="284BF145" w14:textId="4BB76BCC" w:rsidR="00647045" w:rsidRDefault="00647045" w:rsidP="00C9169E">
      <w:pPr>
        <w:rPr>
          <w:rFonts w:ascii="Arial" w:hAnsi="Arial" w:cs="Arial"/>
          <w:color w:val="FF0000"/>
        </w:rPr>
      </w:pPr>
      <w:r>
        <w:rPr>
          <w:rFonts w:ascii="Arial" w:hAnsi="Arial" w:cs="Arial"/>
          <w:color w:val="FF0000"/>
        </w:rPr>
        <w:t>L2</w:t>
      </w:r>
      <w:r w:rsidR="0034740D">
        <w:rPr>
          <w:rFonts w:ascii="Arial" w:hAnsi="Arial" w:cs="Arial"/>
          <w:color w:val="FF0000"/>
        </w:rPr>
        <w:t>85</w:t>
      </w:r>
      <w:r>
        <w:rPr>
          <w:rFonts w:ascii="Arial" w:hAnsi="Arial" w:cs="Arial"/>
          <w:color w:val="FF0000"/>
        </w:rPr>
        <w:t>-2</w:t>
      </w:r>
      <w:r w:rsidR="0034740D">
        <w:rPr>
          <w:rFonts w:ascii="Arial" w:hAnsi="Arial" w:cs="Arial"/>
          <w:color w:val="FF0000"/>
        </w:rPr>
        <w:t>86</w:t>
      </w:r>
      <w:r>
        <w:rPr>
          <w:rFonts w:ascii="Arial" w:hAnsi="Arial" w:cs="Arial"/>
          <w:color w:val="FF0000"/>
        </w:rPr>
        <w:t> – removed “small”</w:t>
      </w:r>
    </w:p>
    <w:p w14:paraId="5B8C839F" w14:textId="1F1A2F99" w:rsidR="00647045" w:rsidRDefault="00647045" w:rsidP="00C9169E">
      <w:pPr>
        <w:rPr>
          <w:rFonts w:ascii="Arial" w:hAnsi="Arial" w:cs="Arial"/>
          <w:color w:val="FF0000"/>
        </w:rPr>
      </w:pPr>
      <w:r>
        <w:rPr>
          <w:rFonts w:ascii="Arial" w:hAnsi="Arial" w:cs="Arial"/>
          <w:color w:val="FF0000"/>
        </w:rPr>
        <w:t>L28</w:t>
      </w:r>
      <w:r w:rsidR="0034740D">
        <w:rPr>
          <w:rFonts w:ascii="Arial" w:hAnsi="Arial" w:cs="Arial"/>
          <w:color w:val="FF0000"/>
        </w:rPr>
        <w:t>9</w:t>
      </w:r>
      <w:r>
        <w:rPr>
          <w:rFonts w:ascii="Arial" w:hAnsi="Arial" w:cs="Arial"/>
          <w:color w:val="FF0000"/>
        </w:rPr>
        <w:t xml:space="preserve"> – removed “small”</w:t>
      </w:r>
    </w:p>
    <w:p w14:paraId="007C70EE" w14:textId="4C62C317" w:rsidR="00647045" w:rsidRDefault="00647045" w:rsidP="00C9169E">
      <w:pPr>
        <w:rPr>
          <w:rFonts w:ascii="Arial" w:hAnsi="Arial" w:cs="Arial"/>
          <w:color w:val="FF0000"/>
        </w:rPr>
      </w:pPr>
      <w:r>
        <w:rPr>
          <w:rFonts w:ascii="Arial" w:hAnsi="Arial" w:cs="Arial"/>
          <w:color w:val="FF0000"/>
        </w:rPr>
        <w:t>L35</w:t>
      </w:r>
      <w:r w:rsidR="0034740D">
        <w:rPr>
          <w:rFonts w:ascii="Arial" w:hAnsi="Arial" w:cs="Arial"/>
          <w:color w:val="FF0000"/>
        </w:rPr>
        <w:t>8</w:t>
      </w:r>
      <w:r>
        <w:rPr>
          <w:rFonts w:ascii="Arial" w:hAnsi="Arial" w:cs="Arial"/>
          <w:color w:val="FF0000"/>
        </w:rPr>
        <w:t xml:space="preserve"> – removed “small”</w:t>
      </w:r>
    </w:p>
    <w:p w14:paraId="0C16C996" w14:textId="1D4B532D" w:rsidR="0034740D" w:rsidRDefault="0034740D" w:rsidP="00C9169E">
      <w:pPr>
        <w:rPr>
          <w:rFonts w:ascii="Arial" w:hAnsi="Arial" w:cs="Arial"/>
          <w:color w:val="FF0000"/>
        </w:rPr>
      </w:pPr>
      <w:r>
        <w:rPr>
          <w:rFonts w:ascii="Arial" w:hAnsi="Arial" w:cs="Arial"/>
          <w:color w:val="FF0000"/>
        </w:rPr>
        <w:t>L366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p>
    <w:p w14:paraId="60BF6566" w14:textId="77777777" w:rsidR="00C9169E" w:rsidRDefault="00C9169E" w:rsidP="00C9169E">
      <w:pPr>
        <w:rPr>
          <w:rFonts w:ascii="Arial" w:hAnsi="Arial" w:cs="Arial"/>
        </w:rPr>
      </w:pPr>
    </w:p>
    <w:p w14:paraId="1D60370B" w14:textId="632EDDA5" w:rsidR="00C9169E" w:rsidRDefault="00C9169E" w:rsidP="0027751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5691798A" w14:textId="56AAD2D3" w:rsidR="009743F8" w:rsidRDefault="00C9169E" w:rsidP="00C9169E">
      <w:pPr>
        <w:rPr>
          <w:rFonts w:ascii="Arial" w:hAnsi="Arial" w:cs="Arial"/>
        </w:rPr>
      </w:pPr>
      <w:r>
        <w:rPr>
          <w:rFonts w:ascii="Arial" w:hAnsi="Arial" w:cs="Arial"/>
        </w:rPr>
        <w:lastRenderedPageBreak/>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You may want to pay attention to other places in the manuscript that you may have had the same type of language left over from the 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B04866" w:rsidR="009743F8" w:rsidRPr="009743F8" w:rsidRDefault="004D17DF" w:rsidP="00C9169E">
      <w:pPr>
        <w:rPr>
          <w:rFonts w:ascii="Arial" w:hAnsi="Arial" w:cs="Arial"/>
          <w:color w:val="FF0000"/>
        </w:rPr>
      </w:pPr>
      <w:r>
        <w:rPr>
          <w:rFonts w:ascii="Arial" w:hAnsi="Arial" w:cs="Arial"/>
          <w:color w:val="FF0000"/>
        </w:rPr>
        <w:t xml:space="preserve">All of these comments were addressed when reviewing the manuscript for Reviewer 2, Comment 2. Thank you for bringing this to our attention. </w:t>
      </w:r>
    </w:p>
    <w:p w14:paraId="4E9B72DA" w14:textId="77777777" w:rsidR="006C5F9C" w:rsidRDefault="006C5F9C" w:rsidP="006C5F9C">
      <w:pPr>
        <w:rPr>
          <w:rFonts w:ascii="Arial" w:hAnsi="Arial" w:cs="Arial"/>
        </w:rPr>
      </w:pPr>
    </w:p>
    <w:p w14:paraId="2050CDD6" w14:textId="77777777" w:rsidR="002D2488" w:rsidRDefault="002D2488"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 Staton" w:date="2023-08-22T21:48:00Z" w:initials="BS">
    <w:p w14:paraId="2FDFB899" w14:textId="77777777" w:rsidR="006D1DBB" w:rsidRDefault="006D1DBB">
      <w:pPr>
        <w:pStyle w:val="CommentText"/>
      </w:pPr>
      <w:r>
        <w:rPr>
          <w:rStyle w:val="CommentReference"/>
        </w:rPr>
        <w:annotationRef/>
      </w:r>
      <w:r>
        <w:t>Consider cutting -- seems that the reviewer is concerned about clarity, and some receptiveness may be needed to give them what they what</w:t>
      </w:r>
    </w:p>
  </w:comment>
  <w:comment w:id="2" w:author="Ben Staton" w:date="2023-08-22T21:54:00Z" w:initials="BS">
    <w:p w14:paraId="52E97A8C" w14:textId="77777777" w:rsidR="006D1DBB" w:rsidRDefault="006D1DBB">
      <w:pPr>
        <w:pStyle w:val="CommentText"/>
      </w:pPr>
      <w:r>
        <w:rPr>
          <w:rStyle w:val="CommentReference"/>
        </w:rPr>
        <w:annotationRef/>
      </w:r>
      <w:r>
        <w:t>I kind of agree with the reviewer here -- reporting p = 0.0070 looks odd to me, and I don’t think I've seen this practice of retaining significant digits in p-values -- honestly I haven't thought about them since chemistry.</w:t>
      </w:r>
    </w:p>
    <w:p w14:paraId="620F40C6" w14:textId="77777777" w:rsidR="006D1DBB" w:rsidRDefault="006D1DBB">
      <w:pPr>
        <w:pStyle w:val="CommentText"/>
      </w:pPr>
    </w:p>
    <w:p w14:paraId="0C3D7D37" w14:textId="77777777" w:rsidR="006D1DBB" w:rsidRDefault="006D1DBB">
      <w:pPr>
        <w:pStyle w:val="CommentText"/>
      </w:pPr>
      <w:r>
        <w:t>I'd suggest using p = 0.XX unless the p value is &lt;0.001, since as you say, this is exceedingly common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FB899" w15:done="0"/>
  <w15:commentEx w15:paraId="0C3D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ABC5" w16cex:dateUtc="2023-08-23T01:48:00Z"/>
  <w16cex:commentExtensible w16cex:durableId="288FAD2E" w16cex:dateUtc="2023-08-23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FB899" w16cid:durableId="288FABC5"/>
  <w16cid:commentId w16cid:paraId="0C3D7D37" w16cid:durableId="288FA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50A3" w14:textId="77777777" w:rsidR="002854BD" w:rsidRDefault="002854BD" w:rsidP="00B01212">
      <w:r>
        <w:separator/>
      </w:r>
    </w:p>
  </w:endnote>
  <w:endnote w:type="continuationSeparator" w:id="0">
    <w:p w14:paraId="60ADED54" w14:textId="77777777" w:rsidR="002854BD" w:rsidRDefault="002854BD"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78CA" w14:textId="77777777" w:rsidR="002854BD" w:rsidRDefault="002854BD" w:rsidP="00B01212">
      <w:r>
        <w:separator/>
      </w:r>
    </w:p>
  </w:footnote>
  <w:footnote w:type="continuationSeparator" w:id="0">
    <w:p w14:paraId="0EF7DA6E" w14:textId="77777777" w:rsidR="002854BD" w:rsidRDefault="002854BD" w:rsidP="00B0121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Staton">
    <w15:presenceInfo w15:providerId="AD" w15:userId="S::bstaton@critfc.org::84eac2ca-acff-46e2-9e27-1398dd7d46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54BD"/>
    <w:rsid w:val="00286ACE"/>
    <w:rsid w:val="00287667"/>
    <w:rsid w:val="002D2488"/>
    <w:rsid w:val="0034740D"/>
    <w:rsid w:val="00396AE5"/>
    <w:rsid w:val="003C5540"/>
    <w:rsid w:val="003D160E"/>
    <w:rsid w:val="004610EC"/>
    <w:rsid w:val="004615CC"/>
    <w:rsid w:val="004B18EE"/>
    <w:rsid w:val="004D17DF"/>
    <w:rsid w:val="005077CA"/>
    <w:rsid w:val="00517696"/>
    <w:rsid w:val="00521900"/>
    <w:rsid w:val="00521E1F"/>
    <w:rsid w:val="00546E47"/>
    <w:rsid w:val="00551C82"/>
    <w:rsid w:val="00567F99"/>
    <w:rsid w:val="005B11B8"/>
    <w:rsid w:val="005F57DB"/>
    <w:rsid w:val="006067F1"/>
    <w:rsid w:val="006125CE"/>
    <w:rsid w:val="00621240"/>
    <w:rsid w:val="00621D08"/>
    <w:rsid w:val="00647045"/>
    <w:rsid w:val="006733FB"/>
    <w:rsid w:val="00692BD3"/>
    <w:rsid w:val="0069401D"/>
    <w:rsid w:val="006A351C"/>
    <w:rsid w:val="006C193D"/>
    <w:rsid w:val="006C5F9C"/>
    <w:rsid w:val="006D023F"/>
    <w:rsid w:val="006D1DBB"/>
    <w:rsid w:val="006E0A17"/>
    <w:rsid w:val="006F2096"/>
    <w:rsid w:val="00701CED"/>
    <w:rsid w:val="00707CFB"/>
    <w:rsid w:val="0074347D"/>
    <w:rsid w:val="007437F6"/>
    <w:rsid w:val="007621B0"/>
    <w:rsid w:val="00774D5F"/>
    <w:rsid w:val="00780BA8"/>
    <w:rsid w:val="0078292D"/>
    <w:rsid w:val="007B0559"/>
    <w:rsid w:val="007D1226"/>
    <w:rsid w:val="00824355"/>
    <w:rsid w:val="0083479A"/>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373"/>
    <w:rsid w:val="00AF35D6"/>
    <w:rsid w:val="00B01212"/>
    <w:rsid w:val="00B928FB"/>
    <w:rsid w:val="00BF232D"/>
    <w:rsid w:val="00C9169E"/>
    <w:rsid w:val="00CA271D"/>
    <w:rsid w:val="00CC1522"/>
    <w:rsid w:val="00CD774F"/>
    <w:rsid w:val="00D20DEF"/>
    <w:rsid w:val="00D6726F"/>
    <w:rsid w:val="00D96AC7"/>
    <w:rsid w:val="00E22627"/>
    <w:rsid w:val="00E5495A"/>
    <w:rsid w:val="00E61375"/>
    <w:rsid w:val="00EB6EBD"/>
    <w:rsid w:val="00F011CB"/>
    <w:rsid w:val="00F77055"/>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5:docId w15:val="{6248B250-C79D-4410-8169-DAC7B104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 w:type="paragraph" w:styleId="Revision">
    <w:name w:val="Revision"/>
    <w:hidden/>
    <w:uiPriority w:val="99"/>
    <w:semiHidden/>
    <w:rsid w:val="006D1DBB"/>
  </w:style>
  <w:style w:type="character" w:styleId="CommentReference">
    <w:name w:val="annotation reference"/>
    <w:basedOn w:val="DefaultParagraphFont"/>
    <w:uiPriority w:val="99"/>
    <w:semiHidden/>
    <w:unhideWhenUsed/>
    <w:rsid w:val="006D1DBB"/>
    <w:rPr>
      <w:sz w:val="16"/>
      <w:szCs w:val="16"/>
    </w:rPr>
  </w:style>
  <w:style w:type="paragraph" w:styleId="CommentText">
    <w:name w:val="annotation text"/>
    <w:basedOn w:val="Normal"/>
    <w:link w:val="CommentTextChar"/>
    <w:uiPriority w:val="99"/>
    <w:unhideWhenUsed/>
    <w:rsid w:val="006D1DBB"/>
    <w:rPr>
      <w:sz w:val="20"/>
      <w:szCs w:val="20"/>
    </w:rPr>
  </w:style>
  <w:style w:type="character" w:customStyle="1" w:styleId="CommentTextChar">
    <w:name w:val="Comment Text Char"/>
    <w:basedOn w:val="DefaultParagraphFont"/>
    <w:link w:val="CommentText"/>
    <w:uiPriority w:val="99"/>
    <w:rsid w:val="006D1DBB"/>
    <w:rPr>
      <w:sz w:val="20"/>
      <w:szCs w:val="20"/>
    </w:rPr>
  </w:style>
  <w:style w:type="paragraph" w:styleId="CommentSubject">
    <w:name w:val="annotation subject"/>
    <w:basedOn w:val="CommentText"/>
    <w:next w:val="CommentText"/>
    <w:link w:val="CommentSubjectChar"/>
    <w:uiPriority w:val="99"/>
    <w:semiHidden/>
    <w:unhideWhenUsed/>
    <w:rsid w:val="006D1DBB"/>
    <w:rPr>
      <w:b/>
      <w:bCs/>
    </w:rPr>
  </w:style>
  <w:style w:type="character" w:customStyle="1" w:styleId="CommentSubjectChar">
    <w:name w:val="Comment Subject Char"/>
    <w:basedOn w:val="CommentTextChar"/>
    <w:link w:val="CommentSubject"/>
    <w:uiPriority w:val="99"/>
    <w:semiHidden/>
    <w:rsid w:val="006D1D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Ben Staton</cp:lastModifiedBy>
  <cp:revision>1</cp:revision>
  <dcterms:created xsi:type="dcterms:W3CDTF">2023-08-18T18:11:00Z</dcterms:created>
  <dcterms:modified xsi:type="dcterms:W3CDTF">2023-08-23T14:45:00Z</dcterms:modified>
</cp:coreProperties>
</file>