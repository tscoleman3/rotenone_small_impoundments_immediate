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1AFAC670" w:rsidR="008F1F77" w:rsidRDefault="008F1F77">
      <w:pPr>
        <w:rPr>
          <w:rFonts w:ascii="Arial" w:hAnsi="Arial" w:cs="Arial"/>
        </w:rPr>
      </w:pPr>
      <w:r w:rsidRPr="008F1F77">
        <w:rPr>
          <w:rFonts w:ascii="Arial" w:hAnsi="Arial" w:cs="Arial"/>
        </w:rPr>
        <w:t>05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7FDBB678" w:rsidR="008F1F77" w:rsidRDefault="008F1F77">
      <w:pPr>
        <w:rPr>
          <w:rFonts w:ascii="Arial" w:hAnsi="Arial" w:cs="Arial"/>
        </w:rPr>
      </w:pPr>
      <w:r>
        <w:rPr>
          <w:rFonts w:ascii="Arial" w:hAnsi="Arial" w:cs="Arial"/>
        </w:rPr>
        <w:t>Thank you for your review of our manuscript (UJFM-2023-0050, named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807991A" w:rsidR="001B14AC" w:rsidRPr="001B14AC" w:rsidRDefault="001B14AC">
      <w:pPr>
        <w:rPr>
          <w:rFonts w:ascii="Arial" w:hAnsi="Arial" w:cs="Arial"/>
        </w:rPr>
      </w:pPr>
      <w:r>
        <w:rPr>
          <w:rFonts w:ascii="Arial" w:hAnsi="Arial" w:cs="Arial"/>
        </w:rPr>
        <w:t xml:space="preserve">Reviewer 1, Comment 1: </w:t>
      </w:r>
    </w:p>
    <w:sectPr w:rsidR="001B14AC" w:rsidRPr="001B14AC"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1B14AC"/>
    <w:rsid w:val="005F57DB"/>
    <w:rsid w:val="0069401D"/>
    <w:rsid w:val="006A351C"/>
    <w:rsid w:val="00774D5F"/>
    <w:rsid w:val="007B0559"/>
    <w:rsid w:val="00870E19"/>
    <w:rsid w:val="008F1F77"/>
    <w:rsid w:val="00982951"/>
    <w:rsid w:val="00A700AE"/>
    <w:rsid w:val="00A7257F"/>
    <w:rsid w:val="00B928FB"/>
    <w:rsid w:val="00CD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dcterms:created xsi:type="dcterms:W3CDTF">2023-06-05T15:15:00Z</dcterms:created>
  <dcterms:modified xsi:type="dcterms:W3CDTF">2023-06-05T20:02:00Z</dcterms:modified>
</cp:coreProperties>
</file>