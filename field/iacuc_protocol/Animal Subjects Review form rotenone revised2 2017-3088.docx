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2C7A5" w14:textId="77777777" w:rsidR="00643F54" w:rsidRPr="00735E81" w:rsidRDefault="00643F54">
      <w:pPr>
        <w:pStyle w:val="Title"/>
      </w:pPr>
      <w:bookmarkStart w:id="0" w:name="_GoBack"/>
      <w:bookmarkEnd w:id="0"/>
      <w:r w:rsidRPr="00735E81">
        <w:t>GENERAL INFORMATION AND INSTRUCTIONS</w:t>
      </w:r>
    </w:p>
    <w:p w14:paraId="1431E155" w14:textId="77777777" w:rsidR="000E7832" w:rsidRPr="003037E0" w:rsidRDefault="000E7832">
      <w:pPr>
        <w:pStyle w:val="Title"/>
        <w:rPr>
          <w:b/>
          <w14:shadow w14:blurRad="50800" w14:dist="38100" w14:dir="2700000" w14:sx="100000" w14:sy="100000" w14:kx="0" w14:ky="0" w14:algn="tl">
            <w14:srgbClr w14:val="000000">
              <w14:alpha w14:val="60000"/>
            </w14:srgbClr>
          </w14:shadow>
        </w:rPr>
      </w:pPr>
      <w:r w:rsidRPr="003037E0">
        <w:rPr>
          <w:b/>
          <w14:shadow w14:blurRad="50800" w14:dist="38100" w14:dir="2700000" w14:sx="100000" w14:sy="100000" w14:kx="0" w14:ky="0" w14:algn="tl">
            <w14:srgbClr w14:val="000000">
              <w14:alpha w14:val="60000"/>
            </w14:srgbClr>
          </w14:shadow>
        </w:rPr>
        <w:t>ANIMAL SUBJECTS REVIEW FORM</w:t>
      </w:r>
    </w:p>
    <w:p w14:paraId="589E2BEE" w14:textId="77777777" w:rsidR="00895371" w:rsidRPr="00735E81" w:rsidRDefault="00895371">
      <w:pPr>
        <w:pStyle w:val="Title"/>
        <w:rPr>
          <w:b/>
          <w:color w:val="FF0000"/>
          <w:sz w:val="16"/>
          <w:szCs w:val="16"/>
          <w:u w:val="single"/>
        </w:rPr>
      </w:pPr>
    </w:p>
    <w:p w14:paraId="47083030" w14:textId="77777777" w:rsidR="009D3DAE" w:rsidRPr="00735E81" w:rsidRDefault="009D3DAE">
      <w:pPr>
        <w:pStyle w:val="Title"/>
        <w:rPr>
          <w:b/>
          <w:color w:val="FF0000"/>
          <w:sz w:val="24"/>
          <w:szCs w:val="24"/>
          <w:u w:val="single"/>
        </w:rPr>
      </w:pPr>
      <w:r w:rsidRPr="00735E81">
        <w:rPr>
          <w:b/>
          <w:color w:val="FF0000"/>
          <w:sz w:val="24"/>
          <w:szCs w:val="24"/>
          <w:u w:val="single"/>
        </w:rPr>
        <w:t>IMPORTANT:</w:t>
      </w:r>
    </w:p>
    <w:p w14:paraId="202D7C67" w14:textId="77777777" w:rsidR="009D3DAE" w:rsidRPr="00735E81" w:rsidRDefault="009D3DAE">
      <w:pPr>
        <w:pStyle w:val="Title"/>
        <w:rPr>
          <w:b/>
          <w:color w:val="FF0000"/>
          <w:sz w:val="24"/>
          <w:szCs w:val="24"/>
          <w:u w:val="single"/>
        </w:rPr>
      </w:pPr>
      <w:r w:rsidRPr="00735E81">
        <w:rPr>
          <w:b/>
          <w:color w:val="FF0000"/>
          <w:sz w:val="24"/>
          <w:szCs w:val="24"/>
          <w:u w:val="single"/>
        </w:rPr>
        <w:t>Allow a minimum of 4-6 weeks for protocol approval.</w:t>
      </w:r>
    </w:p>
    <w:p w14:paraId="0C0A4287" w14:textId="77777777" w:rsidR="00643F54" w:rsidRPr="00735E81" w:rsidRDefault="00643F54" w:rsidP="009D3DAE">
      <w:pPr>
        <w:pBdr>
          <w:top w:val="single" w:sz="6" w:space="0" w:color="FFFFFF"/>
          <w:left w:val="single" w:sz="6" w:space="0" w:color="FFFFFF"/>
          <w:bottom w:val="single" w:sz="6" w:space="0" w:color="FFFFFF"/>
          <w:right w:val="single" w:sz="6" w:space="0" w:color="FFFFFF"/>
        </w:pBdr>
        <w:rPr>
          <w:sz w:val="16"/>
          <w:szCs w:val="16"/>
        </w:rPr>
      </w:pPr>
    </w:p>
    <w:p w14:paraId="00A6F6FC" w14:textId="77777777" w:rsidR="00643F54" w:rsidRPr="00735E81" w:rsidRDefault="00643F54" w:rsidP="00777BD3">
      <w:pPr>
        <w:pBdr>
          <w:top w:val="single" w:sz="6" w:space="0" w:color="FFFFFF"/>
          <w:left w:val="single" w:sz="6" w:space="0" w:color="FFFFFF"/>
          <w:bottom w:val="single" w:sz="6" w:space="0" w:color="FFFFFF"/>
          <w:right w:val="single" w:sz="6" w:space="0" w:color="FFFFFF"/>
        </w:pBdr>
        <w:jc w:val="center"/>
        <w:rPr>
          <w:b/>
        </w:rPr>
      </w:pPr>
      <w:r w:rsidRPr="00735E81">
        <w:rPr>
          <w:b/>
        </w:rPr>
        <w:t xml:space="preserve">SUBMIT </w:t>
      </w:r>
      <w:r w:rsidR="00F42FBF">
        <w:rPr>
          <w:b/>
        </w:rPr>
        <w:t xml:space="preserve">ONE </w:t>
      </w:r>
      <w:r w:rsidRPr="00735E81">
        <w:rPr>
          <w:b/>
        </w:rPr>
        <w:t>ORIGINAL</w:t>
      </w:r>
      <w:r w:rsidR="00777BD3">
        <w:rPr>
          <w:b/>
        </w:rPr>
        <w:t xml:space="preserve"> </w:t>
      </w:r>
      <w:r w:rsidR="00777BD3" w:rsidRPr="00777BD3">
        <w:rPr>
          <w:b/>
          <w:u w:val="single"/>
        </w:rPr>
        <w:t>WITH ALL SIGNATURES</w:t>
      </w:r>
      <w:r w:rsidRPr="00735E81">
        <w:rPr>
          <w:b/>
        </w:rPr>
        <w:t xml:space="preserve"> TO:</w:t>
      </w:r>
    </w:p>
    <w:p w14:paraId="205DCF08" w14:textId="77777777" w:rsidR="00643F54" w:rsidRPr="00735E81" w:rsidRDefault="00643F54">
      <w:pPr>
        <w:pBdr>
          <w:top w:val="single" w:sz="6" w:space="0" w:color="FFFFFF"/>
          <w:left w:val="single" w:sz="6" w:space="0" w:color="FFFFFF"/>
          <w:bottom w:val="single" w:sz="6" w:space="0" w:color="FFFFFF"/>
          <w:right w:val="single" w:sz="6" w:space="0" w:color="FFFFFF"/>
        </w:pBdr>
        <w:rPr>
          <w:b/>
        </w:rPr>
      </w:pPr>
    </w:p>
    <w:p w14:paraId="49DC2333" w14:textId="77777777" w:rsidR="00643F54"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Office of Research Compliance</w:t>
      </w:r>
    </w:p>
    <w:p w14:paraId="1D3F30D6" w14:textId="77777777" w:rsidR="009D3DAE"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115 Ramsay Hall Basement</w:t>
      </w:r>
    </w:p>
    <w:p w14:paraId="1C4140AF" w14:textId="77777777" w:rsidR="009D3DAE"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Wilmore Drive</w:t>
      </w:r>
    </w:p>
    <w:p w14:paraId="0E5B433B" w14:textId="77777777" w:rsidR="009D3DAE"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Auburn, University 36849</w:t>
      </w:r>
    </w:p>
    <w:p w14:paraId="5E2EF71D" w14:textId="77777777" w:rsidR="004E3F5D" w:rsidRDefault="004E3F5D">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Phone: 334-844-5966</w:t>
      </w:r>
    </w:p>
    <w:p w14:paraId="4ACAF4B8" w14:textId="77777777" w:rsidR="00054E44" w:rsidRDefault="000D7D4A">
      <w:pPr>
        <w:pBdr>
          <w:top w:val="single" w:sz="6" w:space="0" w:color="FFFFFF"/>
          <w:left w:val="single" w:sz="6" w:space="0" w:color="FFFFFF"/>
          <w:bottom w:val="single" w:sz="6" w:space="0" w:color="FFFFFF"/>
          <w:right w:val="single" w:sz="6" w:space="0" w:color="FFFFFF"/>
        </w:pBdr>
        <w:jc w:val="center"/>
        <w:rPr>
          <w:b/>
          <w:color w:val="0070C0"/>
        </w:rPr>
      </w:pPr>
      <w:r w:rsidRPr="000D7D4A">
        <w:rPr>
          <w:b/>
        </w:rPr>
        <w:t xml:space="preserve">Or scan/email to: </w:t>
      </w:r>
      <w:hyperlink r:id="rId8" w:history="1">
        <w:r w:rsidR="00054E44" w:rsidRPr="00D96183">
          <w:rPr>
            <w:rStyle w:val="Hyperlink"/>
            <w:b/>
          </w:rPr>
          <w:t>IACUCadmin@auburn.edu</w:t>
        </w:r>
      </w:hyperlink>
    </w:p>
    <w:p w14:paraId="671B00DF" w14:textId="77777777" w:rsidR="00054E44" w:rsidRDefault="00054E44">
      <w:pPr>
        <w:pBdr>
          <w:top w:val="single" w:sz="6" w:space="0" w:color="FFFFFF"/>
          <w:left w:val="single" w:sz="6" w:space="0" w:color="FFFFFF"/>
          <w:bottom w:val="single" w:sz="6" w:space="0" w:color="FFFFFF"/>
          <w:right w:val="single" w:sz="6" w:space="0" w:color="FFFFFF"/>
        </w:pBdr>
        <w:jc w:val="center"/>
        <w:rPr>
          <w:b/>
          <w:color w:val="0070C0"/>
        </w:rPr>
      </w:pPr>
      <w:r>
        <w:rPr>
          <w:b/>
          <w:color w:val="0070C0"/>
        </w:rPr>
        <w:t xml:space="preserve">IACUC Website: </w:t>
      </w:r>
      <w:hyperlink r:id="rId9" w:history="1">
        <w:r w:rsidRPr="00D96183">
          <w:rPr>
            <w:rStyle w:val="Hyperlink"/>
            <w:b/>
          </w:rPr>
          <w:t>https://cws.auburn.edu/OVPR/pm/compliance/iacuc/home</w:t>
        </w:r>
      </w:hyperlink>
      <w:r>
        <w:rPr>
          <w:b/>
          <w:color w:val="0070C0"/>
        </w:rPr>
        <w:t xml:space="preserve"> </w:t>
      </w:r>
    </w:p>
    <w:p w14:paraId="11FD5689" w14:textId="77777777" w:rsidR="00054E44" w:rsidRPr="008605E0" w:rsidRDefault="00054E44">
      <w:pPr>
        <w:pBdr>
          <w:top w:val="single" w:sz="6" w:space="0" w:color="FFFFFF"/>
          <w:left w:val="single" w:sz="6" w:space="0" w:color="FFFFFF"/>
          <w:bottom w:val="single" w:sz="6" w:space="0" w:color="FFFFFF"/>
          <w:right w:val="single" w:sz="6" w:space="0" w:color="FFFFFF"/>
        </w:pBdr>
        <w:jc w:val="center"/>
        <w:rPr>
          <w:b/>
          <w:color w:val="0070C0"/>
        </w:rPr>
      </w:pPr>
    </w:p>
    <w:p w14:paraId="3EED9259" w14:textId="77777777" w:rsidR="00643F54" w:rsidRPr="00B22FAE" w:rsidRDefault="00643F54">
      <w:pPr>
        <w:pBdr>
          <w:top w:val="single" w:sz="6" w:space="0" w:color="FFFFFF"/>
          <w:left w:val="single" w:sz="6" w:space="0" w:color="FFFFFF"/>
          <w:bottom w:val="single" w:sz="6" w:space="0" w:color="FFFFFF"/>
          <w:right w:val="single" w:sz="6" w:space="0" w:color="FFFFFF"/>
        </w:pBdr>
        <w:rPr>
          <w:sz w:val="8"/>
          <w:szCs w:val="8"/>
        </w:rPr>
      </w:pPr>
    </w:p>
    <w:p w14:paraId="3B142C3C"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University policy requires that all research, teaching, production/maintenance, and demonstration activities involving vertebrate animals be approved by the Auburn University Institutional Animal Care and Use Committee (IACUC) prior to initiation of the project.  The </w:t>
      </w:r>
      <w:r w:rsidRPr="00735E81">
        <w:rPr>
          <w:i/>
        </w:rPr>
        <w:t xml:space="preserve">Auburn University </w:t>
      </w:r>
      <w:r w:rsidR="00895371" w:rsidRPr="00735E81">
        <w:rPr>
          <w:i/>
        </w:rPr>
        <w:t>Policies and Procedures for the Care and Use of Live Vertebrate Animals</w:t>
      </w:r>
      <w:r w:rsidRPr="00735E81">
        <w:t xml:space="preserve"> is available </w:t>
      </w:r>
      <w:r w:rsidR="00895371" w:rsidRPr="00735E81">
        <w:t xml:space="preserve">on the </w:t>
      </w:r>
      <w:r w:rsidR="00054E44">
        <w:t>IACUC</w:t>
      </w:r>
      <w:r w:rsidR="00895371" w:rsidRPr="00735E81">
        <w:t xml:space="preserve"> website</w:t>
      </w:r>
      <w:r w:rsidR="00054E44">
        <w:t xml:space="preserve">. </w:t>
      </w:r>
      <w:r w:rsidRPr="00735E81">
        <w:t>This policy is in accordance with federal regulations and guidelines.</w:t>
      </w:r>
    </w:p>
    <w:p w14:paraId="0FF1D3B7"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4B53C5C2"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When submitting the original, the General Information and Instructions and the Additional Information sections should be omitted.</w:t>
      </w:r>
    </w:p>
    <w:p w14:paraId="67D678BE"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29E305FD"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The IACUC meets the first and third Thursdays of each calendar month.  Protocols received at least seven days prior to a scheduled meeting date (e.g. by 11:30 a.m. on Thursday of the week prior to a scheduled Thursday p.m. meeting) will be placed on the agenda. Approved protocols will be assigned a PRN (protocol review number).  Approved Animal Subjects Review Forms will remain in the official files of the University for not less than three years beyond the completion of the project.  </w:t>
      </w:r>
    </w:p>
    <w:p w14:paraId="05698325" w14:textId="77777777" w:rsidR="00895371" w:rsidRPr="00735E81" w:rsidRDefault="00895371">
      <w:pPr>
        <w:pBdr>
          <w:top w:val="single" w:sz="6" w:space="0" w:color="FFFFFF"/>
          <w:left w:val="single" w:sz="6" w:space="0" w:color="FFFFFF"/>
          <w:bottom w:val="single" w:sz="6" w:space="0" w:color="FFFFFF"/>
          <w:right w:val="single" w:sz="6" w:space="0" w:color="FFFFFF"/>
        </w:pBdr>
        <w:rPr>
          <w:sz w:val="16"/>
          <w:szCs w:val="16"/>
        </w:rPr>
      </w:pPr>
    </w:p>
    <w:p w14:paraId="3BD8D9D0"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Annual review of all protocols is required.  An Annual Review Form will be sent to the Principal Investigator approximately 30 days prior to the </w:t>
      </w:r>
      <w:r w:rsidR="00895371" w:rsidRPr="00735E81">
        <w:t xml:space="preserve">Annual Review Due Date. </w:t>
      </w:r>
    </w:p>
    <w:p w14:paraId="0928E352"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00A583B4"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Animal users are </w:t>
      </w:r>
      <w:r w:rsidR="00895371" w:rsidRPr="00735E81">
        <w:t>required</w:t>
      </w:r>
      <w:r w:rsidRPr="00735E81">
        <w:t xml:space="preserve"> to become familiar with all guidelines and regulations pertaining to the care and use of animals in research and teaching by visiting the Animal Welfare Information Cent</w:t>
      </w:r>
      <w:r w:rsidR="00895371" w:rsidRPr="00735E81">
        <w:t>er (AWIC) website:</w:t>
      </w:r>
      <w:r w:rsidRPr="00735E81">
        <w:t xml:space="preserve"> </w:t>
      </w:r>
      <w:hyperlink r:id="rId10" w:history="1">
        <w:r w:rsidRPr="00735E81">
          <w:rPr>
            <w:rStyle w:val="Hyperlink"/>
          </w:rPr>
          <w:t>http://www.nal.usda.gov/awic/</w:t>
        </w:r>
      </w:hyperlink>
    </w:p>
    <w:p w14:paraId="68BA4BBB"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4DF83FBE" w14:textId="77777777" w:rsidR="00895371" w:rsidRPr="00735E81" w:rsidRDefault="00643F54">
      <w:pPr>
        <w:pBdr>
          <w:top w:val="single" w:sz="6" w:space="0" w:color="FFFFFF"/>
          <w:left w:val="single" w:sz="6" w:space="0" w:color="FFFFFF"/>
          <w:bottom w:val="single" w:sz="6" w:space="0" w:color="FFFFFF"/>
          <w:right w:val="single" w:sz="6" w:space="0" w:color="FFFFFF"/>
        </w:pBdr>
      </w:pPr>
      <w:r w:rsidRPr="00735E81">
        <w:t xml:space="preserve">An Animal Subjects Review Form may be obtained by downloading it from the </w:t>
      </w:r>
      <w:r w:rsidR="00054E44">
        <w:t xml:space="preserve">IACUC </w:t>
      </w:r>
      <w:r w:rsidRPr="00735E81">
        <w:t>website</w:t>
      </w:r>
      <w:r w:rsidR="00054E44">
        <w:t>.</w:t>
      </w:r>
      <w:r w:rsidRPr="00735E81">
        <w:t xml:space="preserve"> </w:t>
      </w:r>
      <w:r w:rsidR="00555B6A" w:rsidRPr="00735E81">
        <w:t xml:space="preserve">Only the current version ASRF </w:t>
      </w:r>
      <w:r w:rsidR="009E1B5F">
        <w:t>04/2012</w:t>
      </w:r>
      <w:r w:rsidR="00555B6A" w:rsidRPr="00735E81">
        <w:t xml:space="preserve"> will be accepted</w:t>
      </w:r>
      <w:r w:rsidR="005742C9" w:rsidRPr="00735E81">
        <w:t>.</w:t>
      </w:r>
    </w:p>
    <w:p w14:paraId="47B23629" w14:textId="77777777" w:rsidR="00CA4DC0" w:rsidRPr="00735E81" w:rsidRDefault="00CA4DC0">
      <w:pPr>
        <w:pBdr>
          <w:top w:val="single" w:sz="6" w:space="0" w:color="FFFFFF"/>
          <w:left w:val="single" w:sz="6" w:space="0" w:color="FFFFFF"/>
          <w:bottom w:val="single" w:sz="6" w:space="0" w:color="FFFFFF"/>
          <w:right w:val="single" w:sz="6" w:space="0" w:color="FFFFFF"/>
        </w:pBdr>
        <w:rPr>
          <w:sz w:val="16"/>
          <w:szCs w:val="16"/>
        </w:rPr>
      </w:pPr>
    </w:p>
    <w:p w14:paraId="1AD4B071"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Complete this form by providing </w:t>
      </w:r>
      <w:r w:rsidRPr="00735E81">
        <w:rPr>
          <w:b/>
        </w:rPr>
        <w:t>BOLD TYPED</w:t>
      </w:r>
      <w:r w:rsidRPr="00735E81">
        <w:t xml:space="preserve"> answers </w:t>
      </w:r>
      <w:r w:rsidR="00371A7E">
        <w:t>in the text boxes in each item</w:t>
      </w:r>
      <w:r w:rsidR="008B6222">
        <w:t xml:space="preserve">. </w:t>
      </w:r>
      <w:r w:rsidRPr="00735E81">
        <w:t xml:space="preserve"> </w:t>
      </w:r>
      <w:r w:rsidR="00555B6A" w:rsidRPr="00735E81">
        <w:t xml:space="preserve">All acronyms must be spelled out upon first use. </w:t>
      </w:r>
      <w:r w:rsidRPr="00735E81">
        <w:t>If an item is not applicable, please indicate NA.</w:t>
      </w:r>
      <w:r w:rsidR="00CA4DC0" w:rsidRPr="00735E81">
        <w:t xml:space="preserve"> The attached REQUIRED Checklist must be completed and included with the original protocol.</w:t>
      </w:r>
      <w:r w:rsidR="006265D6" w:rsidRPr="00735E81">
        <w:t xml:space="preserve"> </w:t>
      </w:r>
    </w:p>
    <w:p w14:paraId="6C81A7F4" w14:textId="77777777" w:rsidR="006265D6" w:rsidRPr="00735E81" w:rsidRDefault="006265D6">
      <w:pPr>
        <w:pBdr>
          <w:top w:val="single" w:sz="6" w:space="0" w:color="FFFFFF"/>
          <w:left w:val="single" w:sz="6" w:space="0" w:color="FFFFFF"/>
          <w:bottom w:val="single" w:sz="6" w:space="0" w:color="FFFFFF"/>
          <w:right w:val="single" w:sz="6" w:space="0" w:color="FFFFFF"/>
        </w:pBdr>
      </w:pPr>
    </w:p>
    <w:p w14:paraId="451531BA" w14:textId="77777777" w:rsidR="00025EC5" w:rsidRPr="00735E81" w:rsidRDefault="00025EC5" w:rsidP="00025EC5">
      <w:pPr>
        <w:pBdr>
          <w:top w:val="single" w:sz="6" w:space="0" w:color="FFFFFF"/>
          <w:left w:val="single" w:sz="6" w:space="0" w:color="FFFFFF"/>
          <w:bottom w:val="single" w:sz="6" w:space="0" w:color="FFFFFF"/>
          <w:right w:val="single" w:sz="6" w:space="0" w:color="FFFFFF"/>
        </w:pBdr>
        <w:jc w:val="center"/>
        <w:rPr>
          <w:b/>
          <w:u w:val="single"/>
        </w:rPr>
      </w:pPr>
      <w:r w:rsidRPr="00735E81">
        <w:rPr>
          <w:b/>
          <w:u w:val="single"/>
        </w:rPr>
        <w:t xml:space="preserve">ALL SIGNATURES are required for the protocol to be eligible for placement </w:t>
      </w:r>
    </w:p>
    <w:p w14:paraId="59219099" w14:textId="77777777" w:rsidR="00025EC5" w:rsidRPr="00735E81" w:rsidRDefault="00383DAB" w:rsidP="00025EC5">
      <w:pPr>
        <w:pBdr>
          <w:top w:val="single" w:sz="6" w:space="0" w:color="FFFFFF"/>
          <w:left w:val="single" w:sz="6" w:space="0" w:color="FFFFFF"/>
          <w:bottom w:val="single" w:sz="6" w:space="0" w:color="FFFFFF"/>
          <w:right w:val="single" w:sz="6" w:space="0" w:color="FFFFFF"/>
        </w:pBdr>
        <w:jc w:val="center"/>
        <w:rPr>
          <w:b/>
          <w:u w:val="single"/>
        </w:rPr>
      </w:pPr>
      <w:r w:rsidRPr="00735E81">
        <w:rPr>
          <w:b/>
          <w:u w:val="single"/>
        </w:rPr>
        <w:t>on the IACUC</w:t>
      </w:r>
      <w:r w:rsidR="00025EC5" w:rsidRPr="00735E81">
        <w:rPr>
          <w:b/>
          <w:u w:val="single"/>
        </w:rPr>
        <w:t xml:space="preserve"> meeting agenda.</w:t>
      </w:r>
    </w:p>
    <w:p w14:paraId="77B52A3A" w14:textId="77777777" w:rsidR="006265D6" w:rsidRDefault="006265D6">
      <w:pPr>
        <w:pBdr>
          <w:top w:val="single" w:sz="6" w:space="0" w:color="FFFFFF"/>
          <w:left w:val="single" w:sz="6" w:space="0" w:color="FFFFFF"/>
          <w:bottom w:val="single" w:sz="6" w:space="0" w:color="FFFFFF"/>
          <w:right w:val="single" w:sz="6" w:space="0" w:color="FFFFFF"/>
        </w:pBdr>
      </w:pPr>
    </w:p>
    <w:p w14:paraId="7C21DB71" w14:textId="77777777" w:rsidR="008B6222" w:rsidRPr="00735E81" w:rsidRDefault="008B6222">
      <w:pPr>
        <w:pBdr>
          <w:top w:val="single" w:sz="6" w:space="0" w:color="FFFFFF"/>
          <w:left w:val="single" w:sz="6" w:space="0" w:color="FFFFFF"/>
          <w:bottom w:val="single" w:sz="6" w:space="0" w:color="FFFFFF"/>
          <w:right w:val="single" w:sz="6" w:space="0" w:color="FFFFFF"/>
        </w:pBdr>
      </w:pPr>
    </w:p>
    <w:p w14:paraId="39EC7F4E"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40DC938D" w14:textId="77777777" w:rsidR="00C050F9" w:rsidRPr="00735E81" w:rsidRDefault="00C27EC7" w:rsidP="00C27EC7">
      <w:pPr>
        <w:pStyle w:val="Heading3"/>
        <w:jc w:val="left"/>
        <w:rPr>
          <w:sz w:val="24"/>
        </w:rPr>
      </w:pPr>
      <w:r>
        <w:rPr>
          <w:noProof/>
        </w:rPr>
        <w:lastRenderedPageBreak/>
        <w:drawing>
          <wp:inline distT="0" distB="0" distL="0" distR="0" wp14:anchorId="49E6EEAE" wp14:editId="3B5F7017">
            <wp:extent cx="514350" cy="4670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467023"/>
                    </a:xfrm>
                    <a:prstGeom prst="rect">
                      <a:avLst/>
                    </a:prstGeom>
                    <a:noFill/>
                  </pic:spPr>
                </pic:pic>
              </a:graphicData>
            </a:graphic>
          </wp:inline>
        </w:drawing>
      </w:r>
      <w:r>
        <w:rPr>
          <w:sz w:val="24"/>
        </w:rPr>
        <w:t xml:space="preserve">                                      </w:t>
      </w:r>
      <w:r w:rsidR="00643F54" w:rsidRPr="00735E81">
        <w:rPr>
          <w:sz w:val="24"/>
        </w:rPr>
        <w:t>ANIMAL SUBJECTS REVIEW FORM</w:t>
      </w:r>
    </w:p>
    <w:p w14:paraId="6915553F" w14:textId="77777777" w:rsidR="001E6B87" w:rsidRPr="00735E81" w:rsidRDefault="001E6B87" w:rsidP="001E6B87">
      <w:pPr>
        <w:rPr>
          <w:sz w:val="10"/>
          <w:szCs w:val="1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810"/>
        <w:gridCol w:w="540"/>
        <w:gridCol w:w="360"/>
        <w:gridCol w:w="180"/>
        <w:gridCol w:w="810"/>
        <w:gridCol w:w="1080"/>
        <w:gridCol w:w="1707"/>
        <w:gridCol w:w="723"/>
        <w:gridCol w:w="360"/>
        <w:gridCol w:w="773"/>
        <w:gridCol w:w="937"/>
        <w:gridCol w:w="2070"/>
      </w:tblGrid>
      <w:tr w:rsidR="00807864" w:rsidRPr="00735E81" w14:paraId="776B1363" w14:textId="77777777" w:rsidTr="002643CF">
        <w:trPr>
          <w:trHeight w:hRule="exact" w:val="288"/>
        </w:trPr>
        <w:tc>
          <w:tcPr>
            <w:tcW w:w="3060" w:type="dxa"/>
            <w:gridSpan w:val="6"/>
            <w:tcBorders>
              <w:top w:val="nil"/>
              <w:left w:val="nil"/>
              <w:bottom w:val="nil"/>
              <w:right w:val="nil"/>
            </w:tcBorders>
            <w:shd w:val="clear" w:color="auto" w:fill="auto"/>
          </w:tcPr>
          <w:p w14:paraId="72744799" w14:textId="77777777" w:rsidR="00C050F9" w:rsidRPr="00735E81" w:rsidRDefault="00C050F9" w:rsidP="000A0140">
            <w:pPr>
              <w:rPr>
                <w:b/>
              </w:rPr>
            </w:pPr>
            <w:r w:rsidRPr="00735E81">
              <w:rPr>
                <w:b/>
                <w:sz w:val="20"/>
              </w:rPr>
              <w:t>PRINCIPAL INVESTIGATOR</w:t>
            </w:r>
            <w:r w:rsidRPr="00735E81">
              <w:rPr>
                <w:b/>
              </w:rPr>
              <w:t xml:space="preserve">: </w:t>
            </w:r>
          </w:p>
        </w:tc>
        <w:tc>
          <w:tcPr>
            <w:tcW w:w="7650" w:type="dxa"/>
            <w:gridSpan w:val="7"/>
            <w:tcBorders>
              <w:top w:val="nil"/>
              <w:left w:val="nil"/>
              <w:bottom w:val="single" w:sz="4" w:space="0" w:color="auto"/>
              <w:right w:val="nil"/>
            </w:tcBorders>
            <w:shd w:val="clear" w:color="auto" w:fill="auto"/>
          </w:tcPr>
          <w:p w14:paraId="71EBA021" w14:textId="77777777" w:rsidR="00C050F9" w:rsidRPr="00735E81" w:rsidRDefault="00701E71" w:rsidP="00807864">
            <w:pPr>
              <w:rPr>
                <w:b/>
              </w:rPr>
            </w:pPr>
            <w:r>
              <w:rPr>
                <w:b/>
              </w:rPr>
              <w:t>Matthew J. Catalano</w:t>
            </w:r>
          </w:p>
        </w:tc>
      </w:tr>
      <w:tr w:rsidR="00807864" w:rsidRPr="00735E81" w14:paraId="05500FB4"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61D3B17A" w14:textId="77777777" w:rsidR="007F2343" w:rsidRPr="00735E81" w:rsidRDefault="007F2343" w:rsidP="000A0140">
            <w:pPr>
              <w:ind w:right="30"/>
              <w:rPr>
                <w:sz w:val="20"/>
              </w:rPr>
            </w:pPr>
            <w:r w:rsidRPr="00735E81">
              <w:rPr>
                <w:sz w:val="20"/>
              </w:rPr>
              <w:t>RANK/TITLE:</w:t>
            </w:r>
          </w:p>
        </w:tc>
        <w:tc>
          <w:tcPr>
            <w:tcW w:w="5633" w:type="dxa"/>
            <w:gridSpan w:val="7"/>
            <w:tcBorders>
              <w:bottom w:val="single" w:sz="4" w:space="0" w:color="auto"/>
            </w:tcBorders>
            <w:shd w:val="clear" w:color="auto" w:fill="auto"/>
          </w:tcPr>
          <w:p w14:paraId="114C808C" w14:textId="77777777" w:rsidR="007F2343" w:rsidRPr="00735E81" w:rsidRDefault="00701E71" w:rsidP="006F0A51">
            <w:pPr>
              <w:ind w:right="30"/>
              <w:rPr>
                <w:sz w:val="20"/>
              </w:rPr>
            </w:pPr>
            <w:r>
              <w:rPr>
                <w:sz w:val="20"/>
              </w:rPr>
              <w:t>Assistant Professor</w:t>
            </w:r>
          </w:p>
        </w:tc>
        <w:tc>
          <w:tcPr>
            <w:tcW w:w="3007" w:type="dxa"/>
            <w:gridSpan w:val="2"/>
            <w:shd w:val="clear" w:color="auto" w:fill="auto"/>
          </w:tcPr>
          <w:p w14:paraId="3EEC2B90" w14:textId="77777777" w:rsidR="007F2343" w:rsidRPr="00735E81" w:rsidRDefault="007F2343" w:rsidP="000A0140">
            <w:pPr>
              <w:ind w:right="30"/>
              <w:rPr>
                <w:sz w:val="20"/>
              </w:rPr>
            </w:pPr>
          </w:p>
        </w:tc>
      </w:tr>
      <w:tr w:rsidR="00807864" w:rsidRPr="00735E81" w14:paraId="6DB936F4"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6B771E71" w14:textId="77777777" w:rsidR="007F2343" w:rsidRPr="00735E81" w:rsidRDefault="007F2343" w:rsidP="000A0140">
            <w:pPr>
              <w:ind w:right="30"/>
              <w:rPr>
                <w:sz w:val="20"/>
              </w:rPr>
            </w:pPr>
            <w:r w:rsidRPr="00735E81">
              <w:rPr>
                <w:sz w:val="20"/>
              </w:rPr>
              <w:t>DEPARTMENT:</w:t>
            </w:r>
          </w:p>
        </w:tc>
        <w:tc>
          <w:tcPr>
            <w:tcW w:w="5633" w:type="dxa"/>
            <w:gridSpan w:val="7"/>
            <w:tcBorders>
              <w:top w:val="single" w:sz="4" w:space="0" w:color="auto"/>
              <w:bottom w:val="single" w:sz="4" w:space="0" w:color="auto"/>
            </w:tcBorders>
            <w:shd w:val="clear" w:color="auto" w:fill="auto"/>
          </w:tcPr>
          <w:p w14:paraId="53D7BBC7" w14:textId="77777777" w:rsidR="007F2343" w:rsidRPr="00735E81" w:rsidRDefault="00701E71" w:rsidP="006F0A51">
            <w:pPr>
              <w:ind w:right="30"/>
              <w:rPr>
                <w:sz w:val="20"/>
              </w:rPr>
            </w:pPr>
            <w:r>
              <w:rPr>
                <w:sz w:val="20"/>
              </w:rPr>
              <w:t>Fisheries, Aquaculture, and Aquatic Sciences</w:t>
            </w:r>
          </w:p>
        </w:tc>
        <w:tc>
          <w:tcPr>
            <w:tcW w:w="3007" w:type="dxa"/>
            <w:gridSpan w:val="2"/>
            <w:shd w:val="clear" w:color="auto" w:fill="auto"/>
          </w:tcPr>
          <w:p w14:paraId="164B9C55" w14:textId="77777777" w:rsidR="007F2343" w:rsidRPr="00735E81" w:rsidRDefault="007F2343" w:rsidP="000A0140">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1AC99699"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757E12D1" w14:textId="77777777" w:rsidR="007F2343" w:rsidRPr="00735E81" w:rsidRDefault="007F2343" w:rsidP="000A0140">
            <w:pPr>
              <w:ind w:right="30"/>
              <w:rPr>
                <w:sz w:val="20"/>
              </w:rPr>
            </w:pPr>
            <w:r w:rsidRPr="00735E81">
              <w:rPr>
                <w:sz w:val="20"/>
              </w:rPr>
              <w:t>COLLEGE/SCHOOL:</w:t>
            </w:r>
          </w:p>
        </w:tc>
        <w:tc>
          <w:tcPr>
            <w:tcW w:w="3777" w:type="dxa"/>
            <w:gridSpan w:val="4"/>
            <w:tcBorders>
              <w:top w:val="single" w:sz="4" w:space="0" w:color="auto"/>
              <w:bottom w:val="single" w:sz="4" w:space="0" w:color="auto"/>
            </w:tcBorders>
            <w:shd w:val="clear" w:color="auto" w:fill="auto"/>
          </w:tcPr>
          <w:p w14:paraId="00A4D696" w14:textId="77777777" w:rsidR="007F2343" w:rsidRPr="00735E81" w:rsidRDefault="00701E71" w:rsidP="006F0A51">
            <w:pPr>
              <w:pBdr>
                <w:top w:val="single" w:sz="6" w:space="0" w:color="FFFFFF"/>
                <w:left w:val="single" w:sz="6" w:space="0" w:color="FFFFFF"/>
                <w:bottom w:val="single" w:sz="6" w:space="0" w:color="FFFFFF"/>
                <w:right w:val="single" w:sz="6" w:space="0" w:color="FFFFFF"/>
              </w:pBdr>
              <w:ind w:right="30"/>
              <w:rPr>
                <w:sz w:val="20"/>
              </w:rPr>
            </w:pPr>
            <w:r>
              <w:rPr>
                <w:sz w:val="20"/>
              </w:rPr>
              <w:t>Agriculture</w:t>
            </w:r>
          </w:p>
        </w:tc>
        <w:tc>
          <w:tcPr>
            <w:tcW w:w="1083" w:type="dxa"/>
            <w:gridSpan w:val="2"/>
            <w:shd w:val="clear" w:color="auto" w:fill="auto"/>
          </w:tcPr>
          <w:p w14:paraId="4EC8F94E" w14:textId="77777777" w:rsidR="007F2343" w:rsidRPr="00735E81" w:rsidRDefault="007F2343" w:rsidP="008433F0">
            <w:pPr>
              <w:ind w:right="30"/>
              <w:rPr>
                <w:sz w:val="20"/>
              </w:rPr>
            </w:pPr>
          </w:p>
        </w:tc>
        <w:tc>
          <w:tcPr>
            <w:tcW w:w="3780" w:type="dxa"/>
            <w:gridSpan w:val="3"/>
            <w:shd w:val="clear" w:color="auto" w:fill="auto"/>
          </w:tcPr>
          <w:p w14:paraId="0F1103C0" w14:textId="77777777" w:rsidR="007F2343" w:rsidRPr="00735E81" w:rsidRDefault="007F2343" w:rsidP="00A0615F">
            <w:pPr>
              <w:ind w:right="30"/>
              <w:rPr>
                <w:sz w:val="20"/>
              </w:rPr>
            </w:pPr>
          </w:p>
        </w:tc>
      </w:tr>
      <w:tr w:rsidR="00807864" w:rsidRPr="00735E81" w14:paraId="7B4149BE"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42A327C0" w14:textId="77777777" w:rsidR="007F2343" w:rsidRPr="00735E81" w:rsidRDefault="007F2343" w:rsidP="000A0140">
            <w:pPr>
              <w:ind w:right="30"/>
              <w:rPr>
                <w:sz w:val="18"/>
                <w:szCs w:val="18"/>
              </w:rPr>
            </w:pPr>
            <w:r w:rsidRPr="00735E81">
              <w:rPr>
                <w:sz w:val="18"/>
                <w:szCs w:val="18"/>
              </w:rPr>
              <w:t>CAMPUS ADDRESS:</w:t>
            </w:r>
          </w:p>
        </w:tc>
        <w:tc>
          <w:tcPr>
            <w:tcW w:w="4500" w:type="dxa"/>
            <w:gridSpan w:val="5"/>
            <w:tcBorders>
              <w:top w:val="single" w:sz="4" w:space="0" w:color="auto"/>
              <w:bottom w:val="single" w:sz="4" w:space="0" w:color="auto"/>
            </w:tcBorders>
            <w:shd w:val="clear" w:color="auto" w:fill="auto"/>
          </w:tcPr>
          <w:p w14:paraId="0838C51F" w14:textId="77777777" w:rsidR="007F2343" w:rsidRPr="00735E81" w:rsidRDefault="00701E71" w:rsidP="006F0A51">
            <w:pPr>
              <w:pBdr>
                <w:top w:val="single" w:sz="6" w:space="0" w:color="FFFFFF"/>
                <w:left w:val="single" w:sz="6" w:space="0" w:color="FFFFFF"/>
                <w:bottom w:val="single" w:sz="6" w:space="0" w:color="FFFFFF"/>
                <w:right w:val="single" w:sz="6" w:space="0" w:color="FFFFFF"/>
              </w:pBdr>
              <w:ind w:right="30"/>
              <w:rPr>
                <w:sz w:val="20"/>
              </w:rPr>
            </w:pPr>
            <w:r>
              <w:rPr>
                <w:sz w:val="20"/>
              </w:rPr>
              <w:t>203 Swingle Hall</w:t>
            </w:r>
          </w:p>
        </w:tc>
        <w:tc>
          <w:tcPr>
            <w:tcW w:w="2070" w:type="dxa"/>
            <w:gridSpan w:val="3"/>
            <w:shd w:val="clear" w:color="auto" w:fill="auto"/>
          </w:tcPr>
          <w:p w14:paraId="04EEFDF9" w14:textId="77777777" w:rsidR="007F2343" w:rsidRPr="00735E81" w:rsidRDefault="00A0615F" w:rsidP="000A0140">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5F91E66A" w14:textId="77777777" w:rsidR="007F2343" w:rsidRPr="00735E81" w:rsidRDefault="00701E71" w:rsidP="006F0A51">
            <w:pPr>
              <w:ind w:right="30"/>
              <w:rPr>
                <w:sz w:val="20"/>
              </w:rPr>
            </w:pPr>
            <w:r>
              <w:rPr>
                <w:sz w:val="20"/>
              </w:rPr>
              <w:t>334-844-7366</w:t>
            </w:r>
          </w:p>
        </w:tc>
      </w:tr>
      <w:tr w:rsidR="00807864" w:rsidRPr="00735E81" w14:paraId="504BAE8D"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170" w:type="dxa"/>
            <w:gridSpan w:val="2"/>
            <w:shd w:val="clear" w:color="auto" w:fill="auto"/>
          </w:tcPr>
          <w:p w14:paraId="12B70B0B" w14:textId="77777777" w:rsidR="007F2343" w:rsidRPr="00735E81" w:rsidRDefault="00A0615F" w:rsidP="000A0140">
            <w:pPr>
              <w:ind w:right="30"/>
              <w:rPr>
                <w:sz w:val="20"/>
              </w:rPr>
            </w:pPr>
            <w:r w:rsidRPr="00735E81">
              <w:rPr>
                <w:sz w:val="20"/>
              </w:rPr>
              <w:t>E-MAIL:</w:t>
            </w:r>
          </w:p>
        </w:tc>
        <w:tc>
          <w:tcPr>
            <w:tcW w:w="5400" w:type="dxa"/>
            <w:gridSpan w:val="7"/>
            <w:tcBorders>
              <w:bottom w:val="single" w:sz="4" w:space="0" w:color="auto"/>
            </w:tcBorders>
            <w:shd w:val="clear" w:color="auto" w:fill="auto"/>
          </w:tcPr>
          <w:p w14:paraId="132F52C8" w14:textId="77777777" w:rsidR="007F2343" w:rsidRPr="00735E81" w:rsidRDefault="00CB7A3A" w:rsidP="006F0A51">
            <w:pPr>
              <w:pBdr>
                <w:top w:val="single" w:sz="6" w:space="0" w:color="FFFFFF"/>
                <w:left w:val="single" w:sz="6" w:space="0" w:color="FFFFFF"/>
                <w:bottom w:val="single" w:sz="6" w:space="0" w:color="FFFFFF"/>
                <w:right w:val="single" w:sz="6" w:space="0" w:color="FFFFFF"/>
              </w:pBdr>
              <w:ind w:right="30"/>
              <w:rPr>
                <w:sz w:val="20"/>
              </w:rPr>
            </w:pPr>
            <w:hyperlink r:id="rId12" w:history="1">
              <w:r w:rsidR="00701E71" w:rsidRPr="00C26C62">
                <w:rPr>
                  <w:rStyle w:val="Hyperlink"/>
                  <w:sz w:val="20"/>
                </w:rPr>
                <w:t>Mjc0028@auburn.edu</w:t>
              </w:r>
            </w:hyperlink>
          </w:p>
        </w:tc>
        <w:tc>
          <w:tcPr>
            <w:tcW w:w="2070" w:type="dxa"/>
            <w:gridSpan w:val="3"/>
            <w:shd w:val="clear" w:color="auto" w:fill="auto"/>
            <w:vAlign w:val="center"/>
          </w:tcPr>
          <w:p w14:paraId="19877576" w14:textId="77777777" w:rsidR="007F2343" w:rsidRPr="00735E81" w:rsidRDefault="007F2343" w:rsidP="000A0140">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7CB1E92F" w14:textId="77777777" w:rsidR="007F2343" w:rsidRPr="00735E81" w:rsidRDefault="00701E71" w:rsidP="006F0A51">
            <w:pPr>
              <w:pBdr>
                <w:top w:val="single" w:sz="6" w:space="0" w:color="FFFFFF"/>
                <w:left w:val="single" w:sz="6" w:space="0" w:color="FFFFFF"/>
                <w:bottom w:val="single" w:sz="6" w:space="0" w:color="FFFFFF"/>
                <w:right w:val="single" w:sz="6" w:space="0" w:color="FFFFFF"/>
              </w:pBdr>
              <w:ind w:right="30"/>
              <w:rPr>
                <w:sz w:val="20"/>
              </w:rPr>
            </w:pPr>
            <w:r>
              <w:rPr>
                <w:sz w:val="20"/>
              </w:rPr>
              <w:t>334-844-9208</w:t>
            </w:r>
          </w:p>
        </w:tc>
      </w:tr>
      <w:tr w:rsidR="00807864" w:rsidRPr="00735E81" w14:paraId="5C08F053" w14:textId="77777777" w:rsidTr="00A2418F">
        <w:trPr>
          <w:trHeight w:hRule="exact" w:val="288"/>
        </w:trPr>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02744872" w14:textId="77777777" w:rsidR="007F2343" w:rsidRPr="00A2418F" w:rsidRDefault="007F2343" w:rsidP="00A2418F">
            <w:pPr>
              <w:pBdr>
                <w:top w:val="single" w:sz="6" w:space="0" w:color="FFFFFF"/>
                <w:left w:val="single" w:sz="6" w:space="0" w:color="FFFFFF"/>
                <w:bottom w:val="single" w:sz="6" w:space="0" w:color="FFFFFF"/>
                <w:right w:val="single" w:sz="6" w:space="0" w:color="FFFFFF"/>
              </w:pBdr>
              <w:jc w:val="center"/>
              <w:rPr>
                <w:rFonts w:ascii="Tahoma" w:hAnsi="Tahoma" w:cs="Tahoma"/>
                <w:b/>
                <w:sz w:val="16"/>
                <w:szCs w:val="16"/>
              </w:rPr>
            </w:pPr>
          </w:p>
        </w:tc>
        <w:tc>
          <w:tcPr>
            <w:tcW w:w="10350" w:type="dxa"/>
            <w:gridSpan w:val="12"/>
            <w:tcBorders>
              <w:top w:val="nil"/>
              <w:left w:val="single" w:sz="12" w:space="0" w:color="auto"/>
              <w:bottom w:val="nil"/>
              <w:right w:val="nil"/>
            </w:tcBorders>
            <w:shd w:val="clear" w:color="auto" w:fill="auto"/>
          </w:tcPr>
          <w:p w14:paraId="420BDC23" w14:textId="77777777" w:rsidR="007F2343" w:rsidRPr="00371A7E" w:rsidRDefault="007F2343" w:rsidP="000A0140">
            <w:pPr>
              <w:pBdr>
                <w:top w:val="single" w:sz="6" w:space="0" w:color="FFFFFF"/>
                <w:left w:val="single" w:sz="6" w:space="0" w:color="FFFFFF"/>
                <w:bottom w:val="single" w:sz="6" w:space="0" w:color="FFFFFF"/>
                <w:right w:val="single" w:sz="6" w:space="0" w:color="FFFFFF"/>
              </w:pBdr>
              <w:rPr>
                <w:b/>
                <w:sz w:val="16"/>
                <w:szCs w:val="16"/>
              </w:rPr>
            </w:pPr>
            <w:r w:rsidRPr="00371A7E">
              <w:rPr>
                <w:b/>
                <w:sz w:val="16"/>
                <w:szCs w:val="16"/>
              </w:rPr>
              <w:t>Check if PI will serve as faculty advisor to the Lead Graduate Student or Resident associated with this activity.</w:t>
            </w:r>
          </w:p>
        </w:tc>
      </w:tr>
      <w:tr w:rsidR="00807864" w:rsidRPr="00735E81" w14:paraId="5AE7A80F" w14:textId="77777777" w:rsidTr="002643CF">
        <w:trPr>
          <w:trHeight w:hRule="exact" w:val="288"/>
        </w:trPr>
        <w:tc>
          <w:tcPr>
            <w:tcW w:w="4140" w:type="dxa"/>
            <w:gridSpan w:val="7"/>
            <w:tcBorders>
              <w:top w:val="nil"/>
              <w:left w:val="nil"/>
              <w:bottom w:val="nil"/>
              <w:right w:val="nil"/>
            </w:tcBorders>
            <w:shd w:val="clear" w:color="auto" w:fill="auto"/>
          </w:tcPr>
          <w:p w14:paraId="5DF8872D" w14:textId="77777777" w:rsidR="006F7B13" w:rsidRPr="00735E81" w:rsidRDefault="006F7B13" w:rsidP="000A0140">
            <w:pPr>
              <w:rPr>
                <w:b/>
                <w:sz w:val="20"/>
              </w:rPr>
            </w:pPr>
            <w:r w:rsidRPr="00735E81">
              <w:rPr>
                <w:b/>
                <w:sz w:val="20"/>
              </w:rPr>
              <w:t>LEAD GRADUATE STUDENT/RESIDENT:</w:t>
            </w:r>
          </w:p>
        </w:tc>
        <w:tc>
          <w:tcPr>
            <w:tcW w:w="6570" w:type="dxa"/>
            <w:gridSpan w:val="6"/>
            <w:tcBorders>
              <w:top w:val="nil"/>
              <w:left w:val="nil"/>
              <w:bottom w:val="single" w:sz="4" w:space="0" w:color="auto"/>
              <w:right w:val="nil"/>
            </w:tcBorders>
            <w:shd w:val="clear" w:color="auto" w:fill="auto"/>
          </w:tcPr>
          <w:p w14:paraId="2266C030" w14:textId="77777777" w:rsidR="006F7B13" w:rsidRPr="00735E81" w:rsidRDefault="006F7B13" w:rsidP="006F0A51">
            <w:pPr>
              <w:rPr>
                <w:b/>
              </w:rPr>
            </w:pPr>
          </w:p>
        </w:tc>
      </w:tr>
      <w:tr w:rsidR="00807864" w:rsidRPr="00735E81" w14:paraId="04C43374"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04273140" w14:textId="77777777" w:rsidR="006F7B13" w:rsidRPr="00735E81" w:rsidRDefault="006F7B13" w:rsidP="000A0140">
            <w:pPr>
              <w:ind w:right="30"/>
              <w:rPr>
                <w:sz w:val="20"/>
              </w:rPr>
            </w:pPr>
            <w:r w:rsidRPr="00735E81">
              <w:rPr>
                <w:sz w:val="20"/>
              </w:rPr>
              <w:t>RANK/TITLE:</w:t>
            </w:r>
          </w:p>
        </w:tc>
        <w:tc>
          <w:tcPr>
            <w:tcW w:w="4860" w:type="dxa"/>
            <w:gridSpan w:val="6"/>
            <w:tcBorders>
              <w:bottom w:val="single" w:sz="4" w:space="0" w:color="auto"/>
            </w:tcBorders>
            <w:shd w:val="clear" w:color="auto" w:fill="auto"/>
          </w:tcPr>
          <w:p w14:paraId="6E992A01" w14:textId="77777777" w:rsidR="006F7B13" w:rsidRPr="00735E81" w:rsidRDefault="006F7B13" w:rsidP="006F0A51">
            <w:pPr>
              <w:ind w:right="30"/>
              <w:rPr>
                <w:sz w:val="20"/>
              </w:rPr>
            </w:pPr>
          </w:p>
        </w:tc>
        <w:tc>
          <w:tcPr>
            <w:tcW w:w="360" w:type="dxa"/>
            <w:shd w:val="clear" w:color="auto" w:fill="auto"/>
          </w:tcPr>
          <w:p w14:paraId="04ED6CB1" w14:textId="77777777" w:rsidR="006F7B13" w:rsidRPr="00735E81" w:rsidRDefault="006F7B13" w:rsidP="000A0140">
            <w:pPr>
              <w:ind w:right="30"/>
              <w:rPr>
                <w:sz w:val="20"/>
              </w:rPr>
            </w:pPr>
          </w:p>
        </w:tc>
        <w:tc>
          <w:tcPr>
            <w:tcW w:w="3780" w:type="dxa"/>
            <w:gridSpan w:val="3"/>
            <w:shd w:val="clear" w:color="auto" w:fill="auto"/>
          </w:tcPr>
          <w:p w14:paraId="236F6D63" w14:textId="77777777" w:rsidR="006F7B13" w:rsidRPr="00735E81" w:rsidRDefault="006F7B13" w:rsidP="000A0140">
            <w:pPr>
              <w:ind w:right="30"/>
              <w:rPr>
                <w:sz w:val="20"/>
              </w:rPr>
            </w:pPr>
          </w:p>
        </w:tc>
      </w:tr>
      <w:tr w:rsidR="00807864" w:rsidRPr="00735E81" w14:paraId="1CB62762"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75F69D5D" w14:textId="77777777" w:rsidR="006F7B13" w:rsidRPr="00735E81" w:rsidRDefault="006F7B13" w:rsidP="000A0140">
            <w:pPr>
              <w:ind w:right="30"/>
              <w:rPr>
                <w:sz w:val="20"/>
              </w:rPr>
            </w:pPr>
            <w:r w:rsidRPr="00735E81">
              <w:rPr>
                <w:sz w:val="20"/>
              </w:rPr>
              <w:t>DEPARTMENT:</w:t>
            </w:r>
          </w:p>
        </w:tc>
        <w:tc>
          <w:tcPr>
            <w:tcW w:w="4860" w:type="dxa"/>
            <w:gridSpan w:val="6"/>
            <w:tcBorders>
              <w:top w:val="single" w:sz="4" w:space="0" w:color="auto"/>
              <w:bottom w:val="single" w:sz="4" w:space="0" w:color="auto"/>
            </w:tcBorders>
            <w:shd w:val="clear" w:color="auto" w:fill="auto"/>
          </w:tcPr>
          <w:p w14:paraId="10FFE9C8" w14:textId="77777777" w:rsidR="006F7B13" w:rsidRPr="00735E81" w:rsidRDefault="006F7B13" w:rsidP="006F0A51">
            <w:pPr>
              <w:ind w:right="30"/>
              <w:rPr>
                <w:sz w:val="20"/>
              </w:rPr>
            </w:pPr>
          </w:p>
        </w:tc>
        <w:tc>
          <w:tcPr>
            <w:tcW w:w="2070" w:type="dxa"/>
            <w:gridSpan w:val="3"/>
            <w:shd w:val="clear" w:color="auto" w:fill="auto"/>
          </w:tcPr>
          <w:p w14:paraId="44B84DD6" w14:textId="77777777" w:rsidR="006F7B13" w:rsidRPr="00735E81" w:rsidRDefault="001E6B87" w:rsidP="000A0140">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6D8EDCB6" w14:textId="77777777" w:rsidR="006F7B13" w:rsidRPr="00735E81" w:rsidRDefault="006F7B13" w:rsidP="006F0A51">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010771F4"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1311986C" w14:textId="77777777" w:rsidR="00B24039" w:rsidRPr="00735E81" w:rsidRDefault="001E6B87" w:rsidP="000A0140">
            <w:pPr>
              <w:ind w:right="30"/>
              <w:rPr>
                <w:sz w:val="20"/>
              </w:rPr>
            </w:pPr>
            <w:r w:rsidRPr="00735E81">
              <w:rPr>
                <w:sz w:val="20"/>
              </w:rPr>
              <w:t>EMAIL:</w:t>
            </w:r>
          </w:p>
        </w:tc>
        <w:tc>
          <w:tcPr>
            <w:tcW w:w="4860" w:type="dxa"/>
            <w:gridSpan w:val="6"/>
            <w:tcBorders>
              <w:top w:val="single" w:sz="4" w:space="0" w:color="auto"/>
              <w:bottom w:val="single" w:sz="4" w:space="0" w:color="auto"/>
            </w:tcBorders>
            <w:shd w:val="clear" w:color="auto" w:fill="auto"/>
          </w:tcPr>
          <w:p w14:paraId="25111518" w14:textId="77777777" w:rsidR="00B24039" w:rsidRPr="00735E81" w:rsidRDefault="00B24039" w:rsidP="006F0A51">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3"/>
            <w:tcBorders>
              <w:left w:val="nil"/>
            </w:tcBorders>
            <w:shd w:val="clear" w:color="auto" w:fill="auto"/>
            <w:vAlign w:val="center"/>
          </w:tcPr>
          <w:p w14:paraId="1B62F37E" w14:textId="77777777" w:rsidR="00B24039" w:rsidRPr="00735E81" w:rsidRDefault="00B24039" w:rsidP="000A0140">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3E23DDF9" w14:textId="77777777" w:rsidR="00B24039" w:rsidRPr="00735E81" w:rsidRDefault="00B24039" w:rsidP="006F0A51">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09AC43F1" w14:textId="77777777" w:rsidTr="002643CF">
        <w:trPr>
          <w:trHeight w:hRule="exact" w:val="288"/>
        </w:trPr>
        <w:tc>
          <w:tcPr>
            <w:tcW w:w="2250" w:type="dxa"/>
            <w:gridSpan w:val="5"/>
            <w:tcBorders>
              <w:top w:val="nil"/>
              <w:left w:val="nil"/>
              <w:bottom w:val="nil"/>
              <w:right w:val="nil"/>
            </w:tcBorders>
            <w:shd w:val="clear" w:color="auto" w:fill="auto"/>
          </w:tcPr>
          <w:p w14:paraId="15AB3E9D" w14:textId="77777777" w:rsidR="00B85824" w:rsidRPr="00735E81" w:rsidRDefault="00B85824" w:rsidP="000A0140">
            <w:pPr>
              <w:rPr>
                <w:b/>
                <w:sz w:val="20"/>
              </w:rPr>
            </w:pPr>
            <w:r w:rsidRPr="00735E81">
              <w:rPr>
                <w:b/>
                <w:sz w:val="20"/>
              </w:rPr>
              <w:t>CO-INVESTIGATOR:</w:t>
            </w:r>
          </w:p>
        </w:tc>
        <w:tc>
          <w:tcPr>
            <w:tcW w:w="8460" w:type="dxa"/>
            <w:gridSpan w:val="8"/>
            <w:tcBorders>
              <w:top w:val="nil"/>
              <w:left w:val="nil"/>
              <w:bottom w:val="single" w:sz="4" w:space="0" w:color="auto"/>
              <w:right w:val="nil"/>
            </w:tcBorders>
            <w:shd w:val="clear" w:color="auto" w:fill="auto"/>
          </w:tcPr>
          <w:p w14:paraId="658DBD83" w14:textId="77777777" w:rsidR="00B85824" w:rsidRPr="00735E81" w:rsidRDefault="00B85824" w:rsidP="000A0140">
            <w:pPr>
              <w:rPr>
                <w:b/>
              </w:rPr>
            </w:pPr>
          </w:p>
        </w:tc>
      </w:tr>
      <w:tr w:rsidR="00807864" w:rsidRPr="00735E81" w14:paraId="55ECB10E"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30B71B37" w14:textId="77777777" w:rsidR="00B85824" w:rsidRPr="00735E81" w:rsidRDefault="00B85824" w:rsidP="000A0140">
            <w:pPr>
              <w:ind w:right="30"/>
              <w:rPr>
                <w:sz w:val="20"/>
              </w:rPr>
            </w:pPr>
            <w:r w:rsidRPr="00735E81">
              <w:rPr>
                <w:sz w:val="20"/>
              </w:rPr>
              <w:t>RANK/TITLE:</w:t>
            </w:r>
          </w:p>
        </w:tc>
        <w:tc>
          <w:tcPr>
            <w:tcW w:w="4860" w:type="dxa"/>
            <w:gridSpan w:val="6"/>
            <w:tcBorders>
              <w:bottom w:val="single" w:sz="4" w:space="0" w:color="auto"/>
            </w:tcBorders>
            <w:shd w:val="clear" w:color="auto" w:fill="auto"/>
          </w:tcPr>
          <w:p w14:paraId="7B9BDC54" w14:textId="77777777" w:rsidR="00B85824" w:rsidRPr="00735E81" w:rsidRDefault="00B85824" w:rsidP="000A0140">
            <w:pPr>
              <w:ind w:right="30"/>
              <w:rPr>
                <w:sz w:val="20"/>
              </w:rPr>
            </w:pPr>
          </w:p>
        </w:tc>
        <w:tc>
          <w:tcPr>
            <w:tcW w:w="360" w:type="dxa"/>
            <w:shd w:val="clear" w:color="auto" w:fill="auto"/>
          </w:tcPr>
          <w:p w14:paraId="25606A12" w14:textId="77777777" w:rsidR="00B85824" w:rsidRPr="00735E81" w:rsidRDefault="00B85824" w:rsidP="000A0140">
            <w:pPr>
              <w:ind w:right="30"/>
              <w:rPr>
                <w:sz w:val="20"/>
              </w:rPr>
            </w:pPr>
          </w:p>
        </w:tc>
        <w:tc>
          <w:tcPr>
            <w:tcW w:w="3780" w:type="dxa"/>
            <w:gridSpan w:val="3"/>
            <w:shd w:val="clear" w:color="auto" w:fill="auto"/>
          </w:tcPr>
          <w:p w14:paraId="7ED1E936" w14:textId="77777777" w:rsidR="00B85824" w:rsidRPr="00735E81" w:rsidRDefault="00B85824" w:rsidP="000A0140">
            <w:pPr>
              <w:ind w:right="30"/>
              <w:rPr>
                <w:sz w:val="20"/>
              </w:rPr>
            </w:pPr>
          </w:p>
        </w:tc>
      </w:tr>
      <w:tr w:rsidR="00807864" w:rsidRPr="00735E81" w14:paraId="7007557F"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74514A69" w14:textId="77777777" w:rsidR="00B85824" w:rsidRPr="00735E81" w:rsidRDefault="00B85824" w:rsidP="000A0140">
            <w:pPr>
              <w:ind w:right="30"/>
              <w:rPr>
                <w:sz w:val="20"/>
              </w:rPr>
            </w:pPr>
            <w:r w:rsidRPr="00735E81">
              <w:rPr>
                <w:sz w:val="20"/>
              </w:rPr>
              <w:t>DEPARTMENT:</w:t>
            </w:r>
          </w:p>
        </w:tc>
        <w:tc>
          <w:tcPr>
            <w:tcW w:w="4860" w:type="dxa"/>
            <w:gridSpan w:val="6"/>
            <w:tcBorders>
              <w:top w:val="single" w:sz="4" w:space="0" w:color="auto"/>
              <w:bottom w:val="single" w:sz="4" w:space="0" w:color="auto"/>
            </w:tcBorders>
            <w:shd w:val="clear" w:color="auto" w:fill="auto"/>
          </w:tcPr>
          <w:p w14:paraId="6DA0A6A9" w14:textId="77777777" w:rsidR="00B85824" w:rsidRPr="00735E81" w:rsidRDefault="00B85824" w:rsidP="000A0140">
            <w:pPr>
              <w:ind w:right="30"/>
              <w:rPr>
                <w:sz w:val="20"/>
              </w:rPr>
            </w:pPr>
          </w:p>
        </w:tc>
        <w:tc>
          <w:tcPr>
            <w:tcW w:w="2070" w:type="dxa"/>
            <w:gridSpan w:val="3"/>
            <w:shd w:val="clear" w:color="auto" w:fill="auto"/>
          </w:tcPr>
          <w:p w14:paraId="47269FCC" w14:textId="77777777" w:rsidR="00B85824" w:rsidRPr="00735E81" w:rsidRDefault="001E6B87" w:rsidP="000A0140">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2FCD3F6F"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5E628028"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6467D09C" w14:textId="77777777" w:rsidR="00B85824" w:rsidRPr="00735E81" w:rsidRDefault="001E6B87" w:rsidP="000A0140">
            <w:pPr>
              <w:ind w:right="30"/>
              <w:rPr>
                <w:sz w:val="20"/>
              </w:rPr>
            </w:pPr>
            <w:r w:rsidRPr="00735E81">
              <w:rPr>
                <w:sz w:val="20"/>
              </w:rPr>
              <w:t>EMAIL:</w:t>
            </w:r>
          </w:p>
        </w:tc>
        <w:tc>
          <w:tcPr>
            <w:tcW w:w="4860" w:type="dxa"/>
            <w:gridSpan w:val="6"/>
            <w:tcBorders>
              <w:top w:val="single" w:sz="4" w:space="0" w:color="auto"/>
              <w:bottom w:val="single" w:sz="4" w:space="0" w:color="auto"/>
            </w:tcBorders>
            <w:shd w:val="clear" w:color="auto" w:fill="auto"/>
          </w:tcPr>
          <w:p w14:paraId="7DBAEB07"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3"/>
            <w:tcBorders>
              <w:left w:val="nil"/>
            </w:tcBorders>
            <w:shd w:val="clear" w:color="auto" w:fill="auto"/>
            <w:vAlign w:val="center"/>
          </w:tcPr>
          <w:p w14:paraId="06D75D23" w14:textId="77777777" w:rsidR="00B85824" w:rsidRPr="00735E81" w:rsidRDefault="00B85824" w:rsidP="000A0140">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0F1CC948"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ind w:right="30"/>
              <w:rPr>
                <w:sz w:val="20"/>
              </w:rPr>
            </w:pPr>
          </w:p>
        </w:tc>
      </w:tr>
    </w:tbl>
    <w:p w14:paraId="03DB76CC" w14:textId="77777777" w:rsidR="009E28A7" w:rsidRPr="009E28A7" w:rsidRDefault="009E28A7" w:rsidP="009E28A7">
      <w:pPr>
        <w:rPr>
          <w:vanish/>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10229"/>
      </w:tblGrid>
      <w:tr w:rsidR="008B6222" w:rsidRPr="009E28A7" w14:paraId="4BD45FC7" w14:textId="77777777" w:rsidTr="009E28A7">
        <w:trPr>
          <w:trHeight w:val="276"/>
        </w:trPr>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156911AE" w14:textId="77777777" w:rsidR="008B6222" w:rsidRPr="009E28A7" w:rsidRDefault="008B6222" w:rsidP="009E28A7">
            <w:pPr>
              <w:tabs>
                <w:tab w:val="left" w:pos="-1440"/>
                <w:tab w:val="left" w:pos="6120"/>
                <w:tab w:val="left" w:pos="6480"/>
              </w:tabs>
              <w:ind w:right="30"/>
              <w:jc w:val="center"/>
              <w:rPr>
                <w:rFonts w:ascii="Tahoma" w:hAnsi="Tahoma" w:cs="Tahoma"/>
                <w:b/>
                <w:sz w:val="16"/>
                <w:szCs w:val="16"/>
              </w:rPr>
            </w:pPr>
          </w:p>
        </w:tc>
        <w:tc>
          <w:tcPr>
            <w:tcW w:w="10350" w:type="dxa"/>
            <w:tcBorders>
              <w:top w:val="nil"/>
              <w:left w:val="single" w:sz="12" w:space="0" w:color="auto"/>
              <w:bottom w:val="nil"/>
              <w:right w:val="nil"/>
            </w:tcBorders>
            <w:shd w:val="clear" w:color="auto" w:fill="auto"/>
            <w:vAlign w:val="bottom"/>
          </w:tcPr>
          <w:p w14:paraId="7AD80212" w14:textId="77777777" w:rsidR="008B6222" w:rsidRPr="009E28A7" w:rsidRDefault="008B6222" w:rsidP="009E28A7">
            <w:pPr>
              <w:tabs>
                <w:tab w:val="left" w:pos="-1440"/>
                <w:tab w:val="left" w:pos="6120"/>
                <w:tab w:val="left" w:pos="6480"/>
              </w:tabs>
              <w:ind w:right="30"/>
              <w:rPr>
                <w:sz w:val="16"/>
                <w:szCs w:val="16"/>
              </w:rPr>
            </w:pPr>
            <w:r w:rsidRPr="009E28A7">
              <w:rPr>
                <w:b/>
                <w:sz w:val="16"/>
                <w:szCs w:val="16"/>
              </w:rPr>
              <w:t>Check box if this protocol has more than one co-investigator. Additional co-investigators should be listed on page 2.</w:t>
            </w:r>
          </w:p>
        </w:tc>
      </w:tr>
    </w:tbl>
    <w:p w14:paraId="2D6B3D38" w14:textId="77777777" w:rsidR="008B6222" w:rsidRPr="00735E81" w:rsidRDefault="00D76E08">
      <w:pPr>
        <w:pBdr>
          <w:top w:val="single" w:sz="6" w:space="0" w:color="FFFFFF"/>
          <w:left w:val="single" w:sz="6" w:space="0" w:color="FFFFFF"/>
          <w:bottom w:val="single" w:sz="6" w:space="0" w:color="FFFFFF"/>
          <w:right w:val="single" w:sz="6" w:space="0" w:color="FFFFFF"/>
        </w:pBdr>
        <w:tabs>
          <w:tab w:val="left" w:pos="-1440"/>
          <w:tab w:val="left" w:pos="6120"/>
          <w:tab w:val="left" w:pos="6480"/>
        </w:tabs>
        <w:ind w:right="30"/>
        <w:rPr>
          <w:sz w:val="16"/>
          <w:szCs w:val="16"/>
        </w:rPr>
      </w:pPr>
      <w:r w:rsidRPr="00735E81">
        <w:rPr>
          <w:sz w:val="16"/>
          <w:szCs w:val="16"/>
        </w:rPr>
        <w:t xml:space="preserve"> </w:t>
      </w:r>
    </w:p>
    <w:tbl>
      <w:tblPr>
        <w:tblW w:w="0" w:type="auto"/>
        <w:tblInd w:w="198" w:type="dxa"/>
        <w:tblLayout w:type="fixed"/>
        <w:tblLook w:val="04A0" w:firstRow="1" w:lastRow="0" w:firstColumn="1" w:lastColumn="0" w:noHBand="0" w:noVBand="1"/>
      </w:tblPr>
      <w:tblGrid>
        <w:gridCol w:w="1987"/>
        <w:gridCol w:w="1703"/>
        <w:gridCol w:w="1267"/>
        <w:gridCol w:w="2250"/>
        <w:gridCol w:w="450"/>
        <w:gridCol w:w="3060"/>
      </w:tblGrid>
      <w:tr w:rsidR="00D4619E" w:rsidRPr="009E28A7" w14:paraId="53289D62" w14:textId="77777777" w:rsidTr="009E28A7">
        <w:tc>
          <w:tcPr>
            <w:tcW w:w="1987" w:type="dxa"/>
            <w:shd w:val="clear" w:color="auto" w:fill="auto"/>
            <w:vAlign w:val="center"/>
          </w:tcPr>
          <w:p w14:paraId="061864B7" w14:textId="77777777" w:rsidR="00D4619E" w:rsidRPr="009E28A7" w:rsidRDefault="00D4619E" w:rsidP="009E28A7">
            <w:pPr>
              <w:tabs>
                <w:tab w:val="left" w:pos="-1440"/>
                <w:tab w:val="left" w:pos="6120"/>
                <w:tab w:val="left" w:pos="6480"/>
              </w:tabs>
              <w:ind w:right="30"/>
              <w:jc w:val="center"/>
              <w:rPr>
                <w:sz w:val="16"/>
                <w:szCs w:val="16"/>
              </w:rPr>
            </w:pPr>
            <w:r w:rsidRPr="009E28A7">
              <w:rPr>
                <w:b/>
                <w:sz w:val="20"/>
              </w:rPr>
              <w:t>PROJECT TITLE:</w:t>
            </w:r>
          </w:p>
        </w:tc>
        <w:tc>
          <w:tcPr>
            <w:tcW w:w="8730" w:type="dxa"/>
            <w:gridSpan w:val="5"/>
            <w:tcBorders>
              <w:bottom w:val="single" w:sz="2" w:space="0" w:color="auto"/>
            </w:tcBorders>
            <w:shd w:val="clear" w:color="auto" w:fill="auto"/>
            <w:vAlign w:val="center"/>
          </w:tcPr>
          <w:p w14:paraId="70DC6C03" w14:textId="77777777" w:rsidR="002643CF" w:rsidRPr="0064645D" w:rsidRDefault="00F819FC" w:rsidP="00BD44FF">
            <w:pPr>
              <w:tabs>
                <w:tab w:val="left" w:pos="-1440"/>
                <w:tab w:val="left" w:pos="6120"/>
                <w:tab w:val="left" w:pos="6480"/>
              </w:tabs>
              <w:ind w:right="30"/>
              <w:rPr>
                <w:b/>
                <w:szCs w:val="24"/>
              </w:rPr>
            </w:pPr>
            <w:r>
              <w:rPr>
                <w:b/>
                <w:szCs w:val="24"/>
              </w:rPr>
              <w:t>Shoreline rotenone to reduce largemouth bass recruitment</w:t>
            </w:r>
            <w:r w:rsidR="00BB7D1C">
              <w:rPr>
                <w:b/>
                <w:szCs w:val="24"/>
              </w:rPr>
              <w:t xml:space="preserve"> </w:t>
            </w:r>
            <w:r w:rsidR="00753819">
              <w:rPr>
                <w:b/>
                <w:szCs w:val="24"/>
              </w:rPr>
              <w:t xml:space="preserve">in Alabama </w:t>
            </w:r>
            <w:r w:rsidR="00BD44FF">
              <w:rPr>
                <w:b/>
                <w:szCs w:val="24"/>
              </w:rPr>
              <w:t>ponds</w:t>
            </w:r>
          </w:p>
        </w:tc>
      </w:tr>
      <w:tr w:rsidR="00D4619E" w:rsidRPr="009E28A7" w14:paraId="5345BAAB" w14:textId="77777777" w:rsidTr="009E28A7">
        <w:trPr>
          <w:trHeight w:val="242"/>
        </w:trPr>
        <w:tc>
          <w:tcPr>
            <w:tcW w:w="1987" w:type="dxa"/>
            <w:shd w:val="clear" w:color="auto" w:fill="auto"/>
            <w:vAlign w:val="center"/>
          </w:tcPr>
          <w:p w14:paraId="582AA0D3" w14:textId="77777777" w:rsidR="008B6222" w:rsidRPr="009E28A7" w:rsidRDefault="008B6222" w:rsidP="009E28A7">
            <w:pPr>
              <w:tabs>
                <w:tab w:val="left" w:pos="-1440"/>
                <w:tab w:val="left" w:pos="6120"/>
                <w:tab w:val="left" w:pos="6480"/>
              </w:tabs>
              <w:ind w:right="30"/>
              <w:jc w:val="center"/>
              <w:rPr>
                <w:sz w:val="16"/>
                <w:szCs w:val="16"/>
              </w:rPr>
            </w:pPr>
            <w:r w:rsidRPr="009E28A7">
              <w:rPr>
                <w:b/>
                <w:sz w:val="20"/>
              </w:rPr>
              <w:t>STARTING DATE:</w:t>
            </w:r>
          </w:p>
        </w:tc>
        <w:tc>
          <w:tcPr>
            <w:tcW w:w="2970" w:type="dxa"/>
            <w:gridSpan w:val="2"/>
            <w:tcBorders>
              <w:top w:val="single" w:sz="2" w:space="0" w:color="auto"/>
              <w:bottom w:val="single" w:sz="2" w:space="0" w:color="auto"/>
            </w:tcBorders>
            <w:shd w:val="clear" w:color="auto" w:fill="auto"/>
            <w:vAlign w:val="center"/>
          </w:tcPr>
          <w:p w14:paraId="7668B1E4" w14:textId="77777777" w:rsidR="008B6222" w:rsidRPr="002A5733" w:rsidRDefault="00F819FC" w:rsidP="009E28A7">
            <w:pPr>
              <w:tabs>
                <w:tab w:val="left" w:pos="-1440"/>
                <w:tab w:val="left" w:pos="6120"/>
                <w:tab w:val="left" w:pos="6480"/>
              </w:tabs>
              <w:ind w:right="30"/>
              <w:rPr>
                <w:b/>
                <w:szCs w:val="24"/>
              </w:rPr>
            </w:pPr>
            <w:r>
              <w:rPr>
                <w:b/>
                <w:szCs w:val="24"/>
              </w:rPr>
              <w:t>5</w:t>
            </w:r>
            <w:r w:rsidR="00D62B63">
              <w:rPr>
                <w:b/>
                <w:szCs w:val="24"/>
              </w:rPr>
              <w:t>-8</w:t>
            </w:r>
            <w:r w:rsidR="00701E71">
              <w:rPr>
                <w:b/>
                <w:szCs w:val="24"/>
              </w:rPr>
              <w:t>-2017</w:t>
            </w:r>
          </w:p>
        </w:tc>
        <w:tc>
          <w:tcPr>
            <w:tcW w:w="2250" w:type="dxa"/>
            <w:tcBorders>
              <w:top w:val="single" w:sz="2" w:space="0" w:color="auto"/>
            </w:tcBorders>
            <w:shd w:val="clear" w:color="auto" w:fill="auto"/>
            <w:vAlign w:val="center"/>
          </w:tcPr>
          <w:p w14:paraId="297D5F9B" w14:textId="77777777" w:rsidR="008B6222" w:rsidRPr="009E28A7" w:rsidRDefault="008B6222" w:rsidP="009E28A7">
            <w:pPr>
              <w:tabs>
                <w:tab w:val="left" w:pos="-1440"/>
                <w:tab w:val="left" w:pos="6120"/>
                <w:tab w:val="left" w:pos="6480"/>
              </w:tabs>
              <w:ind w:right="30"/>
              <w:jc w:val="center"/>
              <w:rPr>
                <w:sz w:val="16"/>
                <w:szCs w:val="16"/>
              </w:rPr>
            </w:pPr>
            <w:r w:rsidRPr="009E28A7">
              <w:rPr>
                <w:b/>
                <w:sz w:val="20"/>
              </w:rPr>
              <w:t>EXPIRATION DATE:</w:t>
            </w:r>
          </w:p>
        </w:tc>
        <w:tc>
          <w:tcPr>
            <w:tcW w:w="3510" w:type="dxa"/>
            <w:gridSpan w:val="2"/>
            <w:tcBorders>
              <w:top w:val="single" w:sz="2" w:space="0" w:color="auto"/>
              <w:bottom w:val="single" w:sz="2" w:space="0" w:color="auto"/>
            </w:tcBorders>
            <w:shd w:val="clear" w:color="auto" w:fill="auto"/>
            <w:vAlign w:val="center"/>
          </w:tcPr>
          <w:p w14:paraId="49C986D0" w14:textId="77777777" w:rsidR="008B6222" w:rsidRPr="002A5733" w:rsidRDefault="00D62B63" w:rsidP="006C05CE">
            <w:pPr>
              <w:tabs>
                <w:tab w:val="left" w:pos="-1440"/>
                <w:tab w:val="left" w:pos="6120"/>
                <w:tab w:val="left" w:pos="6480"/>
              </w:tabs>
              <w:ind w:right="30"/>
              <w:rPr>
                <w:b/>
                <w:szCs w:val="24"/>
              </w:rPr>
            </w:pPr>
            <w:r>
              <w:rPr>
                <w:b/>
                <w:szCs w:val="24"/>
              </w:rPr>
              <w:t>5-7</w:t>
            </w:r>
            <w:r w:rsidR="00701E71">
              <w:rPr>
                <w:b/>
                <w:szCs w:val="24"/>
              </w:rPr>
              <w:t>-20</w:t>
            </w:r>
            <w:r w:rsidR="006C05CE">
              <w:rPr>
                <w:b/>
                <w:szCs w:val="24"/>
              </w:rPr>
              <w:t>20</w:t>
            </w:r>
          </w:p>
        </w:tc>
      </w:tr>
      <w:tr w:rsidR="00D4619E" w:rsidRPr="009E28A7" w14:paraId="2A640949" w14:textId="77777777" w:rsidTr="009E28A7">
        <w:trPr>
          <w:trHeight w:val="204"/>
        </w:trPr>
        <w:tc>
          <w:tcPr>
            <w:tcW w:w="3690" w:type="dxa"/>
            <w:gridSpan w:val="2"/>
            <w:shd w:val="clear" w:color="auto" w:fill="auto"/>
            <w:vAlign w:val="center"/>
          </w:tcPr>
          <w:p w14:paraId="35171B8C" w14:textId="77777777" w:rsidR="008B6222" w:rsidRPr="009E28A7" w:rsidRDefault="008B6222" w:rsidP="009E28A7">
            <w:pPr>
              <w:tabs>
                <w:tab w:val="left" w:pos="-1440"/>
                <w:tab w:val="left" w:pos="6120"/>
                <w:tab w:val="left" w:pos="6480"/>
              </w:tabs>
              <w:ind w:right="30"/>
              <w:rPr>
                <w:b/>
                <w:i/>
                <w:sz w:val="20"/>
              </w:rPr>
            </w:pPr>
            <w:r w:rsidRPr="009E28A7">
              <w:rPr>
                <w:i/>
                <w:sz w:val="20"/>
              </w:rPr>
              <w:t>(Must not be prior to IACUC approval)</w:t>
            </w:r>
          </w:p>
        </w:tc>
        <w:tc>
          <w:tcPr>
            <w:tcW w:w="1267" w:type="dxa"/>
            <w:shd w:val="clear" w:color="auto" w:fill="auto"/>
            <w:vAlign w:val="center"/>
          </w:tcPr>
          <w:p w14:paraId="52889323" w14:textId="77777777" w:rsidR="008B6222" w:rsidRPr="009E28A7" w:rsidRDefault="008B6222" w:rsidP="009E28A7">
            <w:pPr>
              <w:tabs>
                <w:tab w:val="left" w:pos="-1440"/>
                <w:tab w:val="left" w:pos="6120"/>
                <w:tab w:val="left" w:pos="6480"/>
              </w:tabs>
              <w:ind w:right="30"/>
              <w:rPr>
                <w:sz w:val="16"/>
                <w:szCs w:val="16"/>
              </w:rPr>
            </w:pPr>
          </w:p>
        </w:tc>
        <w:tc>
          <w:tcPr>
            <w:tcW w:w="2700" w:type="dxa"/>
            <w:gridSpan w:val="2"/>
            <w:shd w:val="clear" w:color="auto" w:fill="auto"/>
            <w:vAlign w:val="center"/>
          </w:tcPr>
          <w:p w14:paraId="5C819847" w14:textId="77777777" w:rsidR="008B6222" w:rsidRPr="009E28A7" w:rsidRDefault="008B6222" w:rsidP="009E28A7">
            <w:pPr>
              <w:tabs>
                <w:tab w:val="left" w:pos="-1440"/>
                <w:tab w:val="left" w:pos="6120"/>
                <w:tab w:val="left" w:pos="6480"/>
              </w:tabs>
              <w:ind w:right="30"/>
              <w:rPr>
                <w:i/>
                <w:sz w:val="16"/>
                <w:szCs w:val="16"/>
              </w:rPr>
            </w:pPr>
            <w:r w:rsidRPr="009E28A7">
              <w:rPr>
                <w:i/>
                <w:sz w:val="20"/>
              </w:rPr>
              <w:t>(Must not exceed three years)</w:t>
            </w:r>
          </w:p>
        </w:tc>
        <w:tc>
          <w:tcPr>
            <w:tcW w:w="3060" w:type="dxa"/>
            <w:shd w:val="clear" w:color="auto" w:fill="auto"/>
            <w:vAlign w:val="center"/>
          </w:tcPr>
          <w:p w14:paraId="72BBD194" w14:textId="77777777" w:rsidR="008B6222" w:rsidRPr="009E28A7" w:rsidRDefault="008B6222" w:rsidP="009E28A7">
            <w:pPr>
              <w:tabs>
                <w:tab w:val="left" w:pos="-1440"/>
                <w:tab w:val="left" w:pos="6120"/>
                <w:tab w:val="left" w:pos="6480"/>
              </w:tabs>
              <w:ind w:right="30"/>
              <w:rPr>
                <w:sz w:val="16"/>
                <w:szCs w:val="16"/>
              </w:rPr>
            </w:pPr>
          </w:p>
        </w:tc>
      </w:tr>
    </w:tbl>
    <w:p w14:paraId="5AC50C5C" w14:textId="77777777" w:rsidR="00643F54" w:rsidRPr="00D4619E" w:rsidRDefault="009F689C" w:rsidP="00D4619E">
      <w:pPr>
        <w:pBdr>
          <w:top w:val="single" w:sz="6" w:space="0" w:color="FFFFFF"/>
          <w:left w:val="single" w:sz="6" w:space="0" w:color="FFFFFF"/>
          <w:bottom w:val="single" w:sz="6" w:space="0" w:color="FFFFFF"/>
          <w:right w:val="single" w:sz="6" w:space="0" w:color="FFFFFF"/>
        </w:pBdr>
        <w:tabs>
          <w:tab w:val="left" w:pos="-1440"/>
        </w:tabs>
        <w:ind w:right="30"/>
        <w:rPr>
          <w:sz w:val="20"/>
        </w:rPr>
      </w:pPr>
      <w:r w:rsidRPr="00735E81">
        <w:rPr>
          <w:sz w:val="20"/>
        </w:rPr>
        <w:t xml:space="preserve"> </w:t>
      </w:r>
      <w:r w:rsidRPr="00735E81">
        <w:rPr>
          <w:sz w:val="20"/>
        </w:rPr>
        <w:tab/>
      </w:r>
    </w:p>
    <w:tbl>
      <w:tblPr>
        <w:tblW w:w="0" w:type="auto"/>
        <w:tblInd w:w="198" w:type="dxa"/>
        <w:tblLayout w:type="fixed"/>
        <w:tblLook w:val="04A0" w:firstRow="1" w:lastRow="0" w:firstColumn="1" w:lastColumn="0" w:noHBand="0" w:noVBand="1"/>
      </w:tblPr>
      <w:tblGrid>
        <w:gridCol w:w="8010"/>
        <w:gridCol w:w="720"/>
        <w:gridCol w:w="270"/>
        <w:gridCol w:w="900"/>
        <w:gridCol w:w="270"/>
      </w:tblGrid>
      <w:tr w:rsidR="00C05CE2" w:rsidRPr="00735E81" w14:paraId="351A420D" w14:textId="77777777" w:rsidTr="008B6222">
        <w:trPr>
          <w:trHeight w:hRule="exact" w:val="288"/>
        </w:trPr>
        <w:tc>
          <w:tcPr>
            <w:tcW w:w="8010" w:type="dxa"/>
            <w:shd w:val="clear" w:color="auto" w:fill="auto"/>
          </w:tcPr>
          <w:p w14:paraId="54781344"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tabs>
                <w:tab w:val="left" w:pos="-1440"/>
              </w:tabs>
              <w:ind w:right="30"/>
              <w:rPr>
                <w:b/>
                <w:sz w:val="20"/>
                <w:u w:val="single"/>
              </w:rPr>
            </w:pPr>
            <w:r w:rsidRPr="00735E81">
              <w:rPr>
                <w:b/>
                <w:sz w:val="20"/>
              </w:rPr>
              <w:t xml:space="preserve">Is any part of the funding from a </w:t>
            </w:r>
            <w:r w:rsidRPr="00735E81">
              <w:rPr>
                <w:b/>
                <w:caps/>
                <w:sz w:val="20"/>
                <w:u w:val="single"/>
              </w:rPr>
              <w:t>U.S. Public Health Service Agency</w:t>
            </w:r>
            <w:r w:rsidRPr="00735E81">
              <w:rPr>
                <w:b/>
                <w:sz w:val="20"/>
              </w:rPr>
              <w:t>:</w:t>
            </w:r>
          </w:p>
        </w:tc>
        <w:tc>
          <w:tcPr>
            <w:tcW w:w="720" w:type="dxa"/>
            <w:tcBorders>
              <w:right w:val="single" w:sz="12" w:space="0" w:color="auto"/>
            </w:tcBorders>
            <w:shd w:val="clear" w:color="auto" w:fill="auto"/>
            <w:vAlign w:val="center"/>
          </w:tcPr>
          <w:p w14:paraId="1D87FC7C" w14:textId="77777777" w:rsidR="00B85824" w:rsidRPr="00735E81" w:rsidRDefault="00B85824" w:rsidP="000A0140">
            <w:pPr>
              <w:tabs>
                <w:tab w:val="left" w:pos="-1440"/>
              </w:tabs>
              <w:ind w:right="30"/>
              <w:jc w:val="center"/>
              <w:rPr>
                <w:b/>
                <w:sz w:val="20"/>
              </w:rPr>
            </w:pPr>
            <w:r w:rsidRPr="00735E81">
              <w:rPr>
                <w:b/>
                <w:sz w:val="20"/>
              </w:rPr>
              <w:t>YES</w:t>
            </w:r>
          </w:p>
        </w:tc>
        <w:tc>
          <w:tcPr>
            <w:tcW w:w="270" w:type="dxa"/>
            <w:tcBorders>
              <w:top w:val="single" w:sz="12" w:space="0" w:color="auto"/>
              <w:left w:val="single" w:sz="12" w:space="0" w:color="auto"/>
              <w:bottom w:val="single" w:sz="12" w:space="0" w:color="auto"/>
              <w:right w:val="single" w:sz="12" w:space="0" w:color="auto"/>
            </w:tcBorders>
            <w:shd w:val="clear" w:color="auto" w:fill="auto"/>
            <w:vAlign w:val="center"/>
          </w:tcPr>
          <w:p w14:paraId="04EDE04A" w14:textId="77777777" w:rsidR="00B85824" w:rsidRPr="00C642D7" w:rsidRDefault="00B85824" w:rsidP="00180374">
            <w:pPr>
              <w:tabs>
                <w:tab w:val="left" w:pos="-1440"/>
              </w:tabs>
              <w:ind w:right="30"/>
              <w:rPr>
                <w:rFonts w:ascii="Tahoma" w:hAnsi="Tahoma" w:cs="Tahoma"/>
                <w:b/>
                <w:sz w:val="18"/>
                <w:szCs w:val="18"/>
              </w:rPr>
            </w:pPr>
          </w:p>
        </w:tc>
        <w:tc>
          <w:tcPr>
            <w:tcW w:w="900" w:type="dxa"/>
            <w:tcBorders>
              <w:left w:val="single" w:sz="12" w:space="0" w:color="auto"/>
              <w:right w:val="single" w:sz="12" w:space="0" w:color="auto"/>
            </w:tcBorders>
            <w:shd w:val="clear" w:color="auto" w:fill="auto"/>
            <w:vAlign w:val="center"/>
          </w:tcPr>
          <w:p w14:paraId="34C2360C" w14:textId="77777777" w:rsidR="00B85824" w:rsidRPr="00735E81" w:rsidRDefault="00180374" w:rsidP="000A0140">
            <w:pPr>
              <w:tabs>
                <w:tab w:val="left" w:pos="-1440"/>
              </w:tabs>
              <w:ind w:right="30"/>
              <w:jc w:val="center"/>
              <w:rPr>
                <w:b/>
                <w:sz w:val="20"/>
              </w:rPr>
            </w:pPr>
            <w:r w:rsidRPr="00735E81">
              <w:rPr>
                <w:b/>
                <w:sz w:val="20"/>
              </w:rPr>
              <w:t xml:space="preserve"> </w:t>
            </w:r>
            <w:r w:rsidR="008B6222">
              <w:rPr>
                <w:b/>
                <w:sz w:val="20"/>
              </w:rPr>
              <w:t xml:space="preserve">    </w:t>
            </w:r>
            <w:r w:rsidR="00B85824" w:rsidRPr="00735E81">
              <w:rPr>
                <w:b/>
                <w:sz w:val="20"/>
              </w:rPr>
              <w:t>NO</w:t>
            </w:r>
          </w:p>
        </w:tc>
        <w:tc>
          <w:tcPr>
            <w:tcW w:w="2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048EC" w14:textId="77777777" w:rsidR="00B85824" w:rsidRPr="00C642D7" w:rsidRDefault="00701E71" w:rsidP="00180374">
            <w:pPr>
              <w:tabs>
                <w:tab w:val="left" w:pos="-1440"/>
              </w:tabs>
              <w:ind w:right="30"/>
              <w:rPr>
                <w:rFonts w:ascii="Tahoma" w:hAnsi="Tahoma" w:cs="Tahoma"/>
                <w:b/>
                <w:sz w:val="18"/>
                <w:szCs w:val="18"/>
              </w:rPr>
            </w:pPr>
            <w:r>
              <w:rPr>
                <w:rFonts w:ascii="Tahoma" w:hAnsi="Tahoma" w:cs="Tahoma"/>
                <w:b/>
                <w:sz w:val="18"/>
                <w:szCs w:val="18"/>
              </w:rPr>
              <w:t>X</w:t>
            </w:r>
          </w:p>
        </w:tc>
      </w:tr>
    </w:tbl>
    <w:p w14:paraId="4B64CF07" w14:textId="77777777" w:rsidR="00643F54" w:rsidRPr="00735E81" w:rsidRDefault="00643F54">
      <w:pPr>
        <w:pBdr>
          <w:top w:val="single" w:sz="6" w:space="0" w:color="FFFFFF"/>
          <w:left w:val="single" w:sz="6" w:space="0" w:color="FFFFFF"/>
          <w:bottom w:val="single" w:sz="6" w:space="0" w:color="FFFFFF"/>
          <w:right w:val="single" w:sz="6" w:space="0" w:color="FFFFFF"/>
        </w:pBdr>
        <w:ind w:right="30"/>
        <w:rPr>
          <w:sz w:val="16"/>
        </w:rPr>
      </w:pPr>
    </w:p>
    <w:p w14:paraId="7567255E" w14:textId="77777777" w:rsidR="00643F54" w:rsidRPr="00735E81" w:rsidRDefault="00643F54">
      <w:pPr>
        <w:pBdr>
          <w:top w:val="single" w:sz="6" w:space="0" w:color="FFFFFF"/>
          <w:left w:val="single" w:sz="6" w:space="0" w:color="FFFFFF"/>
          <w:bottom w:val="single" w:sz="6" w:space="0" w:color="FFFFFF"/>
          <w:right w:val="single" w:sz="6" w:space="0" w:color="FFFFFF"/>
        </w:pBdr>
        <w:ind w:right="30"/>
        <w:jc w:val="center"/>
        <w:rPr>
          <w:sz w:val="20"/>
        </w:rPr>
      </w:pPr>
      <w:r w:rsidRPr="00735E81">
        <w:rPr>
          <w:b/>
          <w:sz w:val="20"/>
        </w:rPr>
        <w:t>REQUIRED SIGNATURES</w:t>
      </w:r>
    </w:p>
    <w:p w14:paraId="11118196" w14:textId="77777777" w:rsidR="00643F54" w:rsidRPr="00735E81" w:rsidRDefault="00643F54">
      <w:pPr>
        <w:pBdr>
          <w:top w:val="single" w:sz="6" w:space="0" w:color="FFFFFF"/>
          <w:left w:val="single" w:sz="6" w:space="0" w:color="FFFFFF"/>
          <w:bottom w:val="single" w:sz="6" w:space="0" w:color="FFFFFF"/>
          <w:right w:val="single" w:sz="6" w:space="0" w:color="FFFFFF"/>
        </w:pBdr>
        <w:ind w:right="30"/>
        <w:jc w:val="both"/>
        <w:rPr>
          <w:spacing w:val="-10"/>
          <w:sz w:val="18"/>
          <w:szCs w:val="18"/>
        </w:rPr>
      </w:pPr>
      <w:r w:rsidRPr="00735E81">
        <w:rPr>
          <w:spacing w:val="-4"/>
          <w:sz w:val="18"/>
          <w:szCs w:val="18"/>
        </w:rPr>
        <w:t>The information contained on this form provides an accurate description of the animal care and use protocol which will be followed.  I agree to abide by governmental regulations and university policies concerning the use of animals.  I will allow veterinary oversight to be provided to animals showing evidence of pain or illness.  If the information provided for this project concerning animal use should be revised, or procedures changed, I will so notify the committee of those changes in writing, and no proposed changes will be implemented until full IACUC approval has been granted</w:t>
      </w:r>
      <w:r w:rsidRPr="00735E81">
        <w:rPr>
          <w:spacing w:val="-10"/>
          <w:sz w:val="18"/>
          <w:szCs w:val="18"/>
        </w:rPr>
        <w:t>.</w:t>
      </w:r>
    </w:p>
    <w:p w14:paraId="67A50379" w14:textId="77777777" w:rsidR="00643F54" w:rsidRPr="00735E81" w:rsidRDefault="00643F54">
      <w:pPr>
        <w:pBdr>
          <w:top w:val="single" w:sz="6" w:space="0" w:color="FFFFFF"/>
          <w:left w:val="single" w:sz="6" w:space="0" w:color="FFFFFF"/>
          <w:bottom w:val="single" w:sz="6" w:space="0" w:color="FFFFFF"/>
          <w:right w:val="single" w:sz="6" w:space="0" w:color="FFFFFF"/>
        </w:pBdr>
        <w:ind w:right="30"/>
        <w:rPr>
          <w:sz w:val="16"/>
          <w:szCs w:val="16"/>
        </w:rPr>
      </w:pPr>
    </w:p>
    <w:p w14:paraId="40832AB3" w14:textId="77777777" w:rsidR="00643F54" w:rsidRPr="00735E81" w:rsidRDefault="00754FED">
      <w:pPr>
        <w:pBdr>
          <w:top w:val="single" w:sz="6" w:space="0" w:color="FFFFFF"/>
          <w:left w:val="single" w:sz="6" w:space="0" w:color="FFFFFF"/>
          <w:bottom w:val="single" w:sz="6" w:space="0" w:color="FFFFFF"/>
          <w:right w:val="single" w:sz="6" w:space="0" w:color="FFFFFF"/>
        </w:pBdr>
        <w:tabs>
          <w:tab w:val="left" w:pos="4680"/>
          <w:tab w:val="left" w:pos="5400"/>
        </w:tabs>
        <w:ind w:right="30"/>
        <w:rPr>
          <w:b/>
          <w:szCs w:val="24"/>
          <w:u w:val="single"/>
        </w:rPr>
      </w:pPr>
      <w:r w:rsidRPr="00735E81">
        <w:rPr>
          <w:b/>
          <w:color w:val="FF0000"/>
          <w:szCs w:val="24"/>
        </w:rPr>
        <w:t>X</w:t>
      </w:r>
      <w:r w:rsidRPr="00735E81">
        <w:rPr>
          <w:b/>
          <w:szCs w:val="24"/>
          <w:u w:val="single"/>
        </w:rPr>
        <w:t xml:space="preserve"> </w:t>
      </w:r>
      <w:r w:rsidR="00643F54" w:rsidRPr="00735E81">
        <w:rPr>
          <w:b/>
          <w:szCs w:val="24"/>
          <w:u w:val="single"/>
        </w:rPr>
        <w:tab/>
      </w:r>
    </w:p>
    <w:p w14:paraId="0309E488" w14:textId="77777777" w:rsidR="00643F54" w:rsidRPr="00735E81" w:rsidRDefault="00643F54">
      <w:pPr>
        <w:pStyle w:val="Heading1"/>
        <w:ind w:right="30"/>
      </w:pPr>
      <w:r w:rsidRPr="00735E81">
        <w:t>Principal Investigator</w:t>
      </w:r>
      <w:r w:rsidRPr="00735E81">
        <w:tab/>
        <w:t>Date</w:t>
      </w:r>
    </w:p>
    <w:p w14:paraId="2D90DE2B" w14:textId="77777777" w:rsidR="00643F54" w:rsidRPr="00735E81" w:rsidRDefault="00643F54">
      <w:pPr>
        <w:pBdr>
          <w:top w:val="single" w:sz="6" w:space="0" w:color="FFFFFF"/>
          <w:left w:val="single" w:sz="6" w:space="0" w:color="FFFFFF"/>
          <w:bottom w:val="single" w:sz="6" w:space="0" w:color="FFFFFF"/>
          <w:right w:val="single" w:sz="6" w:space="0" w:color="FFFFFF"/>
        </w:pBdr>
        <w:ind w:right="30"/>
        <w:rPr>
          <w:sz w:val="10"/>
          <w:szCs w:val="10"/>
        </w:rPr>
      </w:pPr>
    </w:p>
    <w:p w14:paraId="29A7EA45" w14:textId="77777777" w:rsidR="00643F54" w:rsidRPr="00735E81" w:rsidRDefault="00643F54">
      <w:pPr>
        <w:pStyle w:val="BlockText"/>
        <w:ind w:left="0" w:right="30"/>
        <w:rPr>
          <w:spacing w:val="4"/>
          <w:sz w:val="18"/>
          <w:szCs w:val="18"/>
        </w:rPr>
      </w:pPr>
      <w:r w:rsidRPr="00735E81">
        <w:rPr>
          <w:spacing w:val="4"/>
          <w:sz w:val="18"/>
          <w:szCs w:val="18"/>
        </w:rPr>
        <w:t>Medical care for animals will be available and provided as indicated by a qualified veterinarian.  By accepting this responsibility, the veterinarian is providing assurance that any personal interest he/she might have in the project will not conflict with his/her responsibility for the provision of adequate veterinary care for the animals.  Furthermore, the veterinarian provides assurance of review and consultation on the proper use of anesthetics and pain relieving medications for any painful procedures.</w:t>
      </w:r>
    </w:p>
    <w:p w14:paraId="29D330F5" w14:textId="77777777" w:rsidR="00180374" w:rsidRPr="00735E81" w:rsidRDefault="00180374">
      <w:pPr>
        <w:pStyle w:val="BlockText"/>
        <w:ind w:left="0" w:right="30"/>
        <w:rPr>
          <w:spacing w:val="4"/>
          <w:sz w:val="10"/>
          <w:szCs w:val="10"/>
        </w:rPr>
      </w:pPr>
    </w:p>
    <w:tbl>
      <w:tblPr>
        <w:tblW w:w="10800" w:type="dxa"/>
        <w:tblInd w:w="108" w:type="dxa"/>
        <w:tblLook w:val="04A0" w:firstRow="1" w:lastRow="0" w:firstColumn="1" w:lastColumn="0" w:noHBand="0" w:noVBand="1"/>
      </w:tblPr>
      <w:tblGrid>
        <w:gridCol w:w="5220"/>
        <w:gridCol w:w="450"/>
        <w:gridCol w:w="5130"/>
      </w:tblGrid>
      <w:tr w:rsidR="000F7936" w:rsidRPr="00735E81" w14:paraId="23E65683" w14:textId="77777777" w:rsidTr="000833D9">
        <w:trPr>
          <w:trHeight w:hRule="exact" w:val="533"/>
        </w:trPr>
        <w:tc>
          <w:tcPr>
            <w:tcW w:w="5220" w:type="dxa"/>
            <w:tcBorders>
              <w:bottom w:val="single" w:sz="4" w:space="0" w:color="auto"/>
            </w:tcBorders>
            <w:shd w:val="clear" w:color="auto" w:fill="auto"/>
            <w:vAlign w:val="bottom"/>
          </w:tcPr>
          <w:p w14:paraId="260A0351" w14:textId="77777777" w:rsidR="000F7936" w:rsidRPr="00735E81" w:rsidRDefault="000F7936" w:rsidP="00981A66">
            <w:pPr>
              <w:rPr>
                <w:rFonts w:eastAsia="Calibri"/>
                <w:b/>
                <w:snapToGrid/>
                <w:sz w:val="22"/>
                <w:szCs w:val="22"/>
              </w:rPr>
            </w:pPr>
          </w:p>
        </w:tc>
        <w:tc>
          <w:tcPr>
            <w:tcW w:w="450" w:type="dxa"/>
            <w:shd w:val="clear" w:color="auto" w:fill="auto"/>
          </w:tcPr>
          <w:p w14:paraId="692E0BDF"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268A54DD" w14:textId="77777777" w:rsidR="000F7936" w:rsidRPr="00735E81" w:rsidRDefault="000F7936" w:rsidP="000F7936">
            <w:pPr>
              <w:rPr>
                <w:rFonts w:eastAsia="Calibri"/>
                <w:b/>
                <w:snapToGrid/>
                <w:color w:val="FF0000"/>
                <w:sz w:val="22"/>
                <w:szCs w:val="22"/>
              </w:rPr>
            </w:pPr>
            <w:r w:rsidRPr="00735E81">
              <w:rPr>
                <w:rFonts w:eastAsia="Calibri"/>
                <w:b/>
                <w:snapToGrid/>
                <w:color w:val="FF0000"/>
                <w:sz w:val="22"/>
                <w:szCs w:val="22"/>
              </w:rPr>
              <w:t>X</w:t>
            </w:r>
          </w:p>
        </w:tc>
      </w:tr>
      <w:tr w:rsidR="000F7936" w:rsidRPr="00735E81" w14:paraId="400A3196" w14:textId="77777777" w:rsidTr="000833D9">
        <w:trPr>
          <w:trHeight w:hRule="exact" w:val="288"/>
        </w:trPr>
        <w:tc>
          <w:tcPr>
            <w:tcW w:w="5220" w:type="dxa"/>
            <w:tcBorders>
              <w:top w:val="single" w:sz="4" w:space="0" w:color="auto"/>
            </w:tcBorders>
            <w:shd w:val="clear" w:color="auto" w:fill="auto"/>
            <w:vAlign w:val="bottom"/>
          </w:tcPr>
          <w:p w14:paraId="5691AA38" w14:textId="77777777" w:rsidR="000F7936" w:rsidRPr="00735E81" w:rsidRDefault="000F7936" w:rsidP="000F7936">
            <w:pPr>
              <w:rPr>
                <w:rFonts w:eastAsia="Calibri"/>
                <w:b/>
                <w:snapToGrid/>
                <w:sz w:val="22"/>
                <w:szCs w:val="22"/>
              </w:rPr>
            </w:pPr>
            <w:r w:rsidRPr="00735E81">
              <w:rPr>
                <w:rFonts w:eastAsia="Calibri"/>
                <w:b/>
                <w:snapToGrid/>
                <w:sz w:val="22"/>
                <w:szCs w:val="22"/>
              </w:rPr>
              <w:t>Project Veterinarian Name (print or type)</w:t>
            </w:r>
          </w:p>
        </w:tc>
        <w:tc>
          <w:tcPr>
            <w:tcW w:w="450" w:type="dxa"/>
            <w:shd w:val="clear" w:color="auto" w:fill="auto"/>
          </w:tcPr>
          <w:p w14:paraId="2D3BFCE3"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7161626F"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Project Veterinarian Signature                 </w:t>
            </w:r>
            <w:r w:rsidR="00180374" w:rsidRPr="00735E81">
              <w:rPr>
                <w:rFonts w:eastAsia="Calibri"/>
                <w:b/>
                <w:snapToGrid/>
                <w:sz w:val="22"/>
                <w:szCs w:val="22"/>
              </w:rPr>
              <w:t xml:space="preserve">          </w:t>
            </w:r>
            <w:r w:rsidRPr="00735E81">
              <w:rPr>
                <w:rFonts w:eastAsia="Calibri"/>
                <w:b/>
                <w:snapToGrid/>
                <w:sz w:val="22"/>
                <w:szCs w:val="22"/>
              </w:rPr>
              <w:t>Date</w:t>
            </w:r>
          </w:p>
        </w:tc>
      </w:tr>
      <w:tr w:rsidR="000F7936" w:rsidRPr="00735E81" w14:paraId="3EFB863E" w14:textId="77777777" w:rsidTr="000833D9">
        <w:trPr>
          <w:trHeight w:hRule="exact" w:val="446"/>
        </w:trPr>
        <w:tc>
          <w:tcPr>
            <w:tcW w:w="5220" w:type="dxa"/>
            <w:tcBorders>
              <w:bottom w:val="single" w:sz="4" w:space="0" w:color="auto"/>
            </w:tcBorders>
            <w:shd w:val="clear" w:color="auto" w:fill="auto"/>
            <w:vAlign w:val="bottom"/>
          </w:tcPr>
          <w:p w14:paraId="621D2BAB" w14:textId="77777777" w:rsidR="000F7936" w:rsidRPr="00735E81" w:rsidRDefault="000F7936" w:rsidP="00D76E08">
            <w:pPr>
              <w:rPr>
                <w:rFonts w:eastAsia="Calibri"/>
                <w:b/>
                <w:snapToGrid/>
                <w:sz w:val="22"/>
                <w:szCs w:val="22"/>
              </w:rPr>
            </w:pPr>
          </w:p>
        </w:tc>
        <w:tc>
          <w:tcPr>
            <w:tcW w:w="450" w:type="dxa"/>
            <w:shd w:val="clear" w:color="auto" w:fill="auto"/>
          </w:tcPr>
          <w:p w14:paraId="142139B5"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59AF8E86"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r>
      <w:tr w:rsidR="000F7936" w:rsidRPr="00735E81" w14:paraId="21905BC5" w14:textId="77777777" w:rsidTr="000833D9">
        <w:trPr>
          <w:trHeight w:hRule="exact" w:val="288"/>
        </w:trPr>
        <w:tc>
          <w:tcPr>
            <w:tcW w:w="5220" w:type="dxa"/>
            <w:tcBorders>
              <w:top w:val="single" w:sz="4" w:space="0" w:color="auto"/>
            </w:tcBorders>
            <w:shd w:val="clear" w:color="auto" w:fill="auto"/>
            <w:vAlign w:val="bottom"/>
          </w:tcPr>
          <w:p w14:paraId="5259D103" w14:textId="77777777" w:rsidR="000F7936" w:rsidRPr="00735E81" w:rsidRDefault="000F7936" w:rsidP="000F7936">
            <w:pPr>
              <w:rPr>
                <w:rFonts w:eastAsia="Calibri"/>
                <w:b/>
                <w:snapToGrid/>
                <w:sz w:val="22"/>
                <w:szCs w:val="22"/>
              </w:rPr>
            </w:pPr>
            <w:r w:rsidRPr="00735E81">
              <w:rPr>
                <w:rFonts w:eastAsia="Calibri"/>
                <w:b/>
                <w:snapToGrid/>
                <w:sz w:val="22"/>
                <w:szCs w:val="22"/>
              </w:rPr>
              <w:t>Unit Veterinarian Name (print or type)</w:t>
            </w:r>
          </w:p>
        </w:tc>
        <w:tc>
          <w:tcPr>
            <w:tcW w:w="450" w:type="dxa"/>
            <w:shd w:val="clear" w:color="auto" w:fill="auto"/>
          </w:tcPr>
          <w:p w14:paraId="5AB44DC9"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5218EEDC"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Unit Veterinarian Signature                     </w:t>
            </w:r>
            <w:r w:rsidR="00180374" w:rsidRPr="00735E81">
              <w:rPr>
                <w:rFonts w:eastAsia="Calibri"/>
                <w:b/>
                <w:snapToGrid/>
                <w:sz w:val="22"/>
                <w:szCs w:val="22"/>
              </w:rPr>
              <w:t xml:space="preserve">           </w:t>
            </w:r>
            <w:r w:rsidRPr="00735E81">
              <w:rPr>
                <w:rFonts w:eastAsia="Calibri"/>
                <w:b/>
                <w:snapToGrid/>
                <w:sz w:val="22"/>
                <w:szCs w:val="22"/>
              </w:rPr>
              <w:t>Date</w:t>
            </w:r>
          </w:p>
        </w:tc>
      </w:tr>
      <w:tr w:rsidR="000F7936" w:rsidRPr="00735E81" w14:paraId="1F9EF96C" w14:textId="77777777" w:rsidTr="000833D9">
        <w:trPr>
          <w:trHeight w:hRule="exact" w:val="461"/>
        </w:trPr>
        <w:tc>
          <w:tcPr>
            <w:tcW w:w="5220" w:type="dxa"/>
            <w:tcBorders>
              <w:bottom w:val="single" w:sz="4" w:space="0" w:color="auto"/>
            </w:tcBorders>
            <w:shd w:val="clear" w:color="auto" w:fill="auto"/>
            <w:vAlign w:val="bottom"/>
          </w:tcPr>
          <w:p w14:paraId="3A1D52FB" w14:textId="77777777" w:rsidR="000F7936" w:rsidRPr="00735E81" w:rsidRDefault="000F7936" w:rsidP="00D76E08">
            <w:pPr>
              <w:rPr>
                <w:rFonts w:eastAsia="Calibri"/>
                <w:b/>
                <w:snapToGrid/>
                <w:sz w:val="22"/>
                <w:szCs w:val="22"/>
              </w:rPr>
            </w:pPr>
          </w:p>
        </w:tc>
        <w:tc>
          <w:tcPr>
            <w:tcW w:w="450" w:type="dxa"/>
            <w:shd w:val="clear" w:color="auto" w:fill="auto"/>
          </w:tcPr>
          <w:p w14:paraId="12054CCA"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705FA08B"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r>
      <w:tr w:rsidR="000F7936" w:rsidRPr="00735E81" w14:paraId="459BBA7D" w14:textId="77777777" w:rsidTr="000833D9">
        <w:trPr>
          <w:trHeight w:hRule="exact" w:val="288"/>
        </w:trPr>
        <w:tc>
          <w:tcPr>
            <w:tcW w:w="5220" w:type="dxa"/>
            <w:tcBorders>
              <w:top w:val="single" w:sz="4" w:space="0" w:color="auto"/>
            </w:tcBorders>
            <w:shd w:val="clear" w:color="auto" w:fill="auto"/>
            <w:vAlign w:val="bottom"/>
          </w:tcPr>
          <w:p w14:paraId="30D360B4" w14:textId="77777777" w:rsidR="000F7936" w:rsidRPr="00735E81" w:rsidRDefault="000F7936" w:rsidP="000F7936">
            <w:pPr>
              <w:rPr>
                <w:rFonts w:eastAsia="Calibri"/>
                <w:b/>
                <w:snapToGrid/>
                <w:sz w:val="22"/>
                <w:szCs w:val="22"/>
              </w:rPr>
            </w:pPr>
            <w:r w:rsidRPr="00735E81">
              <w:rPr>
                <w:rFonts w:eastAsia="Calibri"/>
                <w:b/>
                <w:snapToGrid/>
                <w:sz w:val="22"/>
                <w:szCs w:val="22"/>
              </w:rPr>
              <w:t>Departmental Chairperson Name (print or type)</w:t>
            </w:r>
          </w:p>
        </w:tc>
        <w:tc>
          <w:tcPr>
            <w:tcW w:w="450" w:type="dxa"/>
            <w:shd w:val="clear" w:color="auto" w:fill="auto"/>
          </w:tcPr>
          <w:p w14:paraId="3831A345"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63516BA6"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Departmental Chairperson Signature     </w:t>
            </w:r>
            <w:r w:rsidR="00180374" w:rsidRPr="00735E81">
              <w:rPr>
                <w:rFonts w:eastAsia="Calibri"/>
                <w:b/>
                <w:snapToGrid/>
                <w:sz w:val="22"/>
                <w:szCs w:val="22"/>
              </w:rPr>
              <w:t xml:space="preserve">           </w:t>
            </w:r>
            <w:r w:rsidRPr="00735E81">
              <w:rPr>
                <w:rFonts w:eastAsia="Calibri"/>
                <w:b/>
                <w:snapToGrid/>
                <w:sz w:val="22"/>
                <w:szCs w:val="22"/>
              </w:rPr>
              <w:t>Date</w:t>
            </w:r>
          </w:p>
        </w:tc>
      </w:tr>
      <w:tr w:rsidR="000F7936" w:rsidRPr="00735E81" w14:paraId="43B0AF1A" w14:textId="77777777" w:rsidTr="000833D9">
        <w:trPr>
          <w:trHeight w:hRule="exact" w:val="418"/>
        </w:trPr>
        <w:tc>
          <w:tcPr>
            <w:tcW w:w="5220" w:type="dxa"/>
            <w:tcBorders>
              <w:bottom w:val="single" w:sz="4" w:space="0" w:color="auto"/>
            </w:tcBorders>
            <w:shd w:val="clear" w:color="auto" w:fill="auto"/>
            <w:vAlign w:val="bottom"/>
          </w:tcPr>
          <w:p w14:paraId="024E1891"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c>
          <w:tcPr>
            <w:tcW w:w="450" w:type="dxa"/>
            <w:shd w:val="clear" w:color="auto" w:fill="auto"/>
          </w:tcPr>
          <w:p w14:paraId="09112D46"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73028B8E"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r>
      <w:tr w:rsidR="000F7936" w:rsidRPr="00735E81" w14:paraId="7AB651BF" w14:textId="77777777" w:rsidTr="001E6B87">
        <w:trPr>
          <w:trHeight w:hRule="exact" w:val="576"/>
        </w:trPr>
        <w:tc>
          <w:tcPr>
            <w:tcW w:w="5220" w:type="dxa"/>
            <w:tcBorders>
              <w:top w:val="single" w:sz="4" w:space="0" w:color="auto"/>
            </w:tcBorders>
            <w:shd w:val="clear" w:color="auto" w:fill="auto"/>
          </w:tcPr>
          <w:p w14:paraId="6C3A51FB"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Lead Graduate Student/Resident signature      </w:t>
            </w:r>
            <w:r w:rsidR="00180374" w:rsidRPr="00735E81">
              <w:rPr>
                <w:rFonts w:eastAsia="Calibri"/>
                <w:b/>
                <w:snapToGrid/>
                <w:sz w:val="22"/>
                <w:szCs w:val="22"/>
              </w:rPr>
              <w:t xml:space="preserve">   </w:t>
            </w:r>
            <w:r w:rsidRPr="00735E81">
              <w:rPr>
                <w:rFonts w:eastAsia="Calibri"/>
                <w:b/>
                <w:snapToGrid/>
                <w:sz w:val="22"/>
                <w:szCs w:val="22"/>
              </w:rPr>
              <w:t>Date</w:t>
            </w:r>
          </w:p>
        </w:tc>
        <w:tc>
          <w:tcPr>
            <w:tcW w:w="450" w:type="dxa"/>
            <w:shd w:val="clear" w:color="auto" w:fill="auto"/>
          </w:tcPr>
          <w:p w14:paraId="14680CB6"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76BC65C6"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*IACUC Chair Signature                         </w:t>
            </w:r>
            <w:r w:rsidR="00180374" w:rsidRPr="00735E81">
              <w:rPr>
                <w:rFonts w:eastAsia="Calibri"/>
                <w:b/>
                <w:snapToGrid/>
                <w:sz w:val="22"/>
                <w:szCs w:val="22"/>
              </w:rPr>
              <w:t xml:space="preserve">            </w:t>
            </w:r>
            <w:r w:rsidRPr="00735E81">
              <w:rPr>
                <w:rFonts w:eastAsia="Calibri"/>
                <w:b/>
                <w:snapToGrid/>
                <w:sz w:val="22"/>
                <w:szCs w:val="22"/>
              </w:rPr>
              <w:t xml:space="preserve">Date  </w:t>
            </w:r>
          </w:p>
          <w:p w14:paraId="34995DF5" w14:textId="77777777" w:rsidR="000F7936" w:rsidRPr="00735E81" w:rsidRDefault="000F7936" w:rsidP="000F7936">
            <w:pPr>
              <w:rPr>
                <w:rFonts w:eastAsia="Calibri"/>
                <w:snapToGrid/>
                <w:sz w:val="14"/>
                <w:szCs w:val="14"/>
              </w:rPr>
            </w:pPr>
            <w:r w:rsidRPr="00735E81">
              <w:rPr>
                <w:rFonts w:eastAsia="Calibri"/>
                <w:b/>
                <w:snapToGrid/>
                <w:sz w:val="14"/>
                <w:szCs w:val="14"/>
              </w:rPr>
              <w:t xml:space="preserve"> </w:t>
            </w:r>
            <w:r w:rsidRPr="00735E81">
              <w:rPr>
                <w:rFonts w:eastAsia="Calibri"/>
                <w:snapToGrid/>
                <w:sz w:val="14"/>
                <w:szCs w:val="14"/>
              </w:rPr>
              <w:t>*IACUC Chair signs the protocol after IACUC approval has been granted</w:t>
            </w:r>
          </w:p>
        </w:tc>
      </w:tr>
    </w:tbl>
    <w:p w14:paraId="3F6B131C" w14:textId="77777777" w:rsidR="00643F54" w:rsidRPr="00735E81" w:rsidRDefault="00643F54">
      <w:pPr>
        <w:pStyle w:val="Heading2"/>
        <w:tabs>
          <w:tab w:val="right" w:pos="4500"/>
        </w:tabs>
      </w:pPr>
    </w:p>
    <w:p w14:paraId="09C8E36E" w14:textId="77777777" w:rsidR="00C05CE2" w:rsidRPr="00735E81" w:rsidRDefault="00C05CE2" w:rsidP="00C05CE2"/>
    <w:p w14:paraId="7AC9A6A8" w14:textId="77777777" w:rsidR="00FF677D" w:rsidRPr="00735E81" w:rsidRDefault="00FF677D"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3E5CCC44" w14:textId="77777777" w:rsidTr="008C439A">
        <w:trPr>
          <w:trHeight w:hRule="exact" w:val="288"/>
        </w:trPr>
        <w:tc>
          <w:tcPr>
            <w:tcW w:w="2250" w:type="dxa"/>
            <w:gridSpan w:val="2"/>
            <w:tcBorders>
              <w:top w:val="nil"/>
              <w:left w:val="nil"/>
              <w:bottom w:val="nil"/>
              <w:right w:val="nil"/>
            </w:tcBorders>
            <w:shd w:val="clear" w:color="auto" w:fill="auto"/>
          </w:tcPr>
          <w:p w14:paraId="250B87F9"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466C288F" w14:textId="77777777" w:rsidR="00025EC5" w:rsidRPr="00735E81" w:rsidRDefault="00025EC5" w:rsidP="008C439A">
            <w:pPr>
              <w:rPr>
                <w:b/>
              </w:rPr>
            </w:pPr>
          </w:p>
        </w:tc>
      </w:tr>
      <w:tr w:rsidR="00025EC5" w:rsidRPr="00735E81" w14:paraId="7C666268"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9153023"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0CE4639E" w14:textId="77777777" w:rsidR="00025EC5" w:rsidRPr="00735E81" w:rsidRDefault="00025EC5" w:rsidP="008C439A">
            <w:pPr>
              <w:ind w:right="30"/>
              <w:rPr>
                <w:sz w:val="20"/>
              </w:rPr>
            </w:pPr>
          </w:p>
        </w:tc>
        <w:tc>
          <w:tcPr>
            <w:tcW w:w="360" w:type="dxa"/>
            <w:shd w:val="clear" w:color="auto" w:fill="auto"/>
          </w:tcPr>
          <w:p w14:paraId="30CE6104" w14:textId="77777777" w:rsidR="00025EC5" w:rsidRPr="00735E81" w:rsidRDefault="00025EC5" w:rsidP="008C439A">
            <w:pPr>
              <w:ind w:right="30"/>
              <w:rPr>
                <w:sz w:val="20"/>
              </w:rPr>
            </w:pPr>
          </w:p>
        </w:tc>
        <w:tc>
          <w:tcPr>
            <w:tcW w:w="3780" w:type="dxa"/>
            <w:gridSpan w:val="2"/>
            <w:shd w:val="clear" w:color="auto" w:fill="auto"/>
          </w:tcPr>
          <w:p w14:paraId="786CAE44" w14:textId="77777777" w:rsidR="00025EC5" w:rsidRPr="00735E81" w:rsidRDefault="00025EC5" w:rsidP="008C439A">
            <w:pPr>
              <w:ind w:right="30"/>
              <w:rPr>
                <w:sz w:val="20"/>
              </w:rPr>
            </w:pPr>
          </w:p>
        </w:tc>
      </w:tr>
      <w:tr w:rsidR="00025EC5" w:rsidRPr="00735E81" w14:paraId="15A77CDD"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EDA2BC9"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12CEAF8A" w14:textId="77777777" w:rsidR="00025EC5" w:rsidRPr="00735E81" w:rsidRDefault="00025EC5" w:rsidP="008C439A">
            <w:pPr>
              <w:ind w:right="30"/>
              <w:rPr>
                <w:sz w:val="20"/>
              </w:rPr>
            </w:pPr>
          </w:p>
        </w:tc>
        <w:tc>
          <w:tcPr>
            <w:tcW w:w="2070" w:type="dxa"/>
            <w:gridSpan w:val="2"/>
            <w:shd w:val="clear" w:color="auto" w:fill="auto"/>
          </w:tcPr>
          <w:p w14:paraId="1E30FBCE"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5838C9ED"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5F56FA8F"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556DF61D"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7687897A"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48B21072"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722DBA74"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26D73B0F"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165FA694" w14:textId="77777777" w:rsidTr="008C439A">
        <w:trPr>
          <w:trHeight w:hRule="exact" w:val="288"/>
        </w:trPr>
        <w:tc>
          <w:tcPr>
            <w:tcW w:w="2250" w:type="dxa"/>
            <w:gridSpan w:val="2"/>
            <w:tcBorders>
              <w:top w:val="nil"/>
              <w:left w:val="nil"/>
              <w:bottom w:val="nil"/>
              <w:right w:val="nil"/>
            </w:tcBorders>
            <w:shd w:val="clear" w:color="auto" w:fill="auto"/>
          </w:tcPr>
          <w:p w14:paraId="2A0172A3"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149795EF" w14:textId="77777777" w:rsidR="00025EC5" w:rsidRPr="00735E81" w:rsidRDefault="00025EC5" w:rsidP="008C439A">
            <w:pPr>
              <w:rPr>
                <w:b/>
              </w:rPr>
            </w:pPr>
          </w:p>
        </w:tc>
      </w:tr>
      <w:tr w:rsidR="00025EC5" w:rsidRPr="00735E81" w14:paraId="63F9CE7B"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6E862A72"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2C173779" w14:textId="77777777" w:rsidR="00025EC5" w:rsidRPr="00735E81" w:rsidRDefault="00025EC5" w:rsidP="008C439A">
            <w:pPr>
              <w:ind w:right="30"/>
              <w:rPr>
                <w:sz w:val="20"/>
              </w:rPr>
            </w:pPr>
          </w:p>
        </w:tc>
        <w:tc>
          <w:tcPr>
            <w:tcW w:w="360" w:type="dxa"/>
            <w:shd w:val="clear" w:color="auto" w:fill="auto"/>
          </w:tcPr>
          <w:p w14:paraId="11B7F1B4" w14:textId="77777777" w:rsidR="00025EC5" w:rsidRPr="00735E81" w:rsidRDefault="00025EC5" w:rsidP="008C439A">
            <w:pPr>
              <w:ind w:right="30"/>
              <w:rPr>
                <w:sz w:val="20"/>
              </w:rPr>
            </w:pPr>
          </w:p>
        </w:tc>
        <w:tc>
          <w:tcPr>
            <w:tcW w:w="3780" w:type="dxa"/>
            <w:gridSpan w:val="2"/>
            <w:shd w:val="clear" w:color="auto" w:fill="auto"/>
          </w:tcPr>
          <w:p w14:paraId="58C04A93" w14:textId="77777777" w:rsidR="00025EC5" w:rsidRPr="00735E81" w:rsidRDefault="00025EC5" w:rsidP="008C439A">
            <w:pPr>
              <w:ind w:right="30"/>
              <w:rPr>
                <w:sz w:val="20"/>
              </w:rPr>
            </w:pPr>
          </w:p>
        </w:tc>
      </w:tr>
      <w:tr w:rsidR="00025EC5" w:rsidRPr="00735E81" w14:paraId="36BE3D95"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1731FCD"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3897AA27" w14:textId="77777777" w:rsidR="00025EC5" w:rsidRPr="00735E81" w:rsidRDefault="00025EC5" w:rsidP="008C439A">
            <w:pPr>
              <w:ind w:right="30"/>
              <w:rPr>
                <w:sz w:val="20"/>
              </w:rPr>
            </w:pPr>
          </w:p>
        </w:tc>
        <w:tc>
          <w:tcPr>
            <w:tcW w:w="2070" w:type="dxa"/>
            <w:gridSpan w:val="2"/>
            <w:shd w:val="clear" w:color="auto" w:fill="auto"/>
          </w:tcPr>
          <w:p w14:paraId="2D677A3B"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75C8E32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3F560F30"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3B4D59D1"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217B74DA"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183EA571"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365D9626"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6391870B"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5D11D2B6" w14:textId="77777777" w:rsidTr="008C439A">
        <w:trPr>
          <w:trHeight w:hRule="exact" w:val="288"/>
        </w:trPr>
        <w:tc>
          <w:tcPr>
            <w:tcW w:w="2250" w:type="dxa"/>
            <w:gridSpan w:val="2"/>
            <w:tcBorders>
              <w:top w:val="nil"/>
              <w:left w:val="nil"/>
              <w:bottom w:val="nil"/>
              <w:right w:val="nil"/>
            </w:tcBorders>
            <w:shd w:val="clear" w:color="auto" w:fill="auto"/>
          </w:tcPr>
          <w:p w14:paraId="60F68C55"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6D7282D3" w14:textId="77777777" w:rsidR="00025EC5" w:rsidRPr="00735E81" w:rsidRDefault="00025EC5" w:rsidP="008C439A">
            <w:pPr>
              <w:rPr>
                <w:b/>
              </w:rPr>
            </w:pPr>
          </w:p>
        </w:tc>
      </w:tr>
      <w:tr w:rsidR="00025EC5" w:rsidRPr="00735E81" w14:paraId="77DBF4F0"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FCD65EA"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55CB74A9" w14:textId="77777777" w:rsidR="00025EC5" w:rsidRPr="00735E81" w:rsidRDefault="00025EC5" w:rsidP="008C439A">
            <w:pPr>
              <w:ind w:right="30"/>
              <w:rPr>
                <w:sz w:val="20"/>
              </w:rPr>
            </w:pPr>
          </w:p>
        </w:tc>
        <w:tc>
          <w:tcPr>
            <w:tcW w:w="360" w:type="dxa"/>
            <w:shd w:val="clear" w:color="auto" w:fill="auto"/>
          </w:tcPr>
          <w:p w14:paraId="79474923" w14:textId="77777777" w:rsidR="00025EC5" w:rsidRPr="00735E81" w:rsidRDefault="00025EC5" w:rsidP="008C439A">
            <w:pPr>
              <w:ind w:right="30"/>
              <w:rPr>
                <w:sz w:val="20"/>
              </w:rPr>
            </w:pPr>
          </w:p>
        </w:tc>
        <w:tc>
          <w:tcPr>
            <w:tcW w:w="3780" w:type="dxa"/>
            <w:gridSpan w:val="2"/>
            <w:shd w:val="clear" w:color="auto" w:fill="auto"/>
          </w:tcPr>
          <w:p w14:paraId="3ECDCA70" w14:textId="77777777" w:rsidR="00025EC5" w:rsidRPr="00735E81" w:rsidRDefault="00025EC5" w:rsidP="008C439A">
            <w:pPr>
              <w:ind w:right="30"/>
              <w:rPr>
                <w:sz w:val="20"/>
              </w:rPr>
            </w:pPr>
          </w:p>
        </w:tc>
      </w:tr>
      <w:tr w:rsidR="00025EC5" w:rsidRPr="00735E81" w14:paraId="75A38DEC"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C509B9D"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4B6EBCC3" w14:textId="77777777" w:rsidR="00025EC5" w:rsidRPr="00735E81" w:rsidRDefault="00025EC5" w:rsidP="008C439A">
            <w:pPr>
              <w:ind w:right="30"/>
              <w:rPr>
                <w:sz w:val="20"/>
              </w:rPr>
            </w:pPr>
          </w:p>
        </w:tc>
        <w:tc>
          <w:tcPr>
            <w:tcW w:w="2070" w:type="dxa"/>
            <w:gridSpan w:val="2"/>
            <w:shd w:val="clear" w:color="auto" w:fill="auto"/>
          </w:tcPr>
          <w:p w14:paraId="724C5FCD"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770428F1"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38AA3014"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E8897FD"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793B851F"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7B6EE9A6"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69067B04"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7403511E"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118426B3" w14:textId="77777777" w:rsidTr="008C439A">
        <w:trPr>
          <w:trHeight w:hRule="exact" w:val="288"/>
        </w:trPr>
        <w:tc>
          <w:tcPr>
            <w:tcW w:w="2250" w:type="dxa"/>
            <w:gridSpan w:val="2"/>
            <w:tcBorders>
              <w:top w:val="nil"/>
              <w:left w:val="nil"/>
              <w:bottom w:val="nil"/>
              <w:right w:val="nil"/>
            </w:tcBorders>
            <w:shd w:val="clear" w:color="auto" w:fill="auto"/>
          </w:tcPr>
          <w:p w14:paraId="3E4BF4A5"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02F52474" w14:textId="77777777" w:rsidR="00025EC5" w:rsidRPr="00735E81" w:rsidRDefault="00025EC5" w:rsidP="008C439A">
            <w:pPr>
              <w:rPr>
                <w:b/>
              </w:rPr>
            </w:pPr>
          </w:p>
        </w:tc>
      </w:tr>
      <w:tr w:rsidR="00025EC5" w:rsidRPr="00735E81" w14:paraId="779A812C"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5CD491F"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7F7AD531" w14:textId="77777777" w:rsidR="00025EC5" w:rsidRPr="00735E81" w:rsidRDefault="00025EC5" w:rsidP="008C439A">
            <w:pPr>
              <w:ind w:right="30"/>
              <w:rPr>
                <w:sz w:val="20"/>
              </w:rPr>
            </w:pPr>
          </w:p>
        </w:tc>
        <w:tc>
          <w:tcPr>
            <w:tcW w:w="360" w:type="dxa"/>
            <w:shd w:val="clear" w:color="auto" w:fill="auto"/>
          </w:tcPr>
          <w:p w14:paraId="2651BC14" w14:textId="77777777" w:rsidR="00025EC5" w:rsidRPr="00735E81" w:rsidRDefault="00025EC5" w:rsidP="008C439A">
            <w:pPr>
              <w:ind w:right="30"/>
              <w:rPr>
                <w:sz w:val="20"/>
              </w:rPr>
            </w:pPr>
          </w:p>
        </w:tc>
        <w:tc>
          <w:tcPr>
            <w:tcW w:w="3780" w:type="dxa"/>
            <w:gridSpan w:val="2"/>
            <w:shd w:val="clear" w:color="auto" w:fill="auto"/>
          </w:tcPr>
          <w:p w14:paraId="28A907BC" w14:textId="77777777" w:rsidR="00025EC5" w:rsidRPr="00735E81" w:rsidRDefault="00025EC5" w:rsidP="008C439A">
            <w:pPr>
              <w:ind w:right="30"/>
              <w:rPr>
                <w:sz w:val="20"/>
              </w:rPr>
            </w:pPr>
          </w:p>
        </w:tc>
      </w:tr>
      <w:tr w:rsidR="00025EC5" w:rsidRPr="00735E81" w14:paraId="5751156D"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D5A78EE"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12DE3DB9" w14:textId="77777777" w:rsidR="00025EC5" w:rsidRPr="00735E81" w:rsidRDefault="00025EC5" w:rsidP="008C439A">
            <w:pPr>
              <w:ind w:right="30"/>
              <w:rPr>
                <w:sz w:val="20"/>
              </w:rPr>
            </w:pPr>
          </w:p>
        </w:tc>
        <w:tc>
          <w:tcPr>
            <w:tcW w:w="2070" w:type="dxa"/>
            <w:gridSpan w:val="2"/>
            <w:shd w:val="clear" w:color="auto" w:fill="auto"/>
          </w:tcPr>
          <w:p w14:paraId="72F28E0A"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5E3FF97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1A488F9B"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5CAFEB56"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63E41BEE"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4110638F"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2CC84695"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6CBA001A"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41B19C48" w14:textId="77777777" w:rsidTr="008C439A">
        <w:trPr>
          <w:trHeight w:hRule="exact" w:val="288"/>
        </w:trPr>
        <w:tc>
          <w:tcPr>
            <w:tcW w:w="2250" w:type="dxa"/>
            <w:gridSpan w:val="2"/>
            <w:tcBorders>
              <w:top w:val="nil"/>
              <w:left w:val="nil"/>
              <w:bottom w:val="nil"/>
              <w:right w:val="nil"/>
            </w:tcBorders>
            <w:shd w:val="clear" w:color="auto" w:fill="auto"/>
          </w:tcPr>
          <w:p w14:paraId="36A2DAA2"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20AA55FD" w14:textId="77777777" w:rsidR="00025EC5" w:rsidRPr="00735E81" w:rsidRDefault="00025EC5" w:rsidP="008C439A">
            <w:pPr>
              <w:rPr>
                <w:b/>
              </w:rPr>
            </w:pPr>
          </w:p>
        </w:tc>
      </w:tr>
      <w:tr w:rsidR="00025EC5" w:rsidRPr="00735E81" w14:paraId="692AF253"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55C55A09"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0F1BE9FB" w14:textId="77777777" w:rsidR="00025EC5" w:rsidRPr="00735E81" w:rsidRDefault="00025EC5" w:rsidP="008C439A">
            <w:pPr>
              <w:ind w:right="30"/>
              <w:rPr>
                <w:sz w:val="20"/>
              </w:rPr>
            </w:pPr>
          </w:p>
        </w:tc>
        <w:tc>
          <w:tcPr>
            <w:tcW w:w="360" w:type="dxa"/>
            <w:shd w:val="clear" w:color="auto" w:fill="auto"/>
          </w:tcPr>
          <w:p w14:paraId="3CEC0C70" w14:textId="77777777" w:rsidR="00025EC5" w:rsidRPr="00735E81" w:rsidRDefault="00025EC5" w:rsidP="008C439A">
            <w:pPr>
              <w:ind w:right="30"/>
              <w:rPr>
                <w:sz w:val="20"/>
              </w:rPr>
            </w:pPr>
          </w:p>
        </w:tc>
        <w:tc>
          <w:tcPr>
            <w:tcW w:w="3780" w:type="dxa"/>
            <w:gridSpan w:val="2"/>
            <w:shd w:val="clear" w:color="auto" w:fill="auto"/>
          </w:tcPr>
          <w:p w14:paraId="46A5FEC0" w14:textId="77777777" w:rsidR="00025EC5" w:rsidRPr="00735E81" w:rsidRDefault="00025EC5" w:rsidP="008C439A">
            <w:pPr>
              <w:ind w:right="30"/>
              <w:rPr>
                <w:sz w:val="20"/>
              </w:rPr>
            </w:pPr>
          </w:p>
        </w:tc>
      </w:tr>
      <w:tr w:rsidR="00025EC5" w:rsidRPr="00735E81" w14:paraId="3237D3E5"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2F9F4D8B"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0D6E9CD9" w14:textId="77777777" w:rsidR="00025EC5" w:rsidRPr="00735E81" w:rsidRDefault="00025EC5" w:rsidP="008C439A">
            <w:pPr>
              <w:ind w:right="30"/>
              <w:rPr>
                <w:sz w:val="20"/>
              </w:rPr>
            </w:pPr>
          </w:p>
        </w:tc>
        <w:tc>
          <w:tcPr>
            <w:tcW w:w="2070" w:type="dxa"/>
            <w:gridSpan w:val="2"/>
            <w:shd w:val="clear" w:color="auto" w:fill="auto"/>
          </w:tcPr>
          <w:p w14:paraId="6783F204"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4BE884B4"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01EAE5D1"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22C8BE40"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0A3770B9"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0BEC2A06"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7E14E039"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2B7F4730"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23476955" w14:textId="77777777" w:rsidTr="008C439A">
        <w:trPr>
          <w:trHeight w:hRule="exact" w:val="288"/>
        </w:trPr>
        <w:tc>
          <w:tcPr>
            <w:tcW w:w="2250" w:type="dxa"/>
            <w:gridSpan w:val="2"/>
            <w:tcBorders>
              <w:top w:val="nil"/>
              <w:left w:val="nil"/>
              <w:bottom w:val="nil"/>
              <w:right w:val="nil"/>
            </w:tcBorders>
            <w:shd w:val="clear" w:color="auto" w:fill="auto"/>
          </w:tcPr>
          <w:p w14:paraId="4CDAC21F"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7F560D41" w14:textId="77777777" w:rsidR="00025EC5" w:rsidRPr="00735E81" w:rsidRDefault="00025EC5" w:rsidP="008C439A">
            <w:pPr>
              <w:rPr>
                <w:b/>
              </w:rPr>
            </w:pPr>
          </w:p>
        </w:tc>
      </w:tr>
      <w:tr w:rsidR="00025EC5" w:rsidRPr="00735E81" w14:paraId="73911C92"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5A098F5"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7D188F85" w14:textId="77777777" w:rsidR="00025EC5" w:rsidRPr="00735E81" w:rsidRDefault="00025EC5" w:rsidP="008C439A">
            <w:pPr>
              <w:ind w:right="30"/>
              <w:rPr>
                <w:sz w:val="20"/>
              </w:rPr>
            </w:pPr>
          </w:p>
        </w:tc>
        <w:tc>
          <w:tcPr>
            <w:tcW w:w="360" w:type="dxa"/>
            <w:shd w:val="clear" w:color="auto" w:fill="auto"/>
          </w:tcPr>
          <w:p w14:paraId="3246DB13" w14:textId="77777777" w:rsidR="00025EC5" w:rsidRPr="00735E81" w:rsidRDefault="00025EC5" w:rsidP="008C439A">
            <w:pPr>
              <w:ind w:right="30"/>
              <w:rPr>
                <w:sz w:val="20"/>
              </w:rPr>
            </w:pPr>
          </w:p>
        </w:tc>
        <w:tc>
          <w:tcPr>
            <w:tcW w:w="3780" w:type="dxa"/>
            <w:gridSpan w:val="2"/>
            <w:shd w:val="clear" w:color="auto" w:fill="auto"/>
          </w:tcPr>
          <w:p w14:paraId="634F482F" w14:textId="77777777" w:rsidR="00025EC5" w:rsidRPr="00735E81" w:rsidRDefault="00025EC5" w:rsidP="008C439A">
            <w:pPr>
              <w:ind w:right="30"/>
              <w:rPr>
                <w:sz w:val="20"/>
              </w:rPr>
            </w:pPr>
          </w:p>
        </w:tc>
      </w:tr>
      <w:tr w:rsidR="00025EC5" w:rsidRPr="00735E81" w14:paraId="2FF5B14A"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210203A7"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6552E5D2" w14:textId="77777777" w:rsidR="00025EC5" w:rsidRPr="00735E81" w:rsidRDefault="00025EC5" w:rsidP="008C439A">
            <w:pPr>
              <w:ind w:right="30"/>
              <w:rPr>
                <w:sz w:val="20"/>
              </w:rPr>
            </w:pPr>
          </w:p>
        </w:tc>
        <w:tc>
          <w:tcPr>
            <w:tcW w:w="2070" w:type="dxa"/>
            <w:gridSpan w:val="2"/>
            <w:shd w:val="clear" w:color="auto" w:fill="auto"/>
          </w:tcPr>
          <w:p w14:paraId="3847A66C"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2FC83DC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592918AD"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F9F22BE"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1704E27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316FAFA4"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24B1EEF6"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18A47F5D" w14:textId="77777777" w:rsidR="005D6B52" w:rsidRPr="00735E81" w:rsidRDefault="005D6B52"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5D6B52" w:rsidRPr="00735E81" w14:paraId="1D1C0704" w14:textId="77777777" w:rsidTr="008C439A">
        <w:trPr>
          <w:trHeight w:hRule="exact" w:val="288"/>
        </w:trPr>
        <w:tc>
          <w:tcPr>
            <w:tcW w:w="2250" w:type="dxa"/>
            <w:gridSpan w:val="2"/>
            <w:tcBorders>
              <w:top w:val="nil"/>
              <w:left w:val="nil"/>
              <w:bottom w:val="nil"/>
              <w:right w:val="nil"/>
            </w:tcBorders>
            <w:shd w:val="clear" w:color="auto" w:fill="auto"/>
          </w:tcPr>
          <w:p w14:paraId="79B6D671" w14:textId="77777777" w:rsidR="005D6B52" w:rsidRPr="00735E81" w:rsidRDefault="005D6B52"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764DAE13" w14:textId="77777777" w:rsidR="005D6B52" w:rsidRPr="00735E81" w:rsidRDefault="005D6B52" w:rsidP="008C439A">
            <w:pPr>
              <w:rPr>
                <w:b/>
              </w:rPr>
            </w:pPr>
          </w:p>
        </w:tc>
      </w:tr>
      <w:tr w:rsidR="005D6B52" w:rsidRPr="00735E81" w14:paraId="0644627A"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5745DE85" w14:textId="77777777" w:rsidR="005D6B52" w:rsidRPr="00735E81" w:rsidRDefault="005D6B52"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2E768BC1" w14:textId="77777777" w:rsidR="005D6B52" w:rsidRPr="00735E81" w:rsidRDefault="005D6B52" w:rsidP="008C439A">
            <w:pPr>
              <w:ind w:right="30"/>
              <w:rPr>
                <w:sz w:val="20"/>
              </w:rPr>
            </w:pPr>
          </w:p>
        </w:tc>
        <w:tc>
          <w:tcPr>
            <w:tcW w:w="360" w:type="dxa"/>
            <w:shd w:val="clear" w:color="auto" w:fill="auto"/>
          </w:tcPr>
          <w:p w14:paraId="14DC331F" w14:textId="77777777" w:rsidR="005D6B52" w:rsidRPr="00735E81" w:rsidRDefault="005D6B52" w:rsidP="008C439A">
            <w:pPr>
              <w:ind w:right="30"/>
              <w:rPr>
                <w:sz w:val="20"/>
              </w:rPr>
            </w:pPr>
          </w:p>
        </w:tc>
        <w:tc>
          <w:tcPr>
            <w:tcW w:w="3780" w:type="dxa"/>
            <w:gridSpan w:val="2"/>
            <w:shd w:val="clear" w:color="auto" w:fill="auto"/>
          </w:tcPr>
          <w:p w14:paraId="5EA1F517" w14:textId="77777777" w:rsidR="005D6B52" w:rsidRPr="00735E81" w:rsidRDefault="005D6B52" w:rsidP="008C439A">
            <w:pPr>
              <w:ind w:right="30"/>
              <w:rPr>
                <w:sz w:val="20"/>
              </w:rPr>
            </w:pPr>
          </w:p>
        </w:tc>
      </w:tr>
      <w:tr w:rsidR="005D6B52" w:rsidRPr="00735E81" w14:paraId="4EB65DCC"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882A41C" w14:textId="77777777" w:rsidR="005D6B52" w:rsidRPr="00735E81" w:rsidRDefault="005D6B52"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16DE8C15" w14:textId="77777777" w:rsidR="005D6B52" w:rsidRPr="00735E81" w:rsidRDefault="005D6B52" w:rsidP="008C439A">
            <w:pPr>
              <w:ind w:right="30"/>
              <w:rPr>
                <w:sz w:val="20"/>
              </w:rPr>
            </w:pPr>
          </w:p>
        </w:tc>
        <w:tc>
          <w:tcPr>
            <w:tcW w:w="2070" w:type="dxa"/>
            <w:gridSpan w:val="2"/>
            <w:shd w:val="clear" w:color="auto" w:fill="auto"/>
          </w:tcPr>
          <w:p w14:paraId="72B0C729" w14:textId="77777777" w:rsidR="005D6B52" w:rsidRPr="00735E81" w:rsidRDefault="005D6B52"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02D55F51"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r w:rsidR="005D6B52" w:rsidRPr="00735E81" w14:paraId="117E9966"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5393DDE" w14:textId="77777777" w:rsidR="005D6B52" w:rsidRPr="00735E81" w:rsidRDefault="005D6B52"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40074790"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725137F3" w14:textId="77777777" w:rsidR="005D6B52" w:rsidRPr="00735E81" w:rsidRDefault="005D6B52"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30DC60E9"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bl>
    <w:p w14:paraId="40CF8DDC" w14:textId="77777777" w:rsidR="005D6B52" w:rsidRPr="00735E81" w:rsidRDefault="005D6B52"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5D6B52" w:rsidRPr="00735E81" w14:paraId="7569F951" w14:textId="77777777" w:rsidTr="008C439A">
        <w:trPr>
          <w:trHeight w:hRule="exact" w:val="288"/>
        </w:trPr>
        <w:tc>
          <w:tcPr>
            <w:tcW w:w="2250" w:type="dxa"/>
            <w:gridSpan w:val="2"/>
            <w:tcBorders>
              <w:top w:val="nil"/>
              <w:left w:val="nil"/>
              <w:bottom w:val="nil"/>
              <w:right w:val="nil"/>
            </w:tcBorders>
            <w:shd w:val="clear" w:color="auto" w:fill="auto"/>
          </w:tcPr>
          <w:p w14:paraId="7582066A" w14:textId="77777777" w:rsidR="005D6B52" w:rsidRPr="00735E81" w:rsidRDefault="005D6B52"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183CF404" w14:textId="77777777" w:rsidR="005D6B52" w:rsidRPr="00735E81" w:rsidRDefault="005D6B52" w:rsidP="008C439A">
            <w:pPr>
              <w:rPr>
                <w:b/>
              </w:rPr>
            </w:pPr>
          </w:p>
        </w:tc>
      </w:tr>
      <w:tr w:rsidR="005D6B52" w:rsidRPr="00735E81" w14:paraId="2EBF1929"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D8E9DA5" w14:textId="77777777" w:rsidR="005D6B52" w:rsidRPr="00735E81" w:rsidRDefault="005D6B52"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6342C1A5" w14:textId="77777777" w:rsidR="005D6B52" w:rsidRPr="00735E81" w:rsidRDefault="005D6B52" w:rsidP="008C439A">
            <w:pPr>
              <w:ind w:right="30"/>
              <w:rPr>
                <w:sz w:val="20"/>
              </w:rPr>
            </w:pPr>
          </w:p>
        </w:tc>
        <w:tc>
          <w:tcPr>
            <w:tcW w:w="360" w:type="dxa"/>
            <w:shd w:val="clear" w:color="auto" w:fill="auto"/>
          </w:tcPr>
          <w:p w14:paraId="130BB6C7" w14:textId="77777777" w:rsidR="005D6B52" w:rsidRPr="00735E81" w:rsidRDefault="005D6B52" w:rsidP="008C439A">
            <w:pPr>
              <w:ind w:right="30"/>
              <w:rPr>
                <w:sz w:val="20"/>
              </w:rPr>
            </w:pPr>
          </w:p>
        </w:tc>
        <w:tc>
          <w:tcPr>
            <w:tcW w:w="3780" w:type="dxa"/>
            <w:gridSpan w:val="2"/>
            <w:shd w:val="clear" w:color="auto" w:fill="auto"/>
          </w:tcPr>
          <w:p w14:paraId="436FAFFB" w14:textId="77777777" w:rsidR="005D6B52" w:rsidRPr="00735E81" w:rsidRDefault="005D6B52" w:rsidP="008C439A">
            <w:pPr>
              <w:ind w:right="30"/>
              <w:rPr>
                <w:sz w:val="20"/>
              </w:rPr>
            </w:pPr>
          </w:p>
        </w:tc>
      </w:tr>
      <w:tr w:rsidR="005D6B52" w:rsidRPr="00735E81" w14:paraId="549FD98D"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434FFBA" w14:textId="77777777" w:rsidR="005D6B52" w:rsidRPr="00735E81" w:rsidRDefault="005D6B52"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30436780" w14:textId="77777777" w:rsidR="005D6B52" w:rsidRPr="00735E81" w:rsidRDefault="005D6B52" w:rsidP="008C439A">
            <w:pPr>
              <w:ind w:right="30"/>
              <w:rPr>
                <w:sz w:val="20"/>
              </w:rPr>
            </w:pPr>
          </w:p>
        </w:tc>
        <w:tc>
          <w:tcPr>
            <w:tcW w:w="2070" w:type="dxa"/>
            <w:gridSpan w:val="2"/>
            <w:shd w:val="clear" w:color="auto" w:fill="auto"/>
          </w:tcPr>
          <w:p w14:paraId="24E666C1" w14:textId="77777777" w:rsidR="005D6B52" w:rsidRPr="00735E81" w:rsidRDefault="005D6B52"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3600B801"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r w:rsidR="005D6B52" w:rsidRPr="00735E81" w14:paraId="56A60176"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369D23D" w14:textId="77777777" w:rsidR="005D6B52" w:rsidRPr="00735E81" w:rsidRDefault="005D6B52"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5DB323BB"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3C6EB844" w14:textId="77777777" w:rsidR="005D6B52" w:rsidRPr="00735E81" w:rsidRDefault="005D6B52"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7E9FE1CA"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bl>
    <w:p w14:paraId="3992E81B" w14:textId="77777777" w:rsidR="005D6B52" w:rsidRPr="00735E81" w:rsidRDefault="005D6B52" w:rsidP="00C05CE2"/>
    <w:p w14:paraId="53DF1E49" w14:textId="77777777" w:rsidR="00C05CE2" w:rsidRPr="00735E81" w:rsidRDefault="00025EC5" w:rsidP="00C05CE2">
      <w:r w:rsidRPr="00735E81">
        <w:br w:type="page"/>
      </w:r>
    </w:p>
    <w:p w14:paraId="3199C57D" w14:textId="77777777" w:rsidR="00B85824" w:rsidRPr="00735E81" w:rsidRDefault="00B85824" w:rsidP="009F689C">
      <w:pPr>
        <w:pBdr>
          <w:top w:val="single" w:sz="6" w:space="0" w:color="FFFFFF"/>
          <w:left w:val="single" w:sz="6" w:space="0" w:color="FFFFFF"/>
          <w:bottom w:val="single" w:sz="6" w:space="0" w:color="FFFFFF"/>
          <w:right w:val="single" w:sz="6" w:space="0" w:color="FFFFFF"/>
        </w:pBdr>
        <w:ind w:right="30"/>
        <w:jc w:val="center"/>
        <w:rPr>
          <w:b/>
        </w:rPr>
      </w:pPr>
    </w:p>
    <w:p w14:paraId="733A269F" w14:textId="77777777" w:rsidR="00643F54" w:rsidRPr="00735E81" w:rsidRDefault="00643F54" w:rsidP="009F689C">
      <w:pPr>
        <w:pBdr>
          <w:top w:val="single" w:sz="6" w:space="0" w:color="FFFFFF"/>
          <w:left w:val="single" w:sz="6" w:space="0" w:color="FFFFFF"/>
          <w:bottom w:val="single" w:sz="6" w:space="0" w:color="FFFFFF"/>
          <w:right w:val="single" w:sz="6" w:space="0" w:color="FFFFFF"/>
        </w:pBdr>
        <w:ind w:right="30"/>
        <w:jc w:val="center"/>
      </w:pPr>
      <w:r w:rsidRPr="00735E81">
        <w:rPr>
          <w:b/>
        </w:rPr>
        <w:t>PLEASE TYPE IN BOLD FONT AND COMPLETE THE FOLLOWING FORM IN FULL.</w:t>
      </w:r>
    </w:p>
    <w:p w14:paraId="18E89647" w14:textId="77777777" w:rsidR="00643F54" w:rsidRPr="00735E81" w:rsidRDefault="003A663A" w:rsidP="003A663A">
      <w:pPr>
        <w:pBdr>
          <w:top w:val="single" w:sz="6" w:space="0" w:color="FFFFFF"/>
          <w:left w:val="single" w:sz="6" w:space="0" w:color="FFFFFF"/>
          <w:bottom w:val="single" w:sz="6" w:space="0" w:color="FFFFFF"/>
          <w:right w:val="single" w:sz="6" w:space="0" w:color="FFFFFF"/>
        </w:pBdr>
        <w:jc w:val="center"/>
        <w:rPr>
          <w:b/>
          <w:color w:val="FF0000"/>
          <w:u w:val="single"/>
        </w:rPr>
      </w:pPr>
      <w:r w:rsidRPr="00735E81">
        <w:rPr>
          <w:b/>
          <w:color w:val="FF0000"/>
          <w:u w:val="single"/>
        </w:rPr>
        <w:t>IMPORTANT: Allow a minimum of 4-6 weeks for protocol approval.</w:t>
      </w:r>
    </w:p>
    <w:p w14:paraId="2DD9E6A7" w14:textId="77777777" w:rsidR="003A663A" w:rsidRPr="00735E81" w:rsidRDefault="003A663A" w:rsidP="003A663A">
      <w:pPr>
        <w:pBdr>
          <w:top w:val="single" w:sz="6" w:space="0" w:color="FFFFFF"/>
          <w:left w:val="single" w:sz="6" w:space="0" w:color="FFFFFF"/>
          <w:bottom w:val="single" w:sz="6" w:space="0" w:color="FFFFFF"/>
          <w:right w:val="single" w:sz="6" w:space="0" w:color="FFFFFF"/>
        </w:pBdr>
        <w:jc w:val="center"/>
        <w:rPr>
          <w:b/>
          <w:color w:val="FF0000"/>
          <w:u w:val="single"/>
        </w:rPr>
      </w:pPr>
    </w:p>
    <w:p w14:paraId="1B726BBD" w14:textId="77777777" w:rsidR="00087164" w:rsidRPr="00735E81" w:rsidRDefault="00643F54" w:rsidP="003918C9">
      <w:pPr>
        <w:pStyle w:val="Level1"/>
        <w:numPr>
          <w:ilvl w:val="0"/>
          <w:numId w:val="1"/>
        </w:numPr>
        <w:pBdr>
          <w:top w:val="single" w:sz="6" w:space="0" w:color="FFFFFF"/>
          <w:left w:val="single" w:sz="6" w:space="0" w:color="FFFFFF"/>
          <w:bottom w:val="single" w:sz="6" w:space="0" w:color="FFFFFF"/>
          <w:right w:val="single" w:sz="6" w:space="0" w:color="FFFFFF"/>
        </w:pBdr>
        <w:tabs>
          <w:tab w:val="left" w:pos="-1440"/>
          <w:tab w:val="num" w:pos="720"/>
        </w:tabs>
      </w:pPr>
      <w:r w:rsidRPr="00735E81">
        <w:t>Will the animals be used in:</w:t>
      </w:r>
    </w:p>
    <w:tbl>
      <w:tblPr>
        <w:tblW w:w="0" w:type="auto"/>
        <w:tblInd w:w="828" w:type="dxa"/>
        <w:tblLayout w:type="fixed"/>
        <w:tblLook w:val="04A0" w:firstRow="1" w:lastRow="0" w:firstColumn="1" w:lastColumn="0" w:noHBand="0" w:noVBand="1"/>
      </w:tblPr>
      <w:tblGrid>
        <w:gridCol w:w="450"/>
        <w:gridCol w:w="1710"/>
        <w:gridCol w:w="360"/>
        <w:gridCol w:w="4685"/>
        <w:gridCol w:w="2880"/>
      </w:tblGrid>
      <w:tr w:rsidR="00087164" w:rsidRPr="00735E81" w14:paraId="799CF6FC" w14:textId="77777777" w:rsidTr="00F168DB">
        <w:trPr>
          <w:trHeight w:hRule="exact" w:val="288"/>
        </w:trPr>
        <w:tc>
          <w:tcPr>
            <w:tcW w:w="450" w:type="dxa"/>
            <w:shd w:val="clear" w:color="auto" w:fill="auto"/>
          </w:tcPr>
          <w:p w14:paraId="0F9BE7B0" w14:textId="77777777" w:rsidR="00087164" w:rsidRPr="00735E81" w:rsidRDefault="00087164" w:rsidP="000A0140">
            <w:pPr>
              <w:pStyle w:val="Level1"/>
              <w:tabs>
                <w:tab w:val="left" w:pos="-1440"/>
                <w:tab w:val="num" w:pos="720"/>
              </w:tabs>
            </w:pPr>
            <w:r w:rsidRPr="00735E81">
              <w:t>A.</w:t>
            </w:r>
          </w:p>
        </w:tc>
        <w:tc>
          <w:tcPr>
            <w:tcW w:w="1710" w:type="dxa"/>
            <w:tcBorders>
              <w:left w:val="nil"/>
              <w:right w:val="single" w:sz="12" w:space="0" w:color="auto"/>
            </w:tcBorders>
            <w:shd w:val="clear" w:color="auto" w:fill="auto"/>
          </w:tcPr>
          <w:p w14:paraId="6B13FCFD" w14:textId="77777777" w:rsidR="00087164" w:rsidRPr="00735E81" w:rsidRDefault="00087164" w:rsidP="000A0140">
            <w:pPr>
              <w:pStyle w:val="Level1"/>
              <w:tabs>
                <w:tab w:val="left" w:pos="-1440"/>
                <w:tab w:val="num" w:pos="720"/>
              </w:tabs>
            </w:pPr>
            <w:r w:rsidRPr="00735E81">
              <w:t>Teaching</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78DD5CA2" w14:textId="77777777" w:rsidR="000833D9" w:rsidRPr="00F168DB" w:rsidRDefault="000833D9" w:rsidP="000833D9">
            <w:pPr>
              <w:pStyle w:val="Level1"/>
              <w:tabs>
                <w:tab w:val="left" w:pos="-1440"/>
                <w:tab w:val="num" w:pos="720"/>
              </w:tabs>
              <w:jc w:val="center"/>
              <w:rPr>
                <w:rFonts w:ascii="Tahoma" w:eastAsia="MS Gothic" w:hAnsi="Tahoma" w:cs="Tahoma"/>
                <w:b/>
                <w:sz w:val="22"/>
                <w:szCs w:val="22"/>
              </w:rPr>
            </w:pPr>
          </w:p>
        </w:tc>
        <w:tc>
          <w:tcPr>
            <w:tcW w:w="4685" w:type="dxa"/>
            <w:tcBorders>
              <w:left w:val="single" w:sz="12" w:space="0" w:color="auto"/>
            </w:tcBorders>
            <w:shd w:val="clear" w:color="auto" w:fill="auto"/>
          </w:tcPr>
          <w:p w14:paraId="5F37B440" w14:textId="77777777" w:rsidR="00087164" w:rsidRPr="00735E81" w:rsidRDefault="003A11FB" w:rsidP="000A0140">
            <w:pPr>
              <w:pStyle w:val="Level1"/>
              <w:tabs>
                <w:tab w:val="left" w:pos="-1440"/>
                <w:tab w:val="num" w:pos="720"/>
              </w:tabs>
            </w:pPr>
            <w:r w:rsidRPr="00735E81">
              <w:t xml:space="preserve">        </w:t>
            </w:r>
            <w:r w:rsidR="00087164" w:rsidRPr="00735E81">
              <w:t xml:space="preserve">If Teaching, give the course number(s):    </w:t>
            </w:r>
          </w:p>
        </w:tc>
        <w:tc>
          <w:tcPr>
            <w:tcW w:w="2880" w:type="dxa"/>
            <w:tcBorders>
              <w:bottom w:val="single" w:sz="8" w:space="0" w:color="auto"/>
            </w:tcBorders>
            <w:shd w:val="clear" w:color="auto" w:fill="auto"/>
          </w:tcPr>
          <w:p w14:paraId="770AEFC3" w14:textId="77777777" w:rsidR="00087164" w:rsidRPr="000D7D4A" w:rsidRDefault="00087164" w:rsidP="000A0140">
            <w:pPr>
              <w:pStyle w:val="Level1"/>
              <w:tabs>
                <w:tab w:val="left" w:pos="-1440"/>
                <w:tab w:val="num" w:pos="720"/>
              </w:tabs>
              <w:rPr>
                <w:b/>
              </w:rPr>
            </w:pPr>
          </w:p>
        </w:tc>
      </w:tr>
      <w:tr w:rsidR="00087164" w:rsidRPr="00735E81" w14:paraId="5B667D29" w14:textId="77777777" w:rsidTr="00F168DB">
        <w:trPr>
          <w:gridBefore w:val="1"/>
          <w:wBefore w:w="450" w:type="dxa"/>
          <w:trHeight w:hRule="exact" w:val="288"/>
        </w:trPr>
        <w:tc>
          <w:tcPr>
            <w:tcW w:w="1710" w:type="dxa"/>
            <w:tcBorders>
              <w:right w:val="single" w:sz="12" w:space="0" w:color="auto"/>
            </w:tcBorders>
            <w:shd w:val="clear" w:color="auto" w:fill="auto"/>
          </w:tcPr>
          <w:p w14:paraId="15BC1829" w14:textId="77777777" w:rsidR="00087164" w:rsidRPr="00735E81" w:rsidRDefault="00087164" w:rsidP="000A0140">
            <w:pPr>
              <w:pStyle w:val="Level1"/>
              <w:tabs>
                <w:tab w:val="left" w:pos="-1440"/>
                <w:tab w:val="num" w:pos="720"/>
              </w:tabs>
            </w:pPr>
            <w:r w:rsidRPr="00735E81">
              <w:t xml:space="preserve">Research               </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6BF7A50C" w14:textId="77777777" w:rsidR="00087164" w:rsidRPr="00F168DB" w:rsidRDefault="00701E71" w:rsidP="00F168DB">
            <w:pPr>
              <w:pStyle w:val="Level1"/>
              <w:tabs>
                <w:tab w:val="left" w:pos="-1440"/>
                <w:tab w:val="num" w:pos="720"/>
              </w:tabs>
              <w:rPr>
                <w:rFonts w:ascii="Tahoma" w:hAnsi="Tahoma" w:cs="Tahoma"/>
                <w:b/>
                <w:sz w:val="22"/>
                <w:szCs w:val="22"/>
              </w:rPr>
            </w:pPr>
            <w:r>
              <w:rPr>
                <w:rFonts w:ascii="Tahoma" w:hAnsi="Tahoma" w:cs="Tahoma"/>
                <w:b/>
                <w:sz w:val="22"/>
                <w:szCs w:val="22"/>
              </w:rPr>
              <w:t>X</w:t>
            </w:r>
          </w:p>
        </w:tc>
        <w:tc>
          <w:tcPr>
            <w:tcW w:w="4685" w:type="dxa"/>
            <w:tcBorders>
              <w:left w:val="single" w:sz="12" w:space="0" w:color="auto"/>
            </w:tcBorders>
            <w:shd w:val="clear" w:color="auto" w:fill="auto"/>
          </w:tcPr>
          <w:p w14:paraId="1683BA7E" w14:textId="77777777" w:rsidR="00087164" w:rsidRPr="00735E81" w:rsidRDefault="00087164" w:rsidP="000A0140">
            <w:pPr>
              <w:pStyle w:val="Level1"/>
              <w:tabs>
                <w:tab w:val="left" w:pos="-1440"/>
                <w:tab w:val="num" w:pos="720"/>
              </w:tabs>
            </w:pPr>
          </w:p>
        </w:tc>
        <w:tc>
          <w:tcPr>
            <w:tcW w:w="2880" w:type="dxa"/>
            <w:tcBorders>
              <w:top w:val="single" w:sz="8" w:space="0" w:color="auto"/>
              <w:bottom w:val="single" w:sz="8" w:space="0" w:color="auto"/>
            </w:tcBorders>
            <w:shd w:val="clear" w:color="auto" w:fill="auto"/>
          </w:tcPr>
          <w:p w14:paraId="5696346F" w14:textId="77777777" w:rsidR="00087164" w:rsidRPr="000D7D4A" w:rsidRDefault="00087164" w:rsidP="000A0140">
            <w:pPr>
              <w:pStyle w:val="Level1"/>
              <w:tabs>
                <w:tab w:val="left" w:pos="-1440"/>
                <w:tab w:val="num" w:pos="720"/>
              </w:tabs>
              <w:rPr>
                <w:b/>
              </w:rPr>
            </w:pPr>
          </w:p>
        </w:tc>
      </w:tr>
      <w:tr w:rsidR="00087164" w:rsidRPr="00735E81" w14:paraId="22E7D88E" w14:textId="77777777" w:rsidTr="00F168DB">
        <w:trPr>
          <w:gridBefore w:val="1"/>
          <w:wBefore w:w="450" w:type="dxa"/>
          <w:trHeight w:hRule="exact" w:val="288"/>
        </w:trPr>
        <w:tc>
          <w:tcPr>
            <w:tcW w:w="1710" w:type="dxa"/>
            <w:tcBorders>
              <w:right w:val="single" w:sz="12" w:space="0" w:color="auto"/>
            </w:tcBorders>
            <w:shd w:val="clear" w:color="auto" w:fill="auto"/>
          </w:tcPr>
          <w:p w14:paraId="05DC6AE2" w14:textId="77777777" w:rsidR="00087164" w:rsidRPr="00735E81" w:rsidRDefault="00087164" w:rsidP="000A0140">
            <w:pPr>
              <w:pStyle w:val="Level1"/>
              <w:tabs>
                <w:tab w:val="left" w:pos="-1440"/>
                <w:tab w:val="num" w:pos="720"/>
              </w:tabs>
            </w:pPr>
            <w:r w:rsidRPr="00735E81">
              <w:t>Demonstration</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73FD2389" w14:textId="77777777" w:rsidR="00087164" w:rsidRPr="00F168DB" w:rsidRDefault="00087164" w:rsidP="000A0140">
            <w:pPr>
              <w:pStyle w:val="Level1"/>
              <w:tabs>
                <w:tab w:val="left" w:pos="-1440"/>
                <w:tab w:val="num" w:pos="720"/>
              </w:tabs>
              <w:jc w:val="center"/>
              <w:rPr>
                <w:rFonts w:ascii="Tahoma" w:hAnsi="Tahoma" w:cs="Tahoma"/>
                <w:b/>
                <w:sz w:val="22"/>
                <w:szCs w:val="22"/>
              </w:rPr>
            </w:pPr>
          </w:p>
        </w:tc>
        <w:tc>
          <w:tcPr>
            <w:tcW w:w="4685" w:type="dxa"/>
            <w:tcBorders>
              <w:left w:val="single" w:sz="12" w:space="0" w:color="auto"/>
            </w:tcBorders>
            <w:shd w:val="clear" w:color="auto" w:fill="auto"/>
          </w:tcPr>
          <w:p w14:paraId="51492AE4" w14:textId="77777777" w:rsidR="00087164" w:rsidRPr="00735E81" w:rsidRDefault="00087164" w:rsidP="000A0140">
            <w:pPr>
              <w:pStyle w:val="Level1"/>
              <w:tabs>
                <w:tab w:val="left" w:pos="-1440"/>
                <w:tab w:val="num" w:pos="720"/>
              </w:tabs>
            </w:pPr>
          </w:p>
        </w:tc>
        <w:tc>
          <w:tcPr>
            <w:tcW w:w="2880" w:type="dxa"/>
            <w:tcBorders>
              <w:top w:val="single" w:sz="8" w:space="0" w:color="auto"/>
              <w:bottom w:val="single" w:sz="8" w:space="0" w:color="auto"/>
            </w:tcBorders>
            <w:shd w:val="clear" w:color="auto" w:fill="auto"/>
          </w:tcPr>
          <w:p w14:paraId="7EFF4ADC" w14:textId="77777777" w:rsidR="00087164" w:rsidRPr="000D7D4A" w:rsidRDefault="00087164" w:rsidP="000A0140">
            <w:pPr>
              <w:pStyle w:val="Level1"/>
              <w:tabs>
                <w:tab w:val="left" w:pos="-1440"/>
                <w:tab w:val="num" w:pos="720"/>
              </w:tabs>
              <w:rPr>
                <w:b/>
              </w:rPr>
            </w:pPr>
          </w:p>
        </w:tc>
      </w:tr>
      <w:tr w:rsidR="00087164" w:rsidRPr="00735E81" w14:paraId="70CE9654" w14:textId="77777777" w:rsidTr="00F168DB">
        <w:trPr>
          <w:gridBefore w:val="1"/>
          <w:wBefore w:w="450" w:type="dxa"/>
          <w:trHeight w:hRule="exact" w:val="288"/>
        </w:trPr>
        <w:tc>
          <w:tcPr>
            <w:tcW w:w="1710" w:type="dxa"/>
            <w:tcBorders>
              <w:right w:val="single" w:sz="12" w:space="0" w:color="auto"/>
            </w:tcBorders>
            <w:shd w:val="clear" w:color="auto" w:fill="auto"/>
          </w:tcPr>
          <w:p w14:paraId="336B722A" w14:textId="77777777" w:rsidR="00087164" w:rsidRPr="00735E81" w:rsidRDefault="00087164" w:rsidP="000A0140">
            <w:pPr>
              <w:pStyle w:val="Level1"/>
              <w:tabs>
                <w:tab w:val="left" w:pos="-1440"/>
                <w:tab w:val="num" w:pos="720"/>
              </w:tabs>
            </w:pPr>
            <w:r w:rsidRPr="00735E81">
              <w:t>Production</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3C078009" w14:textId="77777777" w:rsidR="00087164" w:rsidRPr="00F168DB" w:rsidRDefault="00087164" w:rsidP="000A0140">
            <w:pPr>
              <w:pStyle w:val="Level1"/>
              <w:tabs>
                <w:tab w:val="left" w:pos="-1440"/>
                <w:tab w:val="num" w:pos="720"/>
              </w:tabs>
              <w:jc w:val="center"/>
              <w:rPr>
                <w:rFonts w:ascii="Tahoma" w:hAnsi="Tahoma" w:cs="Tahoma"/>
                <w:b/>
                <w:sz w:val="22"/>
                <w:szCs w:val="22"/>
              </w:rPr>
            </w:pPr>
          </w:p>
        </w:tc>
        <w:tc>
          <w:tcPr>
            <w:tcW w:w="4685" w:type="dxa"/>
            <w:tcBorders>
              <w:left w:val="single" w:sz="12" w:space="0" w:color="auto"/>
            </w:tcBorders>
            <w:shd w:val="clear" w:color="auto" w:fill="auto"/>
          </w:tcPr>
          <w:p w14:paraId="06C7BDC1" w14:textId="77777777" w:rsidR="00087164" w:rsidRPr="00735E81" w:rsidRDefault="00087164" w:rsidP="000A0140">
            <w:pPr>
              <w:pStyle w:val="Level1"/>
              <w:tabs>
                <w:tab w:val="left" w:pos="-1440"/>
                <w:tab w:val="num" w:pos="720"/>
              </w:tabs>
            </w:pPr>
          </w:p>
        </w:tc>
        <w:tc>
          <w:tcPr>
            <w:tcW w:w="2880" w:type="dxa"/>
            <w:tcBorders>
              <w:top w:val="single" w:sz="8" w:space="0" w:color="auto"/>
              <w:bottom w:val="single" w:sz="8" w:space="0" w:color="auto"/>
            </w:tcBorders>
            <w:shd w:val="clear" w:color="auto" w:fill="auto"/>
          </w:tcPr>
          <w:p w14:paraId="37C7387B" w14:textId="77777777" w:rsidR="00087164" w:rsidRPr="000D7D4A" w:rsidRDefault="00087164" w:rsidP="000A0140">
            <w:pPr>
              <w:pStyle w:val="Level1"/>
              <w:tabs>
                <w:tab w:val="left" w:pos="-1440"/>
                <w:tab w:val="num" w:pos="720"/>
              </w:tabs>
              <w:rPr>
                <w:b/>
              </w:rPr>
            </w:pPr>
          </w:p>
        </w:tc>
      </w:tr>
    </w:tbl>
    <w:p w14:paraId="406A17F1" w14:textId="77777777" w:rsidR="00643F54" w:rsidRPr="00735E81" w:rsidRDefault="00643F54" w:rsidP="00087164">
      <w:pPr>
        <w:pBdr>
          <w:top w:val="single" w:sz="6" w:space="0" w:color="FFFFFF"/>
          <w:left w:val="single" w:sz="6" w:space="0" w:color="FFFFFF"/>
          <w:bottom w:val="single" w:sz="6" w:space="0" w:color="FFFFFF"/>
          <w:right w:val="single" w:sz="6" w:space="0" w:color="FFFFFF"/>
        </w:pBdr>
        <w:tabs>
          <w:tab w:val="left" w:pos="-1440"/>
          <w:tab w:val="left" w:pos="3600"/>
          <w:tab w:val="left" w:pos="4140"/>
          <w:tab w:val="left" w:pos="4680"/>
        </w:tabs>
        <w:rPr>
          <w:u w:val="single"/>
        </w:rPr>
      </w:pPr>
    </w:p>
    <w:p w14:paraId="4125431B" w14:textId="77777777" w:rsidR="00666EE9" w:rsidRPr="00735E81" w:rsidRDefault="00666EE9">
      <w:pPr>
        <w:pBdr>
          <w:top w:val="single" w:sz="6" w:space="0" w:color="FFFFFF"/>
          <w:left w:val="single" w:sz="6" w:space="0" w:color="FFFFFF"/>
          <w:bottom w:val="single" w:sz="6" w:space="0" w:color="FFFFFF"/>
          <w:right w:val="single" w:sz="6" w:space="0" w:color="FFFFFF"/>
        </w:pBdr>
      </w:pPr>
      <w:r w:rsidRPr="00735E81">
        <w:tab/>
        <w:t>B. If Teaching, complete the following chart: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2"/>
        <w:gridCol w:w="2403"/>
        <w:gridCol w:w="2402"/>
        <w:gridCol w:w="2403"/>
      </w:tblGrid>
      <w:tr w:rsidR="00666EE9" w:rsidRPr="00735E81" w14:paraId="47E55AAB" w14:textId="77777777" w:rsidTr="00C642D7">
        <w:trPr>
          <w:trHeight w:val="178"/>
        </w:trPr>
        <w:tc>
          <w:tcPr>
            <w:tcW w:w="2402" w:type="dxa"/>
            <w:shd w:val="clear" w:color="auto" w:fill="D9D9D9"/>
          </w:tcPr>
          <w:p w14:paraId="4D8C3262" w14:textId="77777777" w:rsidR="00666EE9" w:rsidRPr="00735E81" w:rsidRDefault="00666EE9" w:rsidP="00666EE9">
            <w:pPr>
              <w:pStyle w:val="Level1"/>
              <w:widowControl w:val="0"/>
              <w:tabs>
                <w:tab w:val="left" w:pos="-1440"/>
                <w:tab w:val="num" w:pos="720"/>
              </w:tabs>
              <w:jc w:val="center"/>
              <w:rPr>
                <w:sz w:val="16"/>
                <w:szCs w:val="16"/>
              </w:rPr>
            </w:pPr>
            <w:r w:rsidRPr="00735E81">
              <w:rPr>
                <w:sz w:val="16"/>
                <w:szCs w:val="16"/>
              </w:rPr>
              <w:t>Number of Students in the Class</w:t>
            </w:r>
          </w:p>
        </w:tc>
        <w:tc>
          <w:tcPr>
            <w:tcW w:w="2403" w:type="dxa"/>
            <w:shd w:val="clear" w:color="auto" w:fill="D9D9D9"/>
          </w:tcPr>
          <w:p w14:paraId="1675AFB2" w14:textId="77777777" w:rsidR="00666EE9" w:rsidRPr="00735E81" w:rsidRDefault="00666EE9" w:rsidP="00666EE9">
            <w:pPr>
              <w:pStyle w:val="Level1"/>
              <w:tabs>
                <w:tab w:val="left" w:pos="-1440"/>
                <w:tab w:val="num" w:pos="720"/>
              </w:tabs>
              <w:jc w:val="center"/>
              <w:rPr>
                <w:sz w:val="16"/>
                <w:szCs w:val="16"/>
              </w:rPr>
            </w:pPr>
            <w:r w:rsidRPr="00735E81">
              <w:rPr>
                <w:sz w:val="16"/>
                <w:szCs w:val="16"/>
              </w:rPr>
              <w:t>Number of Students per animal</w:t>
            </w:r>
          </w:p>
        </w:tc>
        <w:tc>
          <w:tcPr>
            <w:tcW w:w="2402" w:type="dxa"/>
            <w:shd w:val="clear" w:color="auto" w:fill="D9D9D9"/>
          </w:tcPr>
          <w:p w14:paraId="3BE20E31" w14:textId="77777777" w:rsidR="00666EE9" w:rsidRPr="00735E81" w:rsidRDefault="00666EE9" w:rsidP="00666EE9">
            <w:pPr>
              <w:pStyle w:val="Level1"/>
              <w:tabs>
                <w:tab w:val="left" w:pos="-1440"/>
                <w:tab w:val="num" w:pos="720"/>
              </w:tabs>
              <w:jc w:val="center"/>
              <w:rPr>
                <w:sz w:val="16"/>
                <w:szCs w:val="16"/>
              </w:rPr>
            </w:pPr>
            <w:r w:rsidRPr="00735E81">
              <w:rPr>
                <w:sz w:val="16"/>
                <w:szCs w:val="16"/>
              </w:rPr>
              <w:t>Number of Animals per Lab</w:t>
            </w:r>
          </w:p>
        </w:tc>
        <w:tc>
          <w:tcPr>
            <w:tcW w:w="2403" w:type="dxa"/>
            <w:shd w:val="clear" w:color="auto" w:fill="D9D9D9"/>
          </w:tcPr>
          <w:p w14:paraId="6A472F10" w14:textId="77777777" w:rsidR="00666EE9" w:rsidRPr="00735E81" w:rsidRDefault="00666EE9" w:rsidP="00666EE9">
            <w:pPr>
              <w:pStyle w:val="Level1"/>
              <w:tabs>
                <w:tab w:val="left" w:pos="-1440"/>
                <w:tab w:val="num" w:pos="720"/>
              </w:tabs>
              <w:jc w:val="center"/>
              <w:rPr>
                <w:sz w:val="16"/>
                <w:szCs w:val="16"/>
              </w:rPr>
            </w:pPr>
            <w:r w:rsidRPr="00735E81">
              <w:rPr>
                <w:sz w:val="16"/>
                <w:szCs w:val="16"/>
              </w:rPr>
              <w:t>Number of Labs per year</w:t>
            </w:r>
          </w:p>
        </w:tc>
      </w:tr>
      <w:tr w:rsidR="00666EE9" w:rsidRPr="00735E81" w14:paraId="7ACF1B14" w14:textId="77777777" w:rsidTr="00AB44BD">
        <w:tc>
          <w:tcPr>
            <w:tcW w:w="2402" w:type="dxa"/>
            <w:vAlign w:val="center"/>
          </w:tcPr>
          <w:p w14:paraId="44D43481" w14:textId="77777777" w:rsidR="00666EE9" w:rsidRPr="000D7D4A" w:rsidRDefault="00666EE9" w:rsidP="004B7D59">
            <w:pPr>
              <w:pStyle w:val="Level1"/>
              <w:widowControl w:val="0"/>
              <w:tabs>
                <w:tab w:val="left" w:pos="-1440"/>
                <w:tab w:val="num" w:pos="720"/>
              </w:tabs>
              <w:jc w:val="center"/>
              <w:rPr>
                <w:b/>
              </w:rPr>
            </w:pPr>
          </w:p>
          <w:p w14:paraId="1BEEFF4C" w14:textId="77777777" w:rsidR="00AB44BD" w:rsidRPr="000D7D4A" w:rsidRDefault="00AB44BD" w:rsidP="00AB44BD">
            <w:pPr>
              <w:pStyle w:val="Level1"/>
              <w:widowControl w:val="0"/>
              <w:tabs>
                <w:tab w:val="left" w:pos="-1440"/>
                <w:tab w:val="num" w:pos="720"/>
              </w:tabs>
              <w:rPr>
                <w:b/>
              </w:rPr>
            </w:pPr>
          </w:p>
        </w:tc>
        <w:tc>
          <w:tcPr>
            <w:tcW w:w="2403" w:type="dxa"/>
            <w:vAlign w:val="center"/>
          </w:tcPr>
          <w:p w14:paraId="3AC4D68F" w14:textId="77777777" w:rsidR="00666EE9" w:rsidRPr="000D7D4A" w:rsidRDefault="00666EE9" w:rsidP="004B7D59">
            <w:pPr>
              <w:pStyle w:val="Level1"/>
              <w:tabs>
                <w:tab w:val="left" w:pos="-1440"/>
                <w:tab w:val="num" w:pos="720"/>
              </w:tabs>
              <w:jc w:val="center"/>
              <w:rPr>
                <w:b/>
              </w:rPr>
            </w:pPr>
          </w:p>
        </w:tc>
        <w:tc>
          <w:tcPr>
            <w:tcW w:w="2402" w:type="dxa"/>
            <w:vAlign w:val="center"/>
          </w:tcPr>
          <w:p w14:paraId="2C67FE86" w14:textId="77777777" w:rsidR="00666EE9" w:rsidRPr="000D7D4A" w:rsidRDefault="00666EE9" w:rsidP="004B7D59">
            <w:pPr>
              <w:pStyle w:val="Level1"/>
              <w:tabs>
                <w:tab w:val="left" w:pos="-1440"/>
                <w:tab w:val="num" w:pos="720"/>
              </w:tabs>
              <w:jc w:val="center"/>
              <w:rPr>
                <w:b/>
              </w:rPr>
            </w:pPr>
          </w:p>
        </w:tc>
        <w:tc>
          <w:tcPr>
            <w:tcW w:w="2403" w:type="dxa"/>
            <w:vAlign w:val="center"/>
          </w:tcPr>
          <w:p w14:paraId="2C9C149A" w14:textId="77777777" w:rsidR="00666EE9" w:rsidRPr="000D7D4A" w:rsidRDefault="00666EE9" w:rsidP="004B7D59">
            <w:pPr>
              <w:pStyle w:val="Level1"/>
              <w:tabs>
                <w:tab w:val="left" w:pos="-1440"/>
                <w:tab w:val="num" w:pos="720"/>
              </w:tabs>
              <w:jc w:val="center"/>
              <w:rPr>
                <w:b/>
              </w:rPr>
            </w:pPr>
          </w:p>
        </w:tc>
      </w:tr>
    </w:tbl>
    <w:p w14:paraId="764EC4E0" w14:textId="77777777" w:rsidR="00666EE9" w:rsidRPr="00735E81" w:rsidRDefault="00666EE9">
      <w:pPr>
        <w:pBdr>
          <w:top w:val="single" w:sz="6" w:space="0" w:color="FFFFFF"/>
          <w:left w:val="single" w:sz="6" w:space="0" w:color="FFFFFF"/>
          <w:bottom w:val="single" w:sz="6" w:space="0" w:color="FFFFFF"/>
          <w:right w:val="single" w:sz="6" w:space="0" w:color="FFFFFF"/>
        </w:pBdr>
      </w:pPr>
      <w:r w:rsidRPr="00735E81">
        <w:tab/>
      </w:r>
      <w:r w:rsidRPr="00735E81">
        <w:tab/>
      </w:r>
    </w:p>
    <w:p w14:paraId="46E3B3E5" w14:textId="77777777" w:rsidR="00666EE9" w:rsidRPr="00735E81" w:rsidRDefault="005A660A" w:rsidP="003918C9">
      <w:pPr>
        <w:numPr>
          <w:ilvl w:val="0"/>
          <w:numId w:val="1"/>
        </w:numPr>
        <w:pBdr>
          <w:top w:val="single" w:sz="6" w:space="0" w:color="FFFFFF"/>
          <w:left w:val="single" w:sz="6" w:space="0" w:color="FFFFFF"/>
          <w:bottom w:val="single" w:sz="6" w:space="0" w:color="FFFFFF"/>
          <w:right w:val="single" w:sz="6" w:space="0" w:color="FFFFFF"/>
        </w:pBdr>
      </w:pPr>
      <w:r>
        <w:t>A.</w:t>
      </w:r>
    </w:p>
    <w:tbl>
      <w:tblPr>
        <w:tblW w:w="0" w:type="auto"/>
        <w:tblInd w:w="840" w:type="dxa"/>
        <w:tblLayout w:type="fixed"/>
        <w:tblCellMar>
          <w:left w:w="120" w:type="dxa"/>
          <w:right w:w="120" w:type="dxa"/>
        </w:tblCellMar>
        <w:tblLook w:val="0000" w:firstRow="0" w:lastRow="0" w:firstColumn="0" w:lastColumn="0" w:noHBand="0" w:noVBand="0"/>
      </w:tblPr>
      <w:tblGrid>
        <w:gridCol w:w="1980"/>
        <w:gridCol w:w="1440"/>
        <w:gridCol w:w="1080"/>
        <w:gridCol w:w="1530"/>
        <w:gridCol w:w="1350"/>
        <w:gridCol w:w="2250"/>
      </w:tblGrid>
      <w:tr w:rsidR="000B7F91" w:rsidRPr="00735E81" w14:paraId="3B3964D9" w14:textId="77777777" w:rsidTr="00690C1B">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28792F09" w14:textId="77777777" w:rsidR="000B7F91" w:rsidRPr="00735E81" w:rsidRDefault="000B7F91" w:rsidP="001B356B">
            <w:pPr>
              <w:jc w:val="center"/>
              <w:rPr>
                <w:sz w:val="22"/>
                <w:szCs w:val="22"/>
              </w:rPr>
            </w:pPr>
            <w:r w:rsidRPr="00735E81">
              <w:rPr>
                <w:sz w:val="22"/>
                <w:szCs w:val="22"/>
              </w:rPr>
              <w:t>Animal Common Name</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14:paraId="4C0E33C0" w14:textId="77777777" w:rsidR="000B7F91" w:rsidRPr="00735E81" w:rsidRDefault="00196200" w:rsidP="008164C1">
            <w:pPr>
              <w:jc w:val="center"/>
            </w:pPr>
            <w:r>
              <w:t xml:space="preserve">Total </w:t>
            </w:r>
            <w:r w:rsidR="00EA7345">
              <w:t>Used</w:t>
            </w:r>
            <w:r w:rsidR="00F43BC0">
              <w:rPr>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14:paraId="57E43187" w14:textId="77777777" w:rsidR="000B7F91" w:rsidRPr="00735E81" w:rsidRDefault="0086426E" w:rsidP="001B356B">
            <w:pPr>
              <w:jc w:val="center"/>
            </w:pPr>
            <w:r>
              <w:t>Sex</w:t>
            </w:r>
          </w:p>
        </w:tc>
        <w:tc>
          <w:tcPr>
            <w:tcW w:w="1530" w:type="dxa"/>
            <w:tcBorders>
              <w:top w:val="single" w:sz="6" w:space="0" w:color="000000"/>
              <w:left w:val="single" w:sz="6" w:space="0" w:color="000000"/>
              <w:bottom w:val="single" w:sz="6" w:space="0" w:color="000000"/>
              <w:right w:val="single" w:sz="4" w:space="0" w:color="auto"/>
            </w:tcBorders>
            <w:shd w:val="clear" w:color="auto" w:fill="D9D9D9"/>
          </w:tcPr>
          <w:p w14:paraId="684CEDA5" w14:textId="77777777" w:rsidR="000B7F91" w:rsidRPr="00735E81" w:rsidRDefault="000B7F91" w:rsidP="001B356B">
            <w:pPr>
              <w:jc w:val="center"/>
            </w:pPr>
            <w:r w:rsidRPr="00735E81">
              <w:t>Approximate Weight</w:t>
            </w:r>
          </w:p>
        </w:tc>
        <w:tc>
          <w:tcPr>
            <w:tcW w:w="1350" w:type="dxa"/>
            <w:tcBorders>
              <w:top w:val="single" w:sz="6" w:space="0" w:color="000000"/>
              <w:left w:val="single" w:sz="4" w:space="0" w:color="auto"/>
              <w:bottom w:val="single" w:sz="6" w:space="0" w:color="000000"/>
              <w:right w:val="single" w:sz="4" w:space="0" w:color="auto"/>
            </w:tcBorders>
            <w:shd w:val="clear" w:color="auto" w:fill="D9D9D9"/>
          </w:tcPr>
          <w:p w14:paraId="6A45B878" w14:textId="77777777" w:rsidR="000B7F91" w:rsidRPr="00735E81" w:rsidRDefault="000B7F91" w:rsidP="001B356B">
            <w:pPr>
              <w:jc w:val="center"/>
            </w:pPr>
            <w:r w:rsidRPr="00735E81">
              <w:t>Source</w:t>
            </w:r>
            <w:r w:rsidR="00F43BC0">
              <w:rPr>
                <w:vertAlign w:val="superscript"/>
              </w:rPr>
              <w:t>2</w:t>
            </w:r>
          </w:p>
        </w:tc>
        <w:tc>
          <w:tcPr>
            <w:tcW w:w="2250" w:type="dxa"/>
            <w:tcBorders>
              <w:top w:val="single" w:sz="6" w:space="0" w:color="000000"/>
              <w:left w:val="single" w:sz="4" w:space="0" w:color="auto"/>
              <w:bottom w:val="single" w:sz="6" w:space="0" w:color="000000"/>
              <w:right w:val="single" w:sz="6" w:space="0" w:color="000000"/>
            </w:tcBorders>
            <w:shd w:val="clear" w:color="auto" w:fill="D9D9D9"/>
          </w:tcPr>
          <w:p w14:paraId="0FC2B228" w14:textId="77777777" w:rsidR="000B7F91" w:rsidRPr="00735E81" w:rsidRDefault="000B7F91" w:rsidP="001B356B">
            <w:pPr>
              <w:jc w:val="center"/>
            </w:pPr>
            <w:r w:rsidRPr="00735E81">
              <w:t>Housing Location</w:t>
            </w:r>
            <w:r w:rsidR="00F43BC0">
              <w:rPr>
                <w:vertAlign w:val="superscript"/>
              </w:rPr>
              <w:t>3</w:t>
            </w:r>
          </w:p>
        </w:tc>
      </w:tr>
      <w:tr w:rsidR="000B7F91" w:rsidRPr="00735E81" w14:paraId="16A7B1C1" w14:textId="77777777" w:rsidTr="00690C1B">
        <w:trPr>
          <w:trHeight w:val="157"/>
        </w:trPr>
        <w:tc>
          <w:tcPr>
            <w:tcW w:w="1980" w:type="dxa"/>
            <w:tcBorders>
              <w:top w:val="single" w:sz="6" w:space="0" w:color="000000"/>
              <w:left w:val="single" w:sz="6" w:space="0" w:color="000000"/>
              <w:bottom w:val="single" w:sz="4" w:space="0" w:color="auto"/>
              <w:right w:val="single" w:sz="6" w:space="0" w:color="000000"/>
            </w:tcBorders>
            <w:vAlign w:val="center"/>
          </w:tcPr>
          <w:p w14:paraId="23DEBB24" w14:textId="77777777" w:rsidR="000B7F91" w:rsidRPr="00FE2E4D" w:rsidRDefault="00701E71" w:rsidP="00F819FC">
            <w:pPr>
              <w:pBdr>
                <w:top w:val="single" w:sz="6" w:space="0" w:color="FFFFFF"/>
                <w:left w:val="single" w:sz="6" w:space="0" w:color="FFFFFF"/>
                <w:bottom w:val="single" w:sz="6" w:space="0" w:color="FFFFFF"/>
                <w:right w:val="single" w:sz="6" w:space="0" w:color="FFFFFF"/>
              </w:pBdr>
              <w:spacing w:after="58"/>
              <w:rPr>
                <w:b/>
              </w:rPr>
            </w:pPr>
            <w:r>
              <w:rPr>
                <w:b/>
              </w:rPr>
              <w:t>Largemouth bass</w:t>
            </w:r>
            <w:r w:rsidR="00690C1B">
              <w:rPr>
                <w:b/>
              </w:rPr>
              <w:t xml:space="preserve"> </w:t>
            </w:r>
            <w:r w:rsidR="00F819FC" w:rsidRPr="00FE2E4D">
              <w:rPr>
                <w:b/>
              </w:rPr>
              <w:t>fry/juveniles</w:t>
            </w:r>
          </w:p>
          <w:p w14:paraId="32BE138B" w14:textId="77777777" w:rsidR="00A1105B" w:rsidRPr="000D7D4A" w:rsidRDefault="00A1105B" w:rsidP="00F819FC">
            <w:pPr>
              <w:pBdr>
                <w:top w:val="single" w:sz="6" w:space="0" w:color="FFFFFF"/>
                <w:left w:val="single" w:sz="6" w:space="0" w:color="FFFFFF"/>
                <w:bottom w:val="single" w:sz="6" w:space="0" w:color="FFFFFF"/>
                <w:right w:val="single" w:sz="6" w:space="0" w:color="FFFFFF"/>
              </w:pBdr>
              <w:spacing w:after="58"/>
              <w:rPr>
                <w:b/>
              </w:rPr>
            </w:pPr>
            <w:r w:rsidRPr="00FE2E4D">
              <w:rPr>
                <w:b/>
              </w:rPr>
              <w:t>(</w:t>
            </w:r>
            <w:r w:rsidR="00044708" w:rsidRPr="00FE2E4D">
              <w:rPr>
                <w:b/>
              </w:rPr>
              <w:t xml:space="preserve">young-of-year; </w:t>
            </w:r>
            <w:r w:rsidRPr="00FE2E4D">
              <w:rPr>
                <w:b/>
              </w:rPr>
              <w:t>YOY)</w:t>
            </w:r>
          </w:p>
        </w:tc>
        <w:tc>
          <w:tcPr>
            <w:tcW w:w="1440" w:type="dxa"/>
            <w:tcBorders>
              <w:top w:val="single" w:sz="6" w:space="0" w:color="000000"/>
              <w:left w:val="single" w:sz="6" w:space="0" w:color="000000"/>
              <w:bottom w:val="single" w:sz="4" w:space="0" w:color="auto"/>
              <w:right w:val="single" w:sz="6" w:space="0" w:color="000000"/>
            </w:tcBorders>
            <w:vAlign w:val="center"/>
          </w:tcPr>
          <w:p w14:paraId="41008F91" w14:textId="77777777" w:rsidR="000B7F91" w:rsidRPr="000D7D4A" w:rsidRDefault="00327EAF" w:rsidP="00E5242A">
            <w:pPr>
              <w:pBdr>
                <w:top w:val="single" w:sz="6" w:space="0" w:color="FFFFFF"/>
                <w:left w:val="single" w:sz="6" w:space="0" w:color="FFFFFF"/>
                <w:bottom w:val="single" w:sz="6" w:space="0" w:color="FFFFFF"/>
                <w:right w:val="single" w:sz="6" w:space="0" w:color="FFFFFF"/>
              </w:pBdr>
              <w:spacing w:after="58"/>
              <w:jc w:val="both"/>
              <w:rPr>
                <w:b/>
              </w:rPr>
            </w:pPr>
            <w:r>
              <w:rPr>
                <w:b/>
              </w:rPr>
              <w:t>24</w:t>
            </w:r>
            <w:r w:rsidR="00F819FC">
              <w:rPr>
                <w:b/>
              </w:rPr>
              <w:t>,000</w:t>
            </w:r>
          </w:p>
        </w:tc>
        <w:tc>
          <w:tcPr>
            <w:tcW w:w="1080" w:type="dxa"/>
            <w:tcBorders>
              <w:top w:val="single" w:sz="6" w:space="0" w:color="000000"/>
              <w:left w:val="single" w:sz="6" w:space="0" w:color="000000"/>
              <w:bottom w:val="single" w:sz="4" w:space="0" w:color="auto"/>
              <w:right w:val="single" w:sz="6" w:space="0" w:color="000000"/>
            </w:tcBorders>
            <w:vAlign w:val="center"/>
          </w:tcPr>
          <w:p w14:paraId="4D907FDF" w14:textId="77777777" w:rsidR="000B7F91"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Both</w:t>
            </w:r>
          </w:p>
          <w:p w14:paraId="3B8671D1"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50/50</w:t>
            </w:r>
          </w:p>
        </w:tc>
        <w:tc>
          <w:tcPr>
            <w:tcW w:w="1530" w:type="dxa"/>
            <w:tcBorders>
              <w:top w:val="single" w:sz="6" w:space="0" w:color="000000"/>
              <w:left w:val="single" w:sz="6" w:space="0" w:color="000000"/>
              <w:bottom w:val="single" w:sz="4" w:space="0" w:color="auto"/>
              <w:right w:val="single" w:sz="4" w:space="0" w:color="auto"/>
            </w:tcBorders>
            <w:vAlign w:val="center"/>
          </w:tcPr>
          <w:p w14:paraId="2FC936AB" w14:textId="77777777" w:rsidR="000B7F91" w:rsidRPr="000D7D4A" w:rsidRDefault="0083021E" w:rsidP="00753819">
            <w:pPr>
              <w:pBdr>
                <w:top w:val="single" w:sz="6" w:space="0" w:color="FFFFFF"/>
                <w:left w:val="single" w:sz="6" w:space="0" w:color="FFFFFF"/>
                <w:bottom w:val="single" w:sz="6" w:space="0" w:color="FFFFFF"/>
                <w:right w:val="single" w:sz="6" w:space="0" w:color="FFFFFF"/>
              </w:pBdr>
              <w:spacing w:after="58"/>
              <w:jc w:val="both"/>
              <w:rPr>
                <w:b/>
              </w:rPr>
            </w:pPr>
            <w:r>
              <w:rPr>
                <w:b/>
              </w:rPr>
              <w:t xml:space="preserve">0.5 </w:t>
            </w:r>
            <w:r w:rsidR="00F819FC">
              <w:rPr>
                <w:b/>
              </w:rPr>
              <w:t>-</w:t>
            </w:r>
            <w:r>
              <w:rPr>
                <w:b/>
              </w:rPr>
              <w:t xml:space="preserve"> 3</w:t>
            </w:r>
            <w:r w:rsidR="00F819FC">
              <w:rPr>
                <w:b/>
              </w:rPr>
              <w:t xml:space="preserve"> g</w:t>
            </w:r>
          </w:p>
        </w:tc>
        <w:tc>
          <w:tcPr>
            <w:tcW w:w="1350" w:type="dxa"/>
            <w:tcBorders>
              <w:top w:val="single" w:sz="6" w:space="0" w:color="000000"/>
              <w:left w:val="single" w:sz="4" w:space="0" w:color="auto"/>
              <w:bottom w:val="single" w:sz="4" w:space="0" w:color="auto"/>
              <w:right w:val="single" w:sz="4" w:space="0" w:color="auto"/>
            </w:tcBorders>
            <w:vAlign w:val="center"/>
          </w:tcPr>
          <w:p w14:paraId="55430C7F" w14:textId="77777777" w:rsidR="000B7F91" w:rsidRPr="000D7D4A"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 xml:space="preserve">Existing wild natural </w:t>
            </w:r>
            <w:r w:rsidR="00701E71">
              <w:rPr>
                <w:b/>
              </w:rPr>
              <w:t>population</w:t>
            </w:r>
          </w:p>
        </w:tc>
        <w:tc>
          <w:tcPr>
            <w:tcW w:w="2250" w:type="dxa"/>
            <w:tcBorders>
              <w:top w:val="single" w:sz="6" w:space="0" w:color="000000"/>
              <w:left w:val="single" w:sz="4" w:space="0" w:color="auto"/>
              <w:bottom w:val="single" w:sz="4" w:space="0" w:color="auto"/>
              <w:right w:val="single" w:sz="6" w:space="0" w:color="000000"/>
            </w:tcBorders>
            <w:vAlign w:val="center"/>
          </w:tcPr>
          <w:p w14:paraId="08433DD4" w14:textId="77777777" w:rsidR="000B7F91" w:rsidRPr="000D7D4A" w:rsidRDefault="004004A5" w:rsidP="00044708">
            <w:pPr>
              <w:pBdr>
                <w:top w:val="single" w:sz="6" w:space="0" w:color="FFFFFF"/>
                <w:left w:val="single" w:sz="6" w:space="0" w:color="FFFFFF"/>
                <w:bottom w:val="single" w:sz="6" w:space="0" w:color="FFFFFF"/>
                <w:right w:val="single" w:sz="6" w:space="0" w:color="FFFFFF"/>
              </w:pBdr>
              <w:spacing w:after="58"/>
              <w:rPr>
                <w:b/>
              </w:rPr>
            </w:pPr>
            <w:r>
              <w:rPr>
                <w:b/>
              </w:rPr>
              <w:t xml:space="preserve">AU </w:t>
            </w:r>
            <w:r w:rsidR="00701E71">
              <w:rPr>
                <w:b/>
              </w:rPr>
              <w:t xml:space="preserve">Fisheries </w:t>
            </w:r>
            <w:r w:rsidR="00F819FC">
              <w:rPr>
                <w:b/>
              </w:rPr>
              <w:t xml:space="preserve">Department pond S-3, AU E.V. Smith </w:t>
            </w:r>
            <w:r w:rsidR="00F819FC" w:rsidRPr="00EF1A4F">
              <w:rPr>
                <w:b/>
              </w:rPr>
              <w:t>Ponds (n=2</w:t>
            </w:r>
            <w:r w:rsidR="00E5242A" w:rsidRPr="00EF1A4F">
              <w:rPr>
                <w:b/>
              </w:rPr>
              <w:t xml:space="preserve">), </w:t>
            </w:r>
            <w:r w:rsidR="00701E71" w:rsidRPr="00EF1A4F">
              <w:rPr>
                <w:b/>
              </w:rPr>
              <w:t>private ponds</w:t>
            </w:r>
            <w:r w:rsidR="00690C1B" w:rsidRPr="00EF1A4F">
              <w:rPr>
                <w:b/>
              </w:rPr>
              <w:t xml:space="preserve"> (n=</w:t>
            </w:r>
            <w:r w:rsidR="00F819FC" w:rsidRPr="00EF1A4F">
              <w:rPr>
                <w:b/>
              </w:rPr>
              <w:t>5</w:t>
            </w:r>
            <w:r w:rsidR="00690C1B" w:rsidRPr="00EF1A4F">
              <w:rPr>
                <w:b/>
              </w:rPr>
              <w:t>)</w:t>
            </w:r>
          </w:p>
        </w:tc>
      </w:tr>
      <w:tr w:rsidR="00F819FC" w:rsidRPr="00735E81" w14:paraId="7DD2C2EC" w14:textId="77777777" w:rsidTr="00690C1B">
        <w:trPr>
          <w:trHeight w:val="188"/>
        </w:trPr>
        <w:tc>
          <w:tcPr>
            <w:tcW w:w="1980" w:type="dxa"/>
            <w:tcBorders>
              <w:top w:val="single" w:sz="4" w:space="0" w:color="auto"/>
              <w:left w:val="single" w:sz="6" w:space="0" w:color="000000"/>
              <w:bottom w:val="single" w:sz="4" w:space="0" w:color="auto"/>
              <w:right w:val="single" w:sz="6" w:space="0" w:color="000000"/>
            </w:tcBorders>
            <w:vAlign w:val="center"/>
          </w:tcPr>
          <w:p w14:paraId="3A5AF462" w14:textId="77777777" w:rsidR="00F819FC" w:rsidRDefault="00F819FC" w:rsidP="00875671">
            <w:pPr>
              <w:pBdr>
                <w:top w:val="single" w:sz="6" w:space="0" w:color="FFFFFF"/>
                <w:left w:val="single" w:sz="6" w:space="0" w:color="FFFFFF"/>
                <w:bottom w:val="single" w:sz="6" w:space="0" w:color="FFFFFF"/>
                <w:right w:val="single" w:sz="6" w:space="0" w:color="FFFFFF"/>
              </w:pBdr>
              <w:spacing w:after="58"/>
              <w:rPr>
                <w:b/>
              </w:rPr>
            </w:pPr>
            <w:r>
              <w:rPr>
                <w:b/>
              </w:rPr>
              <w:t>Largemouth bass</w:t>
            </w:r>
          </w:p>
        </w:tc>
        <w:tc>
          <w:tcPr>
            <w:tcW w:w="1440" w:type="dxa"/>
            <w:tcBorders>
              <w:top w:val="single" w:sz="4" w:space="0" w:color="auto"/>
              <w:left w:val="single" w:sz="6" w:space="0" w:color="000000"/>
              <w:bottom w:val="single" w:sz="4" w:space="0" w:color="auto"/>
              <w:right w:val="single" w:sz="6" w:space="0" w:color="000000"/>
            </w:tcBorders>
            <w:vAlign w:val="center"/>
          </w:tcPr>
          <w:p w14:paraId="4E5E2114" w14:textId="77777777" w:rsidR="00F819FC" w:rsidRDefault="00327EAF" w:rsidP="00720CD9">
            <w:pPr>
              <w:pBdr>
                <w:top w:val="single" w:sz="6" w:space="0" w:color="FFFFFF"/>
                <w:left w:val="single" w:sz="6" w:space="0" w:color="FFFFFF"/>
                <w:bottom w:val="single" w:sz="6" w:space="0" w:color="FFFFFF"/>
                <w:right w:val="single" w:sz="6" w:space="0" w:color="FFFFFF"/>
              </w:pBdr>
              <w:spacing w:after="58"/>
              <w:jc w:val="both"/>
              <w:rPr>
                <w:b/>
              </w:rPr>
            </w:pPr>
            <w:r>
              <w:rPr>
                <w:b/>
              </w:rPr>
              <w:t>240</w:t>
            </w:r>
          </w:p>
        </w:tc>
        <w:tc>
          <w:tcPr>
            <w:tcW w:w="1080" w:type="dxa"/>
            <w:tcBorders>
              <w:top w:val="single" w:sz="4" w:space="0" w:color="auto"/>
              <w:left w:val="single" w:sz="6" w:space="0" w:color="000000"/>
              <w:bottom w:val="single" w:sz="4" w:space="0" w:color="auto"/>
              <w:right w:val="single" w:sz="6" w:space="0" w:color="000000"/>
            </w:tcBorders>
            <w:vAlign w:val="center"/>
          </w:tcPr>
          <w:p w14:paraId="0C27CF11" w14:textId="77777777" w:rsidR="00F819FC"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1530" w:type="dxa"/>
            <w:tcBorders>
              <w:top w:val="single" w:sz="4" w:space="0" w:color="auto"/>
              <w:left w:val="single" w:sz="6" w:space="0" w:color="000000"/>
              <w:bottom w:val="single" w:sz="4" w:space="0" w:color="auto"/>
              <w:right w:val="single" w:sz="4" w:space="0" w:color="auto"/>
            </w:tcBorders>
            <w:vAlign w:val="center"/>
          </w:tcPr>
          <w:p w14:paraId="6E3F67A2" w14:textId="77777777" w:rsidR="00F819FC" w:rsidRDefault="0083021E" w:rsidP="00753819">
            <w:pPr>
              <w:pBdr>
                <w:top w:val="single" w:sz="6" w:space="0" w:color="FFFFFF"/>
                <w:left w:val="single" w:sz="6" w:space="0" w:color="FFFFFF"/>
                <w:bottom w:val="single" w:sz="6" w:space="0" w:color="FFFFFF"/>
                <w:right w:val="single" w:sz="6" w:space="0" w:color="FFFFFF"/>
              </w:pBdr>
              <w:spacing w:after="58"/>
              <w:jc w:val="both"/>
              <w:rPr>
                <w:b/>
              </w:rPr>
            </w:pPr>
            <w:r>
              <w:rPr>
                <w:b/>
              </w:rPr>
              <w:t xml:space="preserve">100 </w:t>
            </w:r>
            <w:r w:rsidR="00F819FC">
              <w:rPr>
                <w:b/>
              </w:rPr>
              <w:t>-</w:t>
            </w:r>
            <w:r>
              <w:rPr>
                <w:b/>
              </w:rPr>
              <w:t xml:space="preserve"> </w:t>
            </w:r>
            <w:r w:rsidR="00875671">
              <w:rPr>
                <w:b/>
              </w:rPr>
              <w:t>2,500g</w:t>
            </w:r>
          </w:p>
        </w:tc>
        <w:tc>
          <w:tcPr>
            <w:tcW w:w="1350" w:type="dxa"/>
            <w:tcBorders>
              <w:top w:val="single" w:sz="4" w:space="0" w:color="auto"/>
              <w:left w:val="single" w:sz="4" w:space="0" w:color="auto"/>
              <w:bottom w:val="single" w:sz="4" w:space="0" w:color="auto"/>
              <w:right w:val="single" w:sz="4" w:space="0" w:color="auto"/>
            </w:tcBorders>
            <w:vAlign w:val="center"/>
          </w:tcPr>
          <w:p w14:paraId="1177B55B" w14:textId="77777777" w:rsidR="00F819FC"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2250" w:type="dxa"/>
            <w:tcBorders>
              <w:top w:val="single" w:sz="4" w:space="0" w:color="auto"/>
              <w:left w:val="single" w:sz="4" w:space="0" w:color="auto"/>
              <w:bottom w:val="single" w:sz="4" w:space="0" w:color="auto"/>
              <w:right w:val="single" w:sz="6" w:space="0" w:color="000000"/>
            </w:tcBorders>
            <w:vAlign w:val="center"/>
          </w:tcPr>
          <w:p w14:paraId="38750F25" w14:textId="77777777" w:rsidR="00F819FC"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r>
      <w:tr w:rsidR="00690C1B" w:rsidRPr="00735E81" w14:paraId="0F334D07" w14:textId="77777777" w:rsidTr="00690C1B">
        <w:trPr>
          <w:trHeight w:val="188"/>
        </w:trPr>
        <w:tc>
          <w:tcPr>
            <w:tcW w:w="1980" w:type="dxa"/>
            <w:tcBorders>
              <w:top w:val="single" w:sz="4" w:space="0" w:color="auto"/>
              <w:left w:val="single" w:sz="6" w:space="0" w:color="000000"/>
              <w:bottom w:val="single" w:sz="4" w:space="0" w:color="auto"/>
              <w:right w:val="single" w:sz="6" w:space="0" w:color="000000"/>
            </w:tcBorders>
            <w:vAlign w:val="center"/>
          </w:tcPr>
          <w:p w14:paraId="198CD8B0" w14:textId="77777777" w:rsidR="00690C1B" w:rsidRPr="000D7D4A" w:rsidRDefault="00E01E93" w:rsidP="00F819FC">
            <w:pPr>
              <w:pBdr>
                <w:top w:val="single" w:sz="6" w:space="0" w:color="FFFFFF"/>
                <w:left w:val="single" w:sz="6" w:space="0" w:color="FFFFFF"/>
                <w:bottom w:val="single" w:sz="6" w:space="0" w:color="FFFFFF"/>
                <w:right w:val="single" w:sz="6" w:space="0" w:color="FFFFFF"/>
              </w:pBdr>
              <w:spacing w:after="58"/>
              <w:rPr>
                <w:b/>
              </w:rPr>
            </w:pPr>
            <w:r>
              <w:rPr>
                <w:b/>
              </w:rPr>
              <w:t xml:space="preserve">Bluegill </w:t>
            </w:r>
            <w:r w:rsidR="00F819FC">
              <w:rPr>
                <w:b/>
              </w:rPr>
              <w:t>fry/juveniles</w:t>
            </w:r>
            <w:r w:rsidR="00A1105B">
              <w:rPr>
                <w:b/>
              </w:rPr>
              <w:t xml:space="preserve"> (YOY)</w:t>
            </w:r>
          </w:p>
        </w:tc>
        <w:tc>
          <w:tcPr>
            <w:tcW w:w="1440" w:type="dxa"/>
            <w:tcBorders>
              <w:top w:val="single" w:sz="4" w:space="0" w:color="auto"/>
              <w:left w:val="single" w:sz="6" w:space="0" w:color="000000"/>
              <w:bottom w:val="single" w:sz="4" w:space="0" w:color="auto"/>
              <w:right w:val="single" w:sz="6" w:space="0" w:color="000000"/>
            </w:tcBorders>
            <w:vAlign w:val="center"/>
          </w:tcPr>
          <w:p w14:paraId="4B61A2A4" w14:textId="77777777" w:rsidR="00690C1B" w:rsidRPr="000D7D4A" w:rsidRDefault="00327EAF" w:rsidP="00720CD9">
            <w:pPr>
              <w:pBdr>
                <w:top w:val="single" w:sz="6" w:space="0" w:color="FFFFFF"/>
                <w:left w:val="single" w:sz="6" w:space="0" w:color="FFFFFF"/>
                <w:bottom w:val="single" w:sz="6" w:space="0" w:color="FFFFFF"/>
                <w:right w:val="single" w:sz="6" w:space="0" w:color="FFFFFF"/>
              </w:pBdr>
              <w:spacing w:after="58"/>
              <w:jc w:val="both"/>
              <w:rPr>
                <w:b/>
              </w:rPr>
            </w:pPr>
            <w:r>
              <w:rPr>
                <w:b/>
              </w:rPr>
              <w:t>48</w:t>
            </w:r>
            <w:r w:rsidR="005C15DD">
              <w:rPr>
                <w:b/>
              </w:rPr>
              <w:t>,000</w:t>
            </w:r>
          </w:p>
        </w:tc>
        <w:tc>
          <w:tcPr>
            <w:tcW w:w="1080" w:type="dxa"/>
            <w:tcBorders>
              <w:top w:val="single" w:sz="4" w:space="0" w:color="auto"/>
              <w:left w:val="single" w:sz="6" w:space="0" w:color="000000"/>
              <w:bottom w:val="single" w:sz="4" w:space="0" w:color="auto"/>
              <w:right w:val="single" w:sz="6" w:space="0" w:color="000000"/>
            </w:tcBorders>
            <w:vAlign w:val="center"/>
          </w:tcPr>
          <w:p w14:paraId="7BA94B16"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1530" w:type="dxa"/>
            <w:tcBorders>
              <w:top w:val="single" w:sz="4" w:space="0" w:color="auto"/>
              <w:left w:val="single" w:sz="6" w:space="0" w:color="000000"/>
              <w:bottom w:val="single" w:sz="4" w:space="0" w:color="auto"/>
              <w:right w:val="single" w:sz="4" w:space="0" w:color="auto"/>
            </w:tcBorders>
            <w:vAlign w:val="center"/>
          </w:tcPr>
          <w:p w14:paraId="28B27F35" w14:textId="77777777" w:rsidR="00690C1B" w:rsidRPr="000D7D4A" w:rsidRDefault="0083021E" w:rsidP="0083021E">
            <w:pPr>
              <w:pBdr>
                <w:top w:val="single" w:sz="6" w:space="0" w:color="FFFFFF"/>
                <w:left w:val="single" w:sz="6" w:space="0" w:color="FFFFFF"/>
                <w:bottom w:val="single" w:sz="6" w:space="0" w:color="FFFFFF"/>
                <w:right w:val="single" w:sz="6" w:space="0" w:color="FFFFFF"/>
              </w:pBdr>
              <w:spacing w:after="58"/>
              <w:jc w:val="both"/>
              <w:rPr>
                <w:b/>
              </w:rPr>
            </w:pPr>
            <w:r>
              <w:rPr>
                <w:b/>
              </w:rPr>
              <w:t xml:space="preserve">0.5 -2 </w:t>
            </w:r>
            <w:r w:rsidR="00690C1B">
              <w:rPr>
                <w:b/>
              </w:rPr>
              <w:t>g</w:t>
            </w:r>
          </w:p>
        </w:tc>
        <w:tc>
          <w:tcPr>
            <w:tcW w:w="1350" w:type="dxa"/>
            <w:tcBorders>
              <w:top w:val="single" w:sz="4" w:space="0" w:color="auto"/>
              <w:left w:val="single" w:sz="4" w:space="0" w:color="auto"/>
              <w:bottom w:val="single" w:sz="4" w:space="0" w:color="auto"/>
              <w:right w:val="single" w:sz="4" w:space="0" w:color="auto"/>
            </w:tcBorders>
            <w:vAlign w:val="center"/>
          </w:tcPr>
          <w:p w14:paraId="62C6E39A"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2250" w:type="dxa"/>
            <w:tcBorders>
              <w:top w:val="single" w:sz="4" w:space="0" w:color="auto"/>
              <w:left w:val="single" w:sz="4" w:space="0" w:color="auto"/>
              <w:bottom w:val="single" w:sz="4" w:space="0" w:color="auto"/>
              <w:right w:val="single" w:sz="6" w:space="0" w:color="000000"/>
            </w:tcBorders>
            <w:vAlign w:val="center"/>
          </w:tcPr>
          <w:p w14:paraId="03167280"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r>
      <w:tr w:rsidR="00F819FC" w:rsidRPr="00735E81" w14:paraId="6215401D" w14:textId="77777777" w:rsidTr="00690C1B">
        <w:trPr>
          <w:trHeight w:val="188"/>
        </w:trPr>
        <w:tc>
          <w:tcPr>
            <w:tcW w:w="1980" w:type="dxa"/>
            <w:tcBorders>
              <w:top w:val="single" w:sz="4" w:space="0" w:color="auto"/>
              <w:left w:val="single" w:sz="6" w:space="0" w:color="000000"/>
              <w:bottom w:val="single" w:sz="4" w:space="0" w:color="auto"/>
              <w:right w:val="single" w:sz="6" w:space="0" w:color="000000"/>
            </w:tcBorders>
            <w:vAlign w:val="center"/>
          </w:tcPr>
          <w:p w14:paraId="3E1EC5AF" w14:textId="77777777" w:rsidR="00F819FC" w:rsidRDefault="00875671" w:rsidP="00875671">
            <w:pPr>
              <w:pBdr>
                <w:top w:val="single" w:sz="6" w:space="0" w:color="FFFFFF"/>
                <w:left w:val="single" w:sz="6" w:space="0" w:color="FFFFFF"/>
                <w:bottom w:val="single" w:sz="6" w:space="0" w:color="FFFFFF"/>
                <w:right w:val="single" w:sz="6" w:space="0" w:color="FFFFFF"/>
              </w:pBdr>
              <w:spacing w:after="58"/>
              <w:rPr>
                <w:b/>
              </w:rPr>
            </w:pPr>
            <w:r>
              <w:rPr>
                <w:b/>
              </w:rPr>
              <w:t>Bluegill</w:t>
            </w:r>
          </w:p>
        </w:tc>
        <w:tc>
          <w:tcPr>
            <w:tcW w:w="1440" w:type="dxa"/>
            <w:tcBorders>
              <w:top w:val="single" w:sz="4" w:space="0" w:color="auto"/>
              <w:left w:val="single" w:sz="6" w:space="0" w:color="000000"/>
              <w:bottom w:val="single" w:sz="4" w:space="0" w:color="auto"/>
              <w:right w:val="single" w:sz="6" w:space="0" w:color="000000"/>
            </w:tcBorders>
            <w:vAlign w:val="center"/>
          </w:tcPr>
          <w:p w14:paraId="3D92A7A3" w14:textId="77777777" w:rsidR="00F819FC" w:rsidRDefault="00327EAF" w:rsidP="00720CD9">
            <w:pPr>
              <w:pBdr>
                <w:top w:val="single" w:sz="6" w:space="0" w:color="FFFFFF"/>
                <w:left w:val="single" w:sz="6" w:space="0" w:color="FFFFFF"/>
                <w:bottom w:val="single" w:sz="6" w:space="0" w:color="FFFFFF"/>
                <w:right w:val="single" w:sz="6" w:space="0" w:color="FFFFFF"/>
              </w:pBdr>
              <w:spacing w:after="58"/>
              <w:jc w:val="both"/>
              <w:rPr>
                <w:b/>
              </w:rPr>
            </w:pPr>
            <w:r>
              <w:rPr>
                <w:b/>
              </w:rPr>
              <w:t>480</w:t>
            </w:r>
          </w:p>
        </w:tc>
        <w:tc>
          <w:tcPr>
            <w:tcW w:w="1080" w:type="dxa"/>
            <w:tcBorders>
              <w:top w:val="single" w:sz="4" w:space="0" w:color="auto"/>
              <w:left w:val="single" w:sz="6" w:space="0" w:color="000000"/>
              <w:bottom w:val="single" w:sz="4" w:space="0" w:color="auto"/>
              <w:right w:val="single" w:sz="6" w:space="0" w:color="000000"/>
            </w:tcBorders>
            <w:vAlign w:val="center"/>
          </w:tcPr>
          <w:p w14:paraId="3E35E29E" w14:textId="77777777" w:rsidR="00F819FC"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1530" w:type="dxa"/>
            <w:tcBorders>
              <w:top w:val="single" w:sz="4" w:space="0" w:color="auto"/>
              <w:left w:val="single" w:sz="6" w:space="0" w:color="000000"/>
              <w:bottom w:val="single" w:sz="4" w:space="0" w:color="auto"/>
              <w:right w:val="single" w:sz="4" w:space="0" w:color="auto"/>
            </w:tcBorders>
            <w:vAlign w:val="center"/>
          </w:tcPr>
          <w:p w14:paraId="3443AF66" w14:textId="77777777" w:rsidR="00F819FC" w:rsidRDefault="004579CB" w:rsidP="00753819">
            <w:pPr>
              <w:pBdr>
                <w:top w:val="single" w:sz="6" w:space="0" w:color="FFFFFF"/>
                <w:left w:val="single" w:sz="6" w:space="0" w:color="FFFFFF"/>
                <w:bottom w:val="single" w:sz="6" w:space="0" w:color="FFFFFF"/>
                <w:right w:val="single" w:sz="6" w:space="0" w:color="FFFFFF"/>
              </w:pBdr>
              <w:spacing w:after="58"/>
              <w:jc w:val="both"/>
              <w:rPr>
                <w:b/>
              </w:rPr>
            </w:pPr>
            <w:r>
              <w:rPr>
                <w:b/>
              </w:rPr>
              <w:t>10</w:t>
            </w:r>
            <w:r w:rsidR="00875671">
              <w:rPr>
                <w:b/>
              </w:rPr>
              <w:t xml:space="preserve"> - 400 g</w:t>
            </w:r>
          </w:p>
        </w:tc>
        <w:tc>
          <w:tcPr>
            <w:tcW w:w="1350" w:type="dxa"/>
            <w:tcBorders>
              <w:top w:val="single" w:sz="4" w:space="0" w:color="auto"/>
              <w:left w:val="single" w:sz="4" w:space="0" w:color="auto"/>
              <w:bottom w:val="single" w:sz="4" w:space="0" w:color="auto"/>
              <w:right w:val="single" w:sz="4" w:space="0" w:color="auto"/>
            </w:tcBorders>
            <w:vAlign w:val="center"/>
          </w:tcPr>
          <w:p w14:paraId="23ACBA64" w14:textId="77777777" w:rsidR="00F819FC"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2250" w:type="dxa"/>
            <w:tcBorders>
              <w:top w:val="single" w:sz="4" w:space="0" w:color="auto"/>
              <w:left w:val="single" w:sz="4" w:space="0" w:color="auto"/>
              <w:bottom w:val="single" w:sz="4" w:space="0" w:color="auto"/>
              <w:right w:val="single" w:sz="6" w:space="0" w:color="000000"/>
            </w:tcBorders>
            <w:vAlign w:val="center"/>
          </w:tcPr>
          <w:p w14:paraId="34775C1B" w14:textId="77777777" w:rsidR="00F819FC" w:rsidRDefault="00875671"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r>
    </w:tbl>
    <w:p w14:paraId="64497D3D" w14:textId="77777777" w:rsidR="00F43BC0" w:rsidRDefault="00F43BC0" w:rsidP="00F43BC0">
      <w:pPr>
        <w:pBdr>
          <w:top w:val="single" w:sz="6" w:space="0" w:color="FFFFFF"/>
          <w:left w:val="single" w:sz="6" w:space="0" w:color="FFFFFF"/>
          <w:bottom w:val="single" w:sz="6" w:space="0" w:color="FFFFFF"/>
          <w:right w:val="single" w:sz="6" w:space="0" w:color="FFFFFF"/>
        </w:pBdr>
        <w:ind w:left="720"/>
        <w:rPr>
          <w:sz w:val="16"/>
          <w:szCs w:val="16"/>
        </w:rPr>
      </w:pPr>
      <w:r>
        <w:rPr>
          <w:sz w:val="16"/>
          <w:szCs w:val="16"/>
          <w:vertAlign w:val="superscript"/>
        </w:rPr>
        <w:t>1</w:t>
      </w:r>
      <w:r>
        <w:rPr>
          <w:sz w:val="16"/>
          <w:szCs w:val="16"/>
        </w:rPr>
        <w:t>The number(s) listed in this column must match the total number of animals described in Question #7.</w:t>
      </w:r>
    </w:p>
    <w:p w14:paraId="72566BCB" w14:textId="77777777" w:rsidR="00F43BC0" w:rsidRDefault="00F43BC0" w:rsidP="007978A2">
      <w:pPr>
        <w:pBdr>
          <w:top w:val="single" w:sz="6" w:space="0" w:color="FFFFFF"/>
          <w:left w:val="single" w:sz="6" w:space="0" w:color="FFFFFF"/>
          <w:bottom w:val="single" w:sz="6" w:space="0" w:color="FFFFFF"/>
          <w:right w:val="single" w:sz="6" w:space="0" w:color="FFFFFF"/>
        </w:pBdr>
        <w:ind w:left="720"/>
        <w:rPr>
          <w:sz w:val="16"/>
          <w:szCs w:val="16"/>
          <w:vertAlign w:val="superscript"/>
        </w:rPr>
      </w:pPr>
    </w:p>
    <w:p w14:paraId="78723464" w14:textId="77777777" w:rsidR="007978A2" w:rsidRPr="00735E81" w:rsidRDefault="00F43BC0" w:rsidP="007978A2">
      <w:pPr>
        <w:pBdr>
          <w:top w:val="single" w:sz="6" w:space="0" w:color="FFFFFF"/>
          <w:left w:val="single" w:sz="6" w:space="0" w:color="FFFFFF"/>
          <w:bottom w:val="single" w:sz="6" w:space="0" w:color="FFFFFF"/>
          <w:right w:val="single" w:sz="6" w:space="0" w:color="FFFFFF"/>
        </w:pBdr>
        <w:ind w:left="720"/>
        <w:rPr>
          <w:sz w:val="16"/>
          <w:szCs w:val="16"/>
        </w:rPr>
      </w:pPr>
      <w:r>
        <w:rPr>
          <w:sz w:val="16"/>
          <w:szCs w:val="16"/>
          <w:vertAlign w:val="superscript"/>
        </w:rPr>
        <w:t>2</w:t>
      </w:r>
      <w:r w:rsidR="007978A2" w:rsidRPr="00735E81">
        <w:rPr>
          <w:sz w:val="16"/>
          <w:szCs w:val="16"/>
        </w:rPr>
        <w:t xml:space="preserve"> If reusing animals from another protocol, please provide the protocol number and assurance statement that the animals’ well-being has not been              compromised by previous research and that the animals exhibit normal physiologic function. Please state how well-being and normal physiologic function </w:t>
      </w:r>
    </w:p>
    <w:p w14:paraId="5050E507" w14:textId="77777777" w:rsidR="00643F54" w:rsidRDefault="007978A2" w:rsidP="007978A2">
      <w:pPr>
        <w:pBdr>
          <w:top w:val="single" w:sz="6" w:space="0" w:color="FFFFFF"/>
          <w:left w:val="single" w:sz="6" w:space="0" w:color="FFFFFF"/>
          <w:bottom w:val="single" w:sz="6" w:space="0" w:color="FFFFFF"/>
          <w:right w:val="single" w:sz="6" w:space="0" w:color="FFFFFF"/>
        </w:pBdr>
        <w:ind w:left="720"/>
        <w:rPr>
          <w:sz w:val="16"/>
          <w:szCs w:val="16"/>
        </w:rPr>
      </w:pPr>
      <w:r w:rsidRPr="00735E81">
        <w:rPr>
          <w:sz w:val="16"/>
          <w:szCs w:val="16"/>
        </w:rPr>
        <w:t>was determined for these animals</w:t>
      </w:r>
      <w:r w:rsidR="005A660A">
        <w:rPr>
          <w:sz w:val="16"/>
          <w:szCs w:val="16"/>
        </w:rPr>
        <w:t xml:space="preserve"> (i.e. physical exam prior to accepting animals for use in protocol)</w:t>
      </w:r>
      <w:r w:rsidRPr="00735E81">
        <w:rPr>
          <w:sz w:val="16"/>
          <w:szCs w:val="16"/>
        </w:rPr>
        <w:t>.</w:t>
      </w:r>
    </w:p>
    <w:p w14:paraId="4A6F0B65" w14:textId="77777777" w:rsidR="000826F6" w:rsidRPr="00D35A44" w:rsidRDefault="000826F6" w:rsidP="007978A2">
      <w:pPr>
        <w:pBdr>
          <w:top w:val="single" w:sz="6" w:space="0" w:color="FFFFFF"/>
          <w:left w:val="single" w:sz="6" w:space="0" w:color="FFFFFF"/>
          <w:bottom w:val="single" w:sz="6" w:space="0" w:color="FFFFFF"/>
          <w:right w:val="single" w:sz="6" w:space="0" w:color="FFFFFF"/>
        </w:pBdr>
        <w:ind w:left="720"/>
        <w:rPr>
          <w:b/>
          <w:sz w:val="16"/>
          <w:szCs w:val="16"/>
        </w:rPr>
      </w:pPr>
    </w:p>
    <w:p w14:paraId="2114F0F8" w14:textId="77777777" w:rsidR="000826F6" w:rsidRDefault="00D35A44" w:rsidP="00D35A44">
      <w:pPr>
        <w:pBdr>
          <w:top w:val="single" w:sz="6" w:space="0" w:color="FFFFFF"/>
          <w:left w:val="single" w:sz="6" w:space="0" w:color="FFFFFF"/>
          <w:bottom w:val="single" w:sz="6" w:space="0" w:color="FFFFFF"/>
          <w:right w:val="single" w:sz="6" w:space="0" w:color="FFFFFF"/>
        </w:pBdr>
        <w:ind w:left="720"/>
        <w:rPr>
          <w:b/>
          <w:sz w:val="28"/>
          <w:szCs w:val="28"/>
        </w:rPr>
      </w:pPr>
      <w:r w:rsidRPr="00AF36AE">
        <w:rPr>
          <w:b/>
          <w:sz w:val="28"/>
          <w:szCs w:val="28"/>
        </w:rPr>
        <w:t xml:space="preserve">SOURCE NOTE: Fish in the AU Fisheries ponds were previously </w:t>
      </w:r>
      <w:r w:rsidR="001637B5" w:rsidRPr="00AF36AE">
        <w:rPr>
          <w:b/>
          <w:sz w:val="28"/>
          <w:szCs w:val="28"/>
        </w:rPr>
        <w:t xml:space="preserve">stocked </w:t>
      </w:r>
      <w:r w:rsidRPr="00AF36AE">
        <w:rPr>
          <w:b/>
          <w:sz w:val="28"/>
          <w:szCs w:val="28"/>
        </w:rPr>
        <w:t xml:space="preserve">under PRN 2012-2086 and/or are currently under PRN 2015-2708.  </w:t>
      </w:r>
      <w:r w:rsidR="00AF36AE" w:rsidRPr="00AF36AE">
        <w:rPr>
          <w:b/>
          <w:sz w:val="28"/>
          <w:szCs w:val="28"/>
        </w:rPr>
        <w:t>The origin of populations in the other ponds is unknown and may be the result of stocking decades ago or natural colonization from feeder streams.  Few if any of the</w:t>
      </w:r>
      <w:r w:rsidR="005C15DD" w:rsidRPr="00AF36AE">
        <w:rPr>
          <w:b/>
          <w:sz w:val="28"/>
          <w:szCs w:val="28"/>
        </w:rPr>
        <w:t xml:space="preserve"> originally stocked fish are still alive in the</w:t>
      </w:r>
      <w:r w:rsidR="00AF36AE" w:rsidRPr="00AF36AE">
        <w:rPr>
          <w:b/>
          <w:sz w:val="28"/>
          <w:szCs w:val="28"/>
        </w:rPr>
        <w:t>se</w:t>
      </w:r>
      <w:r w:rsidR="005C15DD" w:rsidRPr="00AF36AE">
        <w:rPr>
          <w:b/>
          <w:sz w:val="28"/>
          <w:szCs w:val="28"/>
        </w:rPr>
        <w:t xml:space="preserve"> pond</w:t>
      </w:r>
      <w:r w:rsidR="00AF36AE" w:rsidRPr="00AF36AE">
        <w:rPr>
          <w:b/>
          <w:sz w:val="28"/>
          <w:szCs w:val="28"/>
        </w:rPr>
        <w:t>s</w:t>
      </w:r>
      <w:r w:rsidR="005C15DD" w:rsidRPr="00AF36AE">
        <w:rPr>
          <w:b/>
          <w:sz w:val="28"/>
          <w:szCs w:val="28"/>
        </w:rPr>
        <w:t xml:space="preserve"> due to natural mortality over the years.  The ponds are now populated by wild progeny of these originally stocked fish</w:t>
      </w:r>
      <w:r w:rsidRPr="00AF36AE">
        <w:rPr>
          <w:b/>
          <w:sz w:val="28"/>
          <w:szCs w:val="28"/>
        </w:rPr>
        <w:t xml:space="preserve">.  </w:t>
      </w:r>
      <w:r w:rsidR="00AF36AE" w:rsidRPr="00AF36AE">
        <w:rPr>
          <w:b/>
          <w:sz w:val="28"/>
          <w:szCs w:val="28"/>
        </w:rPr>
        <w:t>These fish exist under a wild and natural state of well-being in which they are free to reproduce at will, consume others, or be consumed as part of a natural food web.  Thus these fish require no care or maintenance because they are living in a natural pond environment</w:t>
      </w:r>
      <w:r w:rsidRPr="00AF36AE">
        <w:rPr>
          <w:b/>
          <w:sz w:val="28"/>
          <w:szCs w:val="28"/>
        </w:rPr>
        <w:t>.</w:t>
      </w:r>
      <w:r w:rsidR="005C15DD" w:rsidRPr="00AF36AE">
        <w:rPr>
          <w:b/>
          <w:sz w:val="28"/>
          <w:szCs w:val="28"/>
        </w:rPr>
        <w:t xml:space="preserve">  They reproduce annually via natural processes in the </w:t>
      </w:r>
      <w:r w:rsidR="005C15DD" w:rsidRPr="00AF36AE">
        <w:rPr>
          <w:b/>
          <w:sz w:val="28"/>
          <w:szCs w:val="28"/>
        </w:rPr>
        <w:lastRenderedPageBreak/>
        <w:t xml:space="preserve">pond and are </w:t>
      </w:r>
      <w:r w:rsidR="00AF36AE" w:rsidRPr="00AF36AE">
        <w:rPr>
          <w:b/>
          <w:sz w:val="28"/>
          <w:szCs w:val="28"/>
        </w:rPr>
        <w:t xml:space="preserve">completely </w:t>
      </w:r>
      <w:r w:rsidR="005C15DD" w:rsidRPr="00AF36AE">
        <w:rPr>
          <w:b/>
          <w:sz w:val="28"/>
          <w:szCs w:val="28"/>
        </w:rPr>
        <w:t xml:space="preserve">wild populations. Protocol 2017-3048 covers annual sampling of these wild populations.  </w:t>
      </w:r>
    </w:p>
    <w:p w14:paraId="3B6D1450" w14:textId="77777777" w:rsidR="00044708" w:rsidRDefault="00044708" w:rsidP="00D35A44">
      <w:pPr>
        <w:pBdr>
          <w:top w:val="single" w:sz="6" w:space="0" w:color="FFFFFF"/>
          <w:left w:val="single" w:sz="6" w:space="0" w:color="FFFFFF"/>
          <w:bottom w:val="single" w:sz="6" w:space="0" w:color="FFFFFF"/>
          <w:right w:val="single" w:sz="6" w:space="0" w:color="FFFFFF"/>
        </w:pBdr>
        <w:ind w:left="720"/>
        <w:rPr>
          <w:b/>
          <w:sz w:val="28"/>
          <w:szCs w:val="28"/>
        </w:rPr>
      </w:pPr>
    </w:p>
    <w:p w14:paraId="62B12012" w14:textId="77777777" w:rsidR="00044708" w:rsidRPr="00AF36AE" w:rsidRDefault="00044708" w:rsidP="00D35A44">
      <w:pPr>
        <w:pBdr>
          <w:top w:val="single" w:sz="6" w:space="0" w:color="FFFFFF"/>
          <w:left w:val="single" w:sz="6" w:space="0" w:color="FFFFFF"/>
          <w:bottom w:val="single" w:sz="6" w:space="0" w:color="FFFFFF"/>
          <w:right w:val="single" w:sz="6" w:space="0" w:color="FFFFFF"/>
        </w:pBdr>
        <w:ind w:left="720"/>
        <w:rPr>
          <w:b/>
          <w:sz w:val="28"/>
          <w:szCs w:val="28"/>
        </w:rPr>
      </w:pPr>
      <w:r w:rsidRPr="00FE2E4D">
        <w:rPr>
          <w:b/>
          <w:sz w:val="28"/>
          <w:szCs w:val="28"/>
        </w:rPr>
        <w:t>Pond S-3 was chosen for this study because no other studies were ongoing in that pond and therefore our study would not be confounded by another manipulation nor would another study be disrupted by ours.  It also could be paired with an ideal nearby control pond AE-1.  A nearby control pond is essential to estimating the effectiveness of the treatment.</w:t>
      </w:r>
    </w:p>
    <w:p w14:paraId="402838AB" w14:textId="77777777" w:rsidR="007978A2" w:rsidRPr="00735E81" w:rsidRDefault="007978A2" w:rsidP="007978A2">
      <w:pPr>
        <w:pBdr>
          <w:top w:val="single" w:sz="6" w:space="0" w:color="FFFFFF"/>
          <w:left w:val="single" w:sz="6" w:space="0" w:color="FFFFFF"/>
          <w:bottom w:val="single" w:sz="6" w:space="0" w:color="FFFFFF"/>
          <w:right w:val="single" w:sz="6" w:space="0" w:color="FFFFFF"/>
        </w:pBdr>
        <w:ind w:left="720"/>
        <w:rPr>
          <w:sz w:val="16"/>
          <w:szCs w:val="16"/>
        </w:rPr>
      </w:pPr>
    </w:p>
    <w:p w14:paraId="6212C1B3" w14:textId="77777777" w:rsidR="007978A2" w:rsidRDefault="00F43BC0" w:rsidP="007978A2">
      <w:pPr>
        <w:pBdr>
          <w:top w:val="single" w:sz="6" w:space="0" w:color="FFFFFF"/>
          <w:left w:val="single" w:sz="6" w:space="0" w:color="FFFFFF"/>
          <w:bottom w:val="single" w:sz="6" w:space="0" w:color="FFFFFF"/>
          <w:right w:val="single" w:sz="6" w:space="0" w:color="FFFFFF"/>
        </w:pBdr>
        <w:ind w:left="720"/>
        <w:rPr>
          <w:sz w:val="16"/>
          <w:szCs w:val="16"/>
        </w:rPr>
      </w:pPr>
      <w:r>
        <w:rPr>
          <w:sz w:val="16"/>
          <w:szCs w:val="16"/>
          <w:vertAlign w:val="superscript"/>
        </w:rPr>
        <w:t>3</w:t>
      </w:r>
      <w:r w:rsidR="007978A2" w:rsidRPr="00735E81">
        <w:rPr>
          <w:sz w:val="16"/>
          <w:szCs w:val="16"/>
        </w:rPr>
        <w:t xml:space="preserve"> Please state the housing facility as well as the area (ft</w:t>
      </w:r>
      <w:r w:rsidR="007978A2" w:rsidRPr="00735E81">
        <w:rPr>
          <w:sz w:val="16"/>
          <w:szCs w:val="16"/>
          <w:vertAlign w:val="superscript"/>
        </w:rPr>
        <w:t>2</w:t>
      </w:r>
      <w:r w:rsidR="007978A2" w:rsidRPr="00735E81">
        <w:rPr>
          <w:sz w:val="16"/>
          <w:szCs w:val="16"/>
        </w:rPr>
        <w:t xml:space="preserve"> or m</w:t>
      </w:r>
      <w:r w:rsidR="007978A2" w:rsidRPr="00735E81">
        <w:rPr>
          <w:sz w:val="16"/>
          <w:szCs w:val="16"/>
          <w:vertAlign w:val="superscript"/>
        </w:rPr>
        <w:t>2</w:t>
      </w:r>
      <w:r w:rsidR="007978A2" w:rsidRPr="00735E81">
        <w:rPr>
          <w:sz w:val="16"/>
          <w:szCs w:val="16"/>
        </w:rPr>
        <w:t xml:space="preserve">) allocated per animal in cages, stanchions, floor pens, etc. and the reference used to determine the area i.e. </w:t>
      </w:r>
      <w:r w:rsidR="007978A2" w:rsidRPr="005A660A">
        <w:rPr>
          <w:i/>
          <w:sz w:val="16"/>
          <w:szCs w:val="16"/>
          <w:u w:val="single"/>
        </w:rPr>
        <w:t>Ag Guide</w:t>
      </w:r>
      <w:r w:rsidR="007978A2" w:rsidRPr="00735E81">
        <w:rPr>
          <w:sz w:val="16"/>
          <w:szCs w:val="16"/>
        </w:rPr>
        <w:t xml:space="preserve"> (2010) or </w:t>
      </w:r>
      <w:r w:rsidR="007978A2" w:rsidRPr="005A660A">
        <w:rPr>
          <w:i/>
          <w:sz w:val="16"/>
          <w:szCs w:val="16"/>
          <w:u w:val="single"/>
        </w:rPr>
        <w:t>Guide</w:t>
      </w:r>
      <w:r w:rsidR="007978A2" w:rsidRPr="00735E81">
        <w:rPr>
          <w:sz w:val="16"/>
          <w:szCs w:val="16"/>
        </w:rPr>
        <w:t xml:space="preserve"> (2011).</w:t>
      </w:r>
    </w:p>
    <w:p w14:paraId="049DD81B" w14:textId="77777777" w:rsidR="00EA7345" w:rsidRDefault="00EA7345" w:rsidP="007978A2">
      <w:pPr>
        <w:pBdr>
          <w:top w:val="single" w:sz="6" w:space="0" w:color="FFFFFF"/>
          <w:left w:val="single" w:sz="6" w:space="0" w:color="FFFFFF"/>
          <w:bottom w:val="single" w:sz="6" w:space="0" w:color="FFFFFF"/>
          <w:right w:val="single" w:sz="6" w:space="0" w:color="FFFFFF"/>
        </w:pBdr>
        <w:ind w:left="720"/>
        <w:rPr>
          <w:sz w:val="16"/>
          <w:szCs w:val="16"/>
        </w:rPr>
      </w:pPr>
    </w:p>
    <w:p w14:paraId="367842C0" w14:textId="77777777" w:rsidR="005A660A" w:rsidRDefault="005A660A" w:rsidP="007978A2">
      <w:pPr>
        <w:pBdr>
          <w:top w:val="single" w:sz="6" w:space="0" w:color="FFFFFF"/>
          <w:left w:val="single" w:sz="6" w:space="0" w:color="FFFFFF"/>
          <w:bottom w:val="single" w:sz="6" w:space="0" w:color="FFFFFF"/>
          <w:right w:val="single" w:sz="6" w:space="0" w:color="FFFFFF"/>
        </w:pBdr>
        <w:ind w:left="720"/>
        <w:rPr>
          <w:sz w:val="16"/>
          <w:szCs w:val="16"/>
        </w:rPr>
      </w:pPr>
    </w:p>
    <w:p w14:paraId="3EA58968" w14:textId="77777777" w:rsidR="005A660A" w:rsidRDefault="005A660A" w:rsidP="005A660A">
      <w:pPr>
        <w:pBdr>
          <w:top w:val="single" w:sz="6" w:space="0" w:color="FFFFFF"/>
          <w:left w:val="single" w:sz="6" w:space="0" w:color="FFFFFF"/>
          <w:bottom w:val="single" w:sz="6" w:space="0" w:color="FFFFFF"/>
          <w:right w:val="single" w:sz="6" w:space="0" w:color="FFFFFF"/>
        </w:pBdr>
        <w:tabs>
          <w:tab w:val="left" w:pos="-1440"/>
          <w:tab w:val="left" w:pos="720"/>
          <w:tab w:val="left" w:pos="1080"/>
        </w:tabs>
        <w:ind w:left="1080" w:hanging="360"/>
      </w:pPr>
      <w:r w:rsidRPr="005A660A">
        <w:rPr>
          <w:szCs w:val="24"/>
        </w:rPr>
        <w:t>B.</w:t>
      </w:r>
      <w:r>
        <w:rPr>
          <w:szCs w:val="24"/>
        </w:rPr>
        <w:t xml:space="preserve"> </w:t>
      </w:r>
      <w:r w:rsidRPr="003812C5">
        <w:t xml:space="preserve">Select pain/distress category relevant to the use of animals in this study.  </w:t>
      </w:r>
    </w:p>
    <w:p w14:paraId="6F952376" w14:textId="77777777" w:rsidR="005A660A" w:rsidRPr="003812C5" w:rsidRDefault="005A660A" w:rsidP="005A660A">
      <w:pPr>
        <w:pBdr>
          <w:top w:val="single" w:sz="6" w:space="0" w:color="FFFFFF"/>
          <w:left w:val="single" w:sz="6" w:space="0" w:color="FFFFFF"/>
          <w:bottom w:val="single" w:sz="6" w:space="0" w:color="FFFFFF"/>
          <w:right w:val="single" w:sz="6" w:space="0" w:color="FFFFFF"/>
        </w:pBdr>
        <w:tabs>
          <w:tab w:val="left" w:pos="-1440"/>
          <w:tab w:val="left" w:pos="720"/>
          <w:tab w:val="left" w:pos="1080"/>
        </w:tabs>
        <w:ind w:left="1080" w:hanging="360"/>
      </w:pPr>
      <w:r>
        <w:t xml:space="preserve">     </w:t>
      </w:r>
      <w:r w:rsidRPr="003812C5">
        <w:t>(</w:t>
      </w:r>
      <w:r>
        <w:rPr>
          <w:i/>
        </w:rPr>
        <w:t>See Item 2B</w:t>
      </w:r>
      <w:r w:rsidRPr="003812C5">
        <w:rPr>
          <w:i/>
        </w:rPr>
        <w:t xml:space="preserve"> of Additional Information at the end of this form.)</w:t>
      </w:r>
    </w:p>
    <w:tbl>
      <w:tblPr>
        <w:tblpPr w:leftFromText="180" w:rightFromText="180" w:vertAnchor="text" w:horzAnchor="page" w:tblpX="1730" w:tblpY="132"/>
        <w:tblW w:w="0" w:type="auto"/>
        <w:tblLayout w:type="fixed"/>
        <w:tblLook w:val="04A0" w:firstRow="1" w:lastRow="0" w:firstColumn="1" w:lastColumn="0" w:noHBand="0" w:noVBand="1"/>
      </w:tblPr>
      <w:tblGrid>
        <w:gridCol w:w="382"/>
        <w:gridCol w:w="383"/>
        <w:gridCol w:w="382"/>
        <w:gridCol w:w="383"/>
        <w:gridCol w:w="382"/>
        <w:gridCol w:w="383"/>
        <w:gridCol w:w="382"/>
        <w:gridCol w:w="383"/>
      </w:tblGrid>
      <w:tr w:rsidR="00FE4B5F" w14:paraId="205F09BD" w14:textId="77777777" w:rsidTr="009E28A7">
        <w:tc>
          <w:tcPr>
            <w:tcW w:w="382" w:type="dxa"/>
            <w:tcBorders>
              <w:right w:val="single" w:sz="12" w:space="0" w:color="auto"/>
            </w:tcBorders>
            <w:shd w:val="clear" w:color="auto" w:fill="auto"/>
          </w:tcPr>
          <w:p w14:paraId="477E470D"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B</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527887D3" w14:textId="77777777" w:rsidR="00FE4B5F" w:rsidRPr="009E28A7"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p>
        </w:tc>
        <w:tc>
          <w:tcPr>
            <w:tcW w:w="382" w:type="dxa"/>
            <w:tcBorders>
              <w:left w:val="single" w:sz="12" w:space="0" w:color="auto"/>
              <w:right w:val="single" w:sz="12" w:space="0" w:color="auto"/>
            </w:tcBorders>
            <w:shd w:val="clear" w:color="auto" w:fill="auto"/>
          </w:tcPr>
          <w:p w14:paraId="74FF9C24"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C</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0D15FFE7" w14:textId="77777777" w:rsidR="00FE4B5F" w:rsidRPr="009E28A7"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p>
        </w:tc>
        <w:tc>
          <w:tcPr>
            <w:tcW w:w="382" w:type="dxa"/>
            <w:tcBorders>
              <w:left w:val="single" w:sz="12" w:space="0" w:color="auto"/>
              <w:right w:val="single" w:sz="12" w:space="0" w:color="auto"/>
            </w:tcBorders>
            <w:shd w:val="clear" w:color="auto" w:fill="auto"/>
          </w:tcPr>
          <w:p w14:paraId="2006E6E9"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D</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43D52FA4" w14:textId="77777777" w:rsidR="00FE4B5F" w:rsidRPr="009E28A7"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p>
        </w:tc>
        <w:tc>
          <w:tcPr>
            <w:tcW w:w="382" w:type="dxa"/>
            <w:tcBorders>
              <w:left w:val="single" w:sz="12" w:space="0" w:color="auto"/>
              <w:right w:val="single" w:sz="12" w:space="0" w:color="auto"/>
            </w:tcBorders>
            <w:shd w:val="clear" w:color="auto" w:fill="auto"/>
          </w:tcPr>
          <w:p w14:paraId="64918CDA"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E</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3ED58513" w14:textId="77777777" w:rsidR="00FE4B5F" w:rsidRPr="00FE2E4D" w:rsidRDefault="00044708"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r w:rsidRPr="00FE2E4D">
              <w:rPr>
                <w:rFonts w:ascii="Tahoma" w:hAnsi="Tahoma" w:cs="Tahoma"/>
                <w:b/>
                <w:sz w:val="20"/>
              </w:rPr>
              <w:t>X</w:t>
            </w:r>
          </w:p>
        </w:tc>
      </w:tr>
    </w:tbl>
    <w:p w14:paraId="79055759" w14:textId="77777777" w:rsidR="00C642D7" w:rsidRDefault="005A660A" w:rsidP="005A660A">
      <w:pPr>
        <w:pBdr>
          <w:top w:val="single" w:sz="6" w:space="0" w:color="FFFFFF"/>
          <w:left w:val="single" w:sz="6" w:space="0" w:color="FFFFFF"/>
          <w:bottom w:val="single" w:sz="6" w:space="0" w:color="FFFFFF"/>
          <w:right w:val="single" w:sz="6" w:space="0" w:color="FFFFFF"/>
        </w:pBd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rsidRPr="003812C5">
        <w:t xml:space="preserve"> </w:t>
      </w:r>
      <w:r w:rsidRPr="003812C5">
        <w:tab/>
      </w:r>
      <w:r w:rsidRPr="003812C5">
        <w:tab/>
      </w:r>
    </w:p>
    <w:p w14:paraId="5CF4DA4E" w14:textId="77777777" w:rsidR="00C642D7" w:rsidRDefault="00C642D7" w:rsidP="005A660A">
      <w:pPr>
        <w:pBdr>
          <w:top w:val="single" w:sz="6" w:space="0" w:color="FFFFFF"/>
          <w:left w:val="single" w:sz="6" w:space="0" w:color="FFFFFF"/>
          <w:bottom w:val="single" w:sz="6" w:space="0" w:color="FFFFFF"/>
          <w:right w:val="single" w:sz="6" w:space="0" w:color="FFFFFF"/>
        </w:pBd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p>
    <w:p w14:paraId="3867CE9C" w14:textId="77777777" w:rsidR="00643F54" w:rsidRPr="00735E81" w:rsidRDefault="007978A2" w:rsidP="00DF066E">
      <w:pPr>
        <w:pBdr>
          <w:top w:val="single" w:sz="6" w:space="0" w:color="FFFFFF"/>
          <w:left w:val="single" w:sz="6" w:space="0" w:color="FFFFFF"/>
          <w:bottom w:val="single" w:sz="6" w:space="0" w:color="FFFFFF"/>
          <w:right w:val="single" w:sz="6" w:space="0" w:color="FFFFFF"/>
        </w:pBdr>
        <w:rPr>
          <w:sz w:val="20"/>
          <w:vertAlign w:val="superscript"/>
        </w:rPr>
      </w:pPr>
      <w:r w:rsidRPr="00735E81">
        <w:rPr>
          <w:sz w:val="20"/>
          <w:vertAlign w:val="superscript"/>
        </w:rPr>
        <w:t xml:space="preserve">     </w:t>
      </w:r>
    </w:p>
    <w:p w14:paraId="016DFC36" w14:textId="77777777" w:rsidR="00643F54" w:rsidRPr="00735E81" w:rsidRDefault="007978A2" w:rsidP="007978A2">
      <w:pPr>
        <w:pStyle w:val="Level1"/>
        <w:pBdr>
          <w:top w:val="single" w:sz="6" w:space="0" w:color="FFFFFF"/>
          <w:left w:val="single" w:sz="6" w:space="0" w:color="FFFFFF"/>
          <w:bottom w:val="single" w:sz="6" w:space="0" w:color="FFFFFF"/>
          <w:right w:val="single" w:sz="6" w:space="0" w:color="FFFFFF"/>
        </w:pBdr>
        <w:tabs>
          <w:tab w:val="left" w:pos="-1440"/>
          <w:tab w:val="num" w:pos="720"/>
        </w:tabs>
        <w:ind w:left="720" w:hanging="720"/>
      </w:pPr>
      <w:r w:rsidRPr="00735E81">
        <w:t>3.</w:t>
      </w:r>
      <w:r w:rsidRPr="00735E81">
        <w:tab/>
      </w:r>
      <w:r w:rsidR="00643F54" w:rsidRPr="00735E81">
        <w:t>Will animals be maintained for a period of 12 or more consecutive hours in a location other than the housing location mentioned in Item 2?  (</w:t>
      </w:r>
      <w:r w:rsidR="00643F54" w:rsidRPr="00735E81">
        <w:rPr>
          <w:i/>
        </w:rPr>
        <w:t>See Item 3 of Additional Information at the end of this form.</w:t>
      </w:r>
      <w:r w:rsidR="00643F54" w:rsidRPr="00735E81">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8"/>
        <w:gridCol w:w="540"/>
        <w:gridCol w:w="540"/>
        <w:gridCol w:w="360"/>
      </w:tblGrid>
      <w:tr w:rsidR="00842E6B" w:rsidRPr="00735E81" w14:paraId="65FCEA68" w14:textId="77777777" w:rsidTr="004C4F79">
        <w:trPr>
          <w:trHeight w:hRule="exact" w:val="288"/>
        </w:trPr>
        <w:tc>
          <w:tcPr>
            <w:tcW w:w="590" w:type="dxa"/>
            <w:tcBorders>
              <w:top w:val="nil"/>
              <w:left w:val="nil"/>
              <w:bottom w:val="nil"/>
              <w:right w:val="single" w:sz="12" w:space="0" w:color="auto"/>
            </w:tcBorders>
            <w:shd w:val="clear" w:color="auto" w:fill="auto"/>
          </w:tcPr>
          <w:p w14:paraId="7371464E" w14:textId="77777777" w:rsidR="00842E6B" w:rsidRPr="00735E81" w:rsidRDefault="00842E6B" w:rsidP="000A0140">
            <w:pPr>
              <w:pStyle w:val="Level2"/>
              <w:keepNext/>
              <w:tabs>
                <w:tab w:val="left" w:pos="-1440"/>
                <w:tab w:val="num" w:pos="1440"/>
              </w:tabs>
            </w:pPr>
            <w:r w:rsidRPr="00735E81">
              <w:t>Yes</w:t>
            </w:r>
          </w:p>
        </w:tc>
        <w:tc>
          <w:tcPr>
            <w:tcW w:w="328" w:type="dxa"/>
            <w:tcBorders>
              <w:top w:val="single" w:sz="12" w:space="0" w:color="auto"/>
              <w:left w:val="single" w:sz="12" w:space="0" w:color="auto"/>
              <w:bottom w:val="single" w:sz="12" w:space="0" w:color="auto"/>
              <w:right w:val="single" w:sz="12" w:space="0" w:color="auto"/>
            </w:tcBorders>
            <w:shd w:val="clear" w:color="auto" w:fill="auto"/>
            <w:vAlign w:val="center"/>
          </w:tcPr>
          <w:p w14:paraId="5BA3225C" w14:textId="77777777" w:rsidR="00842E6B" w:rsidRPr="00371A7E" w:rsidRDefault="00842E6B" w:rsidP="000A0140">
            <w:pPr>
              <w:pStyle w:val="Level2"/>
              <w:keepNext/>
              <w:tabs>
                <w:tab w:val="left" w:pos="-1440"/>
                <w:tab w:val="num" w:pos="1440"/>
              </w:tabs>
              <w:jc w:val="center"/>
              <w:rPr>
                <w:rFonts w:ascii="Tahoma" w:hAnsi="Tahoma" w:cs="Tahoma"/>
                <w:b/>
                <w:sz w:val="20"/>
              </w:rPr>
            </w:pPr>
          </w:p>
        </w:tc>
        <w:tc>
          <w:tcPr>
            <w:tcW w:w="540" w:type="dxa"/>
            <w:tcBorders>
              <w:top w:val="nil"/>
              <w:left w:val="single" w:sz="12" w:space="0" w:color="auto"/>
              <w:bottom w:val="nil"/>
              <w:right w:val="nil"/>
            </w:tcBorders>
            <w:shd w:val="clear" w:color="auto" w:fill="auto"/>
          </w:tcPr>
          <w:p w14:paraId="1C6A0AC0" w14:textId="77777777" w:rsidR="00842E6B" w:rsidRPr="00735E81" w:rsidRDefault="00842E6B" w:rsidP="000A0140">
            <w:pPr>
              <w:pStyle w:val="Level2"/>
              <w:keepNext/>
              <w:tabs>
                <w:tab w:val="left" w:pos="-1440"/>
                <w:tab w:val="num" w:pos="1440"/>
              </w:tabs>
            </w:pPr>
          </w:p>
        </w:tc>
        <w:tc>
          <w:tcPr>
            <w:tcW w:w="540" w:type="dxa"/>
            <w:tcBorders>
              <w:top w:val="nil"/>
              <w:left w:val="nil"/>
              <w:bottom w:val="nil"/>
              <w:right w:val="single" w:sz="12" w:space="0" w:color="auto"/>
            </w:tcBorders>
            <w:shd w:val="clear" w:color="auto" w:fill="auto"/>
          </w:tcPr>
          <w:p w14:paraId="2B2B2DBC" w14:textId="77777777" w:rsidR="00842E6B" w:rsidRPr="00735E81" w:rsidRDefault="00842E6B" w:rsidP="000A0140">
            <w:pPr>
              <w:pStyle w:val="Level2"/>
              <w:keepNext/>
              <w:tabs>
                <w:tab w:val="left" w:pos="-1440"/>
                <w:tab w:val="num" w:pos="1440"/>
              </w:tabs>
            </w:pPr>
            <w:r w:rsidRPr="00735E81">
              <w:t>No</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328651CD" w14:textId="77777777" w:rsidR="00842E6B" w:rsidRPr="00371A7E" w:rsidRDefault="001368F8" w:rsidP="000A0140">
            <w:pPr>
              <w:pStyle w:val="Level2"/>
              <w:keepNext/>
              <w:tabs>
                <w:tab w:val="left" w:pos="-1440"/>
                <w:tab w:val="num" w:pos="1440"/>
              </w:tabs>
              <w:jc w:val="center"/>
              <w:rPr>
                <w:rFonts w:ascii="Tahoma" w:hAnsi="Tahoma" w:cs="Tahoma"/>
                <w:b/>
                <w:sz w:val="20"/>
              </w:rPr>
            </w:pPr>
            <w:r>
              <w:rPr>
                <w:rFonts w:ascii="Tahoma" w:hAnsi="Tahoma" w:cs="Tahoma"/>
                <w:b/>
                <w:sz w:val="20"/>
              </w:rPr>
              <w:t>X</w:t>
            </w:r>
          </w:p>
        </w:tc>
      </w:tr>
    </w:tbl>
    <w:p w14:paraId="32B975D1" w14:textId="77777777" w:rsidR="007978A2" w:rsidRPr="00735E81" w:rsidRDefault="007978A2" w:rsidP="00842E6B">
      <w:pPr>
        <w:pBdr>
          <w:top w:val="single" w:sz="6" w:space="0" w:color="FFFFFF"/>
          <w:left w:val="single" w:sz="6" w:space="0" w:color="FFFFFF"/>
          <w:bottom w:val="single" w:sz="6" w:space="0" w:color="FFFFFF"/>
          <w:right w:val="single" w:sz="6" w:space="0" w:color="FFFFFF"/>
        </w:pBdr>
        <w:rPr>
          <w:sz w:val="12"/>
          <w:szCs w:val="12"/>
        </w:rPr>
      </w:pPr>
    </w:p>
    <w:p w14:paraId="0FE9AB32" w14:textId="77777777" w:rsidR="004C4F79" w:rsidRPr="00735E81" w:rsidRDefault="00643F54">
      <w:pPr>
        <w:pBdr>
          <w:top w:val="single" w:sz="6" w:space="0" w:color="FFFFFF"/>
          <w:left w:val="single" w:sz="6" w:space="0" w:color="FFFFFF"/>
          <w:bottom w:val="single" w:sz="6" w:space="0" w:color="FFFFFF"/>
          <w:right w:val="single" w:sz="6" w:space="0" w:color="FFFFFF"/>
        </w:pBdr>
        <w:ind w:firstLine="720"/>
      </w:pPr>
      <w:r w:rsidRPr="00735E81">
        <w:t xml:space="preserve">If Yes, </w:t>
      </w:r>
      <w:r w:rsidR="007978A2" w:rsidRPr="00735E81">
        <w:t>specify the location and reason:</w:t>
      </w:r>
      <w:r w:rsidR="00282E3F"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4C4F79" w14:paraId="074F3710" w14:textId="77777777" w:rsidTr="009E28A7">
        <w:tc>
          <w:tcPr>
            <w:tcW w:w="9630" w:type="dxa"/>
            <w:shd w:val="clear" w:color="auto" w:fill="auto"/>
          </w:tcPr>
          <w:p w14:paraId="12594F98" w14:textId="77777777" w:rsidR="004C4F79" w:rsidRPr="000D7D4A" w:rsidRDefault="004C4F79">
            <w:pPr>
              <w:rPr>
                <w:b/>
              </w:rPr>
            </w:pPr>
          </w:p>
        </w:tc>
      </w:tr>
    </w:tbl>
    <w:p w14:paraId="0500272D" w14:textId="77777777" w:rsidR="00643F54" w:rsidRPr="00735E81" w:rsidRDefault="00643F54">
      <w:pPr>
        <w:pBdr>
          <w:top w:val="single" w:sz="6" w:space="0" w:color="FFFFFF"/>
          <w:left w:val="single" w:sz="6" w:space="0" w:color="FFFFFF"/>
          <w:bottom w:val="single" w:sz="6" w:space="0" w:color="FFFFFF"/>
          <w:right w:val="single" w:sz="6" w:space="0" w:color="FFFFFF"/>
        </w:pBdr>
        <w:ind w:firstLine="720"/>
      </w:pPr>
    </w:p>
    <w:p w14:paraId="71EB8BF6" w14:textId="77777777" w:rsidR="007978A2" w:rsidRPr="00735E81" w:rsidRDefault="007978A2" w:rsidP="007978A2">
      <w:pPr>
        <w:pBdr>
          <w:top w:val="single" w:sz="6" w:space="0" w:color="FFFFFF"/>
          <w:left w:val="single" w:sz="6" w:space="0" w:color="FFFFFF"/>
          <w:bottom w:val="single" w:sz="6" w:space="0" w:color="FFFFFF"/>
          <w:right w:val="single" w:sz="6" w:space="0" w:color="FFFFFF"/>
        </w:pBdr>
        <w:ind w:left="720"/>
      </w:pPr>
      <w:r w:rsidRPr="00735E81">
        <w:t>If Yes, how will the animals be transported to that location, by whom, and was this vehicle inspected and approved by IACUC?</w:t>
      </w:r>
      <w:r w:rsidR="00282E3F"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4C4F79" w14:paraId="6F246437" w14:textId="77777777" w:rsidTr="009E28A7">
        <w:tc>
          <w:tcPr>
            <w:tcW w:w="9630" w:type="dxa"/>
            <w:shd w:val="clear" w:color="auto" w:fill="auto"/>
          </w:tcPr>
          <w:p w14:paraId="7465596B" w14:textId="77777777" w:rsidR="004C4F79" w:rsidRPr="000D7D4A" w:rsidRDefault="004C4F79" w:rsidP="009E28A7">
            <w:pPr>
              <w:rPr>
                <w:b/>
              </w:rPr>
            </w:pPr>
          </w:p>
        </w:tc>
      </w:tr>
    </w:tbl>
    <w:p w14:paraId="6225860B"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54943BC5" w14:textId="77777777" w:rsidR="00643F54" w:rsidRPr="00735E81" w:rsidRDefault="00374DF3" w:rsidP="00374DF3">
      <w:pPr>
        <w:pStyle w:val="Level1"/>
        <w:pBdr>
          <w:top w:val="single" w:sz="6" w:space="0" w:color="FFFFFF"/>
          <w:left w:val="single" w:sz="6" w:space="0" w:color="FFFFFF"/>
          <w:bottom w:val="single" w:sz="6" w:space="0" w:color="FFFFFF"/>
          <w:right w:val="single" w:sz="6" w:space="0" w:color="FFFFFF"/>
        </w:pBdr>
        <w:tabs>
          <w:tab w:val="left" w:pos="-1440"/>
          <w:tab w:val="left" w:pos="630"/>
          <w:tab w:val="left" w:pos="720"/>
          <w:tab w:val="left" w:pos="810"/>
        </w:tabs>
        <w:ind w:left="360" w:hanging="360"/>
      </w:pPr>
      <w:r w:rsidRPr="00735E81">
        <w:t xml:space="preserve">4.         </w:t>
      </w:r>
      <w:r w:rsidR="00643F54" w:rsidRPr="00735E81">
        <w:t>PERSONNEL QUALIFICATIONS (</w:t>
      </w:r>
      <w:r w:rsidR="00643F54" w:rsidRPr="00735E81">
        <w:rPr>
          <w:i/>
        </w:rPr>
        <w:t>See Item 4 of Additional Information at the end of this form.</w:t>
      </w:r>
      <w:r w:rsidR="00643F54" w:rsidRPr="00735E81">
        <w:t>)</w:t>
      </w:r>
    </w:p>
    <w:p w14:paraId="55C5E45C" w14:textId="77777777" w:rsidR="00471355" w:rsidRPr="00735E81" w:rsidRDefault="000D7D4A" w:rsidP="004008FB">
      <w:pPr>
        <w:pStyle w:val="Level1"/>
        <w:pBdr>
          <w:top w:val="single" w:sz="6" w:space="0" w:color="FFFFFF"/>
          <w:left w:val="single" w:sz="6" w:space="0" w:color="FFFFFF"/>
          <w:bottom w:val="single" w:sz="6" w:space="0" w:color="FFFFFF"/>
          <w:right w:val="single" w:sz="6" w:space="0" w:color="FFFFFF"/>
        </w:pBdr>
        <w:tabs>
          <w:tab w:val="left" w:pos="-1440"/>
        </w:tabs>
        <w:ind w:left="1008" w:right="720"/>
        <w:jc w:val="both"/>
        <w:outlineLvl w:val="1"/>
        <w:rPr>
          <w:sz w:val="20"/>
        </w:rPr>
      </w:pPr>
      <w:r>
        <w:rPr>
          <w:sz w:val="20"/>
        </w:rPr>
        <w:t>IACUC-required CITI training</w:t>
      </w:r>
      <w:r w:rsidR="00471355" w:rsidRPr="00735E81">
        <w:rPr>
          <w:sz w:val="20"/>
        </w:rPr>
        <w:t xml:space="preserve"> and Occupational Health &amp; Safety</w:t>
      </w:r>
      <w:r>
        <w:rPr>
          <w:sz w:val="20"/>
        </w:rPr>
        <w:t xml:space="preserve"> Program</w:t>
      </w:r>
      <w:r w:rsidR="00471355" w:rsidRPr="00735E81">
        <w:rPr>
          <w:sz w:val="20"/>
        </w:rPr>
        <w:t xml:space="preserve"> (OHS</w:t>
      </w:r>
      <w:r>
        <w:rPr>
          <w:sz w:val="20"/>
        </w:rPr>
        <w:t>P</w:t>
      </w:r>
      <w:r w:rsidR="00471355" w:rsidRPr="00735E81">
        <w:rPr>
          <w:sz w:val="20"/>
        </w:rPr>
        <w:t>) Enrollment for all individuals listed in section 4</w:t>
      </w:r>
      <w:r>
        <w:rPr>
          <w:sz w:val="20"/>
        </w:rPr>
        <w:t>.A and 4.B must be completed</w:t>
      </w:r>
      <w:r w:rsidR="00471355" w:rsidRPr="00735E81">
        <w:rPr>
          <w:sz w:val="20"/>
        </w:rPr>
        <w:t xml:space="preserve"> prior to protocol approval.</w:t>
      </w:r>
    </w:p>
    <w:p w14:paraId="23D67790"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75B5967E" w14:textId="77777777" w:rsidR="00643F54" w:rsidRDefault="00643F54" w:rsidP="003918C9">
      <w:pPr>
        <w:numPr>
          <w:ilvl w:val="0"/>
          <w:numId w:val="6"/>
        </w:numPr>
      </w:pPr>
      <w:r w:rsidRPr="00735E81">
        <w:t>Indicate who will provide daily care and maintenance of the animal(s).  Indicate name(s) or identify the particular unit staff.</w:t>
      </w:r>
      <w:r w:rsidR="00282E3F" w:rsidRPr="00735E81">
        <w:t xml:space="preserve">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13F428CC" w14:textId="77777777" w:rsidTr="009E28A7">
        <w:tc>
          <w:tcPr>
            <w:tcW w:w="8910" w:type="dxa"/>
            <w:shd w:val="clear" w:color="auto" w:fill="auto"/>
          </w:tcPr>
          <w:p w14:paraId="525B4F0B" w14:textId="77777777" w:rsidR="002B5646" w:rsidRPr="000D7D4A" w:rsidRDefault="001368F8" w:rsidP="00D35A44">
            <w:pPr>
              <w:rPr>
                <w:b/>
              </w:rPr>
            </w:pPr>
            <w:r>
              <w:rPr>
                <w:b/>
                <w:bCs/>
                <w:szCs w:val="24"/>
              </w:rPr>
              <w:t xml:space="preserve">Matthew Catalano </w:t>
            </w:r>
            <w:r w:rsidRPr="00AF36AE">
              <w:rPr>
                <w:b/>
                <w:bCs/>
                <w:szCs w:val="24"/>
              </w:rPr>
              <w:t xml:space="preserve">- </w:t>
            </w:r>
            <w:r w:rsidR="00D35A44" w:rsidRPr="00AF36AE">
              <w:rPr>
                <w:b/>
                <w:bCs/>
                <w:szCs w:val="24"/>
              </w:rPr>
              <w:t>No</w:t>
            </w:r>
            <w:r w:rsidRPr="00AF36AE">
              <w:rPr>
                <w:b/>
                <w:bCs/>
                <w:szCs w:val="24"/>
              </w:rPr>
              <w:t xml:space="preserve"> daily care will be necessary.  All fish populations are self sustaining.  Periodically, water quality (dissolved oxygen, algal biomass) and water levels will be checked.</w:t>
            </w:r>
            <w:r w:rsidR="00D35A44" w:rsidRPr="00AF36AE">
              <w:rPr>
                <w:b/>
                <w:bCs/>
                <w:szCs w:val="24"/>
              </w:rPr>
              <w:t xml:space="preserve">  Daily care and maintenance of the AU fish is covered under PRN 2015-2708, but there is no daily care and maintenance required because these are wild fish populations that exist in a natural state.</w:t>
            </w:r>
            <w:r w:rsidR="00AF36AE" w:rsidRPr="00AF36AE">
              <w:rPr>
                <w:b/>
                <w:bCs/>
                <w:szCs w:val="24"/>
              </w:rPr>
              <w:t xml:space="preserve">  See Source Notes in 2A, above.</w:t>
            </w:r>
          </w:p>
        </w:tc>
      </w:tr>
    </w:tbl>
    <w:p w14:paraId="18CDDEBF" w14:textId="77777777" w:rsidR="002B5646" w:rsidRPr="00735E81" w:rsidRDefault="002B5646" w:rsidP="002B5646">
      <w:pPr>
        <w:ind w:left="1440"/>
      </w:pPr>
    </w:p>
    <w:p w14:paraId="2CE7078D" w14:textId="77777777" w:rsidR="00643F54" w:rsidRPr="00F42FBF" w:rsidRDefault="00643F54" w:rsidP="003918C9">
      <w:pPr>
        <w:numPr>
          <w:ilvl w:val="0"/>
          <w:numId w:val="6"/>
        </w:numPr>
      </w:pPr>
      <w:r w:rsidRPr="00735E81">
        <w:t xml:space="preserve">List the names of all individuals who will conduct procedures involving animals on this protocol. </w:t>
      </w:r>
      <w:r w:rsidR="00F42FBF" w:rsidRPr="00F42FBF">
        <w:rPr>
          <w:rFonts w:cs="Calibri"/>
        </w:rPr>
        <w:t xml:space="preserve">Any individual not identified by name prior to protocol review will not be approved to conduct procedures.  To add personnel after IACUC review and approval of the protocol, a </w:t>
      </w:r>
      <w:r w:rsidR="000D7D4A" w:rsidRPr="000D7D4A">
        <w:rPr>
          <w:rFonts w:cs="Calibri"/>
          <w:i/>
        </w:rPr>
        <w:t xml:space="preserve">Personnel </w:t>
      </w:r>
      <w:r w:rsidR="00F42FBF" w:rsidRPr="000D7D4A">
        <w:rPr>
          <w:rFonts w:cs="Calibri"/>
          <w:i/>
        </w:rPr>
        <w:t>Modification Form</w:t>
      </w:r>
      <w:r w:rsidR="00F42FBF" w:rsidRPr="00F42FBF">
        <w:rPr>
          <w:rFonts w:cs="Calibri"/>
        </w:rPr>
        <w:t xml:space="preserve"> must be submitted and approved by the IACUC.</w:t>
      </w:r>
      <w:r w:rsidR="000D7D4A">
        <w:rPr>
          <w:rFonts w:cs="Calibri"/>
        </w:rPr>
        <w:t xml:space="preserve"> These personnel must complete the CITI training and OHSP enrollment.</w:t>
      </w:r>
    </w:p>
    <w:p w14:paraId="36196E9C" w14:textId="77777777" w:rsidR="00F42FBF" w:rsidRPr="00F42FBF" w:rsidRDefault="00F42FBF" w:rsidP="00F42FBF">
      <w:pPr>
        <w:ind w:left="1440"/>
        <w:rPr>
          <w:sz w:val="16"/>
          <w:szCs w:val="16"/>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29B127A9" w14:textId="77777777" w:rsidTr="009E28A7">
        <w:tc>
          <w:tcPr>
            <w:tcW w:w="8910" w:type="dxa"/>
            <w:shd w:val="clear" w:color="auto" w:fill="auto"/>
          </w:tcPr>
          <w:p w14:paraId="08B52DF8" w14:textId="77777777" w:rsidR="00AD24C4" w:rsidRPr="000D7D4A" w:rsidRDefault="001368F8" w:rsidP="009E28A7">
            <w:pPr>
              <w:rPr>
                <w:b/>
              </w:rPr>
            </w:pPr>
            <w:r>
              <w:rPr>
                <w:b/>
              </w:rPr>
              <w:t>Matthew Catalano</w:t>
            </w:r>
          </w:p>
        </w:tc>
      </w:tr>
    </w:tbl>
    <w:p w14:paraId="0C4B4A73" w14:textId="77777777" w:rsidR="009F689C" w:rsidRPr="00735E81" w:rsidRDefault="009F689C" w:rsidP="009F689C">
      <w:pPr>
        <w:ind w:left="1440"/>
      </w:pPr>
    </w:p>
    <w:p w14:paraId="3F73DF44" w14:textId="77777777" w:rsidR="00643F54" w:rsidRPr="00735E81" w:rsidRDefault="00643F54" w:rsidP="003918C9">
      <w:pPr>
        <w:numPr>
          <w:ilvl w:val="0"/>
          <w:numId w:val="6"/>
        </w:numPr>
      </w:pPr>
      <w:r w:rsidRPr="00735E81">
        <w:t>Principal Investigator Certifications</w:t>
      </w:r>
    </w:p>
    <w:p w14:paraId="5B49041A"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B2F2F77" w14:textId="77777777" w:rsidR="00643F54" w:rsidRPr="00735E81" w:rsidRDefault="00643F54">
      <w:pPr>
        <w:pBdr>
          <w:top w:val="single" w:sz="6" w:space="0" w:color="FFFFFF"/>
          <w:left w:val="single" w:sz="6" w:space="0" w:color="FFFFFF"/>
          <w:bottom w:val="single" w:sz="6" w:space="0" w:color="FFFFFF"/>
          <w:right w:val="single" w:sz="6" w:space="0" w:color="FFFFFF"/>
        </w:pBdr>
        <w:ind w:firstLine="1440"/>
      </w:pPr>
      <w:r w:rsidRPr="00735E81">
        <w:t>My signature on page 1 of this form certifies that:</w:t>
      </w:r>
    </w:p>
    <w:p w14:paraId="7C3CAFC9" w14:textId="77777777" w:rsidR="00643F54" w:rsidRPr="00735E81" w:rsidRDefault="00643F54"/>
    <w:p w14:paraId="3F309DC4" w14:textId="77777777" w:rsidR="00643F54" w:rsidRPr="00735E81" w:rsidRDefault="00643F54" w:rsidP="003918C9">
      <w:pPr>
        <w:numPr>
          <w:ilvl w:val="0"/>
          <w:numId w:val="7"/>
        </w:numPr>
      </w:pPr>
      <w:r w:rsidRPr="00735E81">
        <w:t xml:space="preserve">Individuals performing animal procedures on this protocol are or will be qualified to perform their particular animal related duties through training and/or experience (individuals will be supervised until adequate training has occurred).  Training and/or experience must encompass the following: *biology, handling, and care of the species; aseptic surgical methods and techniques (if applicable); the concept, availability, and use of research or testing methods that limit the use of animals or minimize distress; the proper use of anesthetics, analgesics, and tranquilizers (if applicable); and procedures for reporting animal welfare concerns.  Informative links regarding training resources </w:t>
      </w:r>
      <w:r w:rsidR="00054E44">
        <w:t>can be found on the IACUC website</w:t>
      </w:r>
      <w:r w:rsidRPr="00735E81">
        <w:rPr>
          <w:rStyle w:val="Hypertext"/>
          <w:color w:val="auto"/>
          <w:u w:val="none"/>
        </w:rPr>
        <w:t>.</w:t>
      </w:r>
    </w:p>
    <w:p w14:paraId="472149D6" w14:textId="77777777" w:rsidR="00643F54" w:rsidRPr="00735E81" w:rsidRDefault="00643F54" w:rsidP="003918C9">
      <w:pPr>
        <w:numPr>
          <w:ilvl w:val="0"/>
          <w:numId w:val="7"/>
        </w:numPr>
      </w:pPr>
      <w:r w:rsidRPr="00735E81">
        <w:t>All individuals working with animals, animal tissues, or animal products on this protocol will be informed of relevant *occupational health and safety issues prior to performing their duties.  * Informative links have been provided for assistance in t</w:t>
      </w:r>
      <w:r w:rsidR="00054E44">
        <w:t>his and other areas as needed on</w:t>
      </w:r>
      <w:r w:rsidRPr="00735E81">
        <w:t xml:space="preserve"> </w:t>
      </w:r>
      <w:r w:rsidR="00054E44">
        <w:t>the IACUC website.</w:t>
      </w:r>
    </w:p>
    <w:p w14:paraId="631A6437"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06838B25" w14:textId="77777777" w:rsidR="00643F54" w:rsidRPr="00735E81" w:rsidRDefault="006209AD" w:rsidP="006209AD">
      <w:pPr>
        <w:pStyle w:val="Level1"/>
        <w:pBdr>
          <w:top w:val="single" w:sz="6" w:space="0" w:color="FFFFFF"/>
          <w:left w:val="single" w:sz="6" w:space="0" w:color="FFFFFF"/>
          <w:bottom w:val="single" w:sz="6" w:space="0" w:color="FFFFFF"/>
          <w:right w:val="single" w:sz="6" w:space="0" w:color="FFFFFF"/>
        </w:pBdr>
        <w:tabs>
          <w:tab w:val="left" w:pos="-1440"/>
          <w:tab w:val="left" w:pos="720"/>
          <w:tab w:val="left" w:pos="810"/>
          <w:tab w:val="left" w:pos="900"/>
        </w:tabs>
      </w:pPr>
      <w:r w:rsidRPr="00735E81">
        <w:t xml:space="preserve">5.    </w:t>
      </w:r>
      <w:r w:rsidR="00643F54" w:rsidRPr="00735E81">
        <w:t xml:space="preserve">State </w:t>
      </w:r>
      <w:r w:rsidR="006533D8" w:rsidRPr="00735E81">
        <w:t>HOW</w:t>
      </w:r>
      <w:r w:rsidR="00643F54" w:rsidRPr="00735E81">
        <w:t xml:space="preserve"> or </w:t>
      </w:r>
      <w:r w:rsidR="006533D8" w:rsidRPr="00735E81">
        <w:t>WHY</w:t>
      </w:r>
      <w:r w:rsidR="00643F54" w:rsidRPr="00735E81">
        <w:t xml:space="preserve"> you selected the species to be used in this project.</w:t>
      </w:r>
      <w:r w:rsidR="00282E3F" w:rsidRPr="00735E81">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0"/>
      </w:tblGrid>
      <w:tr w:rsidR="002B5646" w14:paraId="1445250F" w14:textId="77777777" w:rsidTr="009E28A7">
        <w:tc>
          <w:tcPr>
            <w:tcW w:w="9900" w:type="dxa"/>
            <w:shd w:val="clear" w:color="auto" w:fill="auto"/>
          </w:tcPr>
          <w:p w14:paraId="7F7DB2E6" w14:textId="77777777" w:rsidR="002B5646" w:rsidRPr="000D7D4A" w:rsidRDefault="00753819" w:rsidP="00AF36AE">
            <w:pPr>
              <w:rPr>
                <w:b/>
              </w:rPr>
            </w:pPr>
            <w:r>
              <w:rPr>
                <w:b/>
                <w:bCs/>
                <w:szCs w:val="24"/>
              </w:rPr>
              <w:t xml:space="preserve">Largemouth bass are an </w:t>
            </w:r>
            <w:r w:rsidR="001368F8">
              <w:rPr>
                <w:b/>
                <w:bCs/>
                <w:szCs w:val="24"/>
              </w:rPr>
              <w:t xml:space="preserve">important sport fish stocked by private pond owners throughout the USA.  Bluegill serve as prey for </w:t>
            </w:r>
            <w:r>
              <w:rPr>
                <w:b/>
                <w:bCs/>
                <w:szCs w:val="24"/>
              </w:rPr>
              <w:t>largemouth bass</w:t>
            </w:r>
            <w:r w:rsidR="001368F8">
              <w:rPr>
                <w:b/>
                <w:bCs/>
                <w:szCs w:val="24"/>
              </w:rPr>
              <w:t xml:space="preserve"> and reach a size large enough to serve as sport fish.  If left unmanaged, largemouth bass populations become too dense due to high reproductive rates.  High densities lead to poor growth and condition</w:t>
            </w:r>
            <w:r w:rsidR="001C21BB">
              <w:rPr>
                <w:b/>
                <w:bCs/>
                <w:szCs w:val="24"/>
              </w:rPr>
              <w:t xml:space="preserve"> (plumpness)</w:t>
            </w:r>
            <w:r>
              <w:rPr>
                <w:b/>
                <w:bCs/>
                <w:szCs w:val="24"/>
              </w:rPr>
              <w:t xml:space="preserve">, which </w:t>
            </w:r>
            <w:r w:rsidR="00AF36AE">
              <w:rPr>
                <w:b/>
                <w:bCs/>
                <w:szCs w:val="24"/>
              </w:rPr>
              <w:t xml:space="preserve">may lead to disease outbreaks and </w:t>
            </w:r>
            <w:r>
              <w:rPr>
                <w:b/>
                <w:bCs/>
                <w:szCs w:val="24"/>
              </w:rPr>
              <w:t xml:space="preserve">undesirable </w:t>
            </w:r>
            <w:r w:rsidR="00AF36AE">
              <w:rPr>
                <w:b/>
                <w:bCs/>
                <w:szCs w:val="24"/>
              </w:rPr>
              <w:t xml:space="preserve">fish sizes </w:t>
            </w:r>
            <w:r>
              <w:rPr>
                <w:b/>
                <w:bCs/>
                <w:szCs w:val="24"/>
              </w:rPr>
              <w:t>for anglers</w:t>
            </w:r>
            <w:r w:rsidR="00AF36AE">
              <w:rPr>
                <w:b/>
                <w:bCs/>
                <w:szCs w:val="24"/>
              </w:rPr>
              <w:t xml:space="preserve"> to catch</w:t>
            </w:r>
            <w:r>
              <w:rPr>
                <w:b/>
                <w:bCs/>
                <w:szCs w:val="24"/>
              </w:rPr>
              <w:t>.</w:t>
            </w:r>
            <w:r w:rsidR="00F760DA">
              <w:rPr>
                <w:b/>
                <w:bCs/>
                <w:szCs w:val="24"/>
              </w:rPr>
              <w:t xml:space="preserve">  </w:t>
            </w:r>
            <w:r w:rsidR="003A20EF">
              <w:rPr>
                <w:b/>
                <w:bCs/>
                <w:szCs w:val="24"/>
              </w:rPr>
              <w:t xml:space="preserve">Bluegill growth, condition, and reproductive rates vary in response to largemouth bass population structure and pond conditions.  </w:t>
            </w:r>
            <w:r w:rsidR="00AF36AE">
              <w:rPr>
                <w:b/>
                <w:bCs/>
                <w:szCs w:val="24"/>
              </w:rPr>
              <w:t xml:space="preserve">Identifying effective methods to reduce largemouth bass population density is an ongoing effort for pond managers and would thus be of great value </w:t>
            </w:r>
            <w:r w:rsidR="003A20EF">
              <w:rPr>
                <w:b/>
                <w:bCs/>
                <w:szCs w:val="24"/>
              </w:rPr>
              <w:t xml:space="preserve">so that </w:t>
            </w:r>
            <w:r w:rsidR="00AF36AE">
              <w:rPr>
                <w:b/>
                <w:bCs/>
                <w:szCs w:val="24"/>
              </w:rPr>
              <w:t>these populations can be managed to improve growth and condition, and reduce the incidence of disease outbreaks.</w:t>
            </w:r>
          </w:p>
        </w:tc>
      </w:tr>
    </w:tbl>
    <w:p w14:paraId="3BAB5B89"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7E35B41" w14:textId="77777777" w:rsidR="00643F54" w:rsidRPr="00735E81" w:rsidRDefault="006209AD" w:rsidP="006209AD">
      <w:pPr>
        <w:pStyle w:val="Level1"/>
        <w:pBdr>
          <w:top w:val="single" w:sz="6" w:space="0" w:color="FFFFFF"/>
          <w:left w:val="single" w:sz="6" w:space="0" w:color="FFFFFF"/>
          <w:bottom w:val="single" w:sz="6" w:space="0" w:color="FFFFFF"/>
          <w:right w:val="single" w:sz="6" w:space="0" w:color="FFFFFF"/>
        </w:pBdr>
        <w:tabs>
          <w:tab w:val="left" w:pos="-1440"/>
        </w:tabs>
        <w:ind w:left="360" w:hanging="360"/>
      </w:pPr>
      <w:r w:rsidRPr="00735E81">
        <w:t xml:space="preserve">6.    </w:t>
      </w:r>
      <w:r w:rsidR="00643F54" w:rsidRPr="00735E81">
        <w:t>STUDY/ACTIVITY JUSTIFICATION AND OBJECTIVES:</w:t>
      </w:r>
    </w:p>
    <w:p w14:paraId="2830A734"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6D8B4084" w14:textId="77777777" w:rsidR="00643F54" w:rsidRPr="00735E81" w:rsidRDefault="006533D8" w:rsidP="003918C9">
      <w:pPr>
        <w:numPr>
          <w:ilvl w:val="0"/>
          <w:numId w:val="8"/>
        </w:numPr>
        <w:tabs>
          <w:tab w:val="clear" w:pos="1440"/>
          <w:tab w:val="num" w:pos="1080"/>
        </w:tabs>
      </w:pPr>
      <w:r w:rsidRPr="00735E81">
        <w:t>Justify your animal use in one or two brief paragraphs</w:t>
      </w:r>
      <w:r w:rsidR="00643F54" w:rsidRPr="00735E81">
        <w:t>:</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BBFAE6D" w14:textId="77777777" w:rsidTr="009E28A7">
        <w:tc>
          <w:tcPr>
            <w:tcW w:w="9270" w:type="dxa"/>
            <w:shd w:val="clear" w:color="auto" w:fill="auto"/>
          </w:tcPr>
          <w:p w14:paraId="123704DD" w14:textId="77777777" w:rsidR="00836224" w:rsidRDefault="001368F8" w:rsidP="00C45881">
            <w:pPr>
              <w:rPr>
                <w:b/>
                <w:bCs/>
                <w:szCs w:val="24"/>
              </w:rPr>
            </w:pPr>
            <w:r>
              <w:rPr>
                <w:b/>
                <w:bCs/>
                <w:szCs w:val="24"/>
              </w:rPr>
              <w:t xml:space="preserve">The Fisheries Department at Auburn University has an internationally-known research program to improve sportfish and fishing in small ponds and lakes.  Largemouth bass </w:t>
            </w:r>
            <w:r w:rsidR="00815594">
              <w:rPr>
                <w:b/>
                <w:bCs/>
                <w:szCs w:val="24"/>
              </w:rPr>
              <w:t>and bluegill</w:t>
            </w:r>
            <w:r>
              <w:rPr>
                <w:b/>
                <w:bCs/>
                <w:szCs w:val="24"/>
              </w:rPr>
              <w:t xml:space="preserve"> are the most important fish species in these systems.  </w:t>
            </w:r>
            <w:r w:rsidR="00F34C02">
              <w:rPr>
                <w:b/>
                <w:bCs/>
                <w:szCs w:val="24"/>
              </w:rPr>
              <w:t xml:space="preserve">Achieving satisfactory </w:t>
            </w:r>
            <w:r w:rsidR="003A20EF">
              <w:rPr>
                <w:b/>
                <w:bCs/>
                <w:szCs w:val="24"/>
              </w:rPr>
              <w:t xml:space="preserve">fish growth, </w:t>
            </w:r>
            <w:r w:rsidR="00F34C02">
              <w:rPr>
                <w:b/>
                <w:bCs/>
                <w:szCs w:val="24"/>
              </w:rPr>
              <w:t>body condition</w:t>
            </w:r>
            <w:r w:rsidR="001C21BB">
              <w:rPr>
                <w:b/>
                <w:bCs/>
                <w:szCs w:val="24"/>
              </w:rPr>
              <w:t xml:space="preserve"> </w:t>
            </w:r>
            <w:r w:rsidR="003A20EF">
              <w:rPr>
                <w:b/>
                <w:bCs/>
                <w:szCs w:val="24"/>
              </w:rPr>
              <w:t>are</w:t>
            </w:r>
            <w:r w:rsidR="00F34C02">
              <w:rPr>
                <w:b/>
                <w:bCs/>
                <w:szCs w:val="24"/>
              </w:rPr>
              <w:t xml:space="preserve"> central goal</w:t>
            </w:r>
            <w:r w:rsidR="003A20EF">
              <w:rPr>
                <w:b/>
                <w:bCs/>
                <w:szCs w:val="24"/>
              </w:rPr>
              <w:t>s</w:t>
            </w:r>
            <w:r w:rsidR="00F34C02">
              <w:rPr>
                <w:b/>
                <w:bCs/>
                <w:szCs w:val="24"/>
              </w:rPr>
              <w:t xml:space="preserve"> of small pond </w:t>
            </w:r>
            <w:r w:rsidR="003A20EF">
              <w:rPr>
                <w:b/>
                <w:bCs/>
                <w:szCs w:val="24"/>
              </w:rPr>
              <w:t xml:space="preserve">fishery </w:t>
            </w:r>
            <w:r w:rsidR="00F34C02">
              <w:rPr>
                <w:b/>
                <w:bCs/>
                <w:szCs w:val="24"/>
              </w:rPr>
              <w:t xml:space="preserve">management.  </w:t>
            </w:r>
            <w:r>
              <w:rPr>
                <w:b/>
                <w:bCs/>
                <w:szCs w:val="24"/>
              </w:rPr>
              <w:t xml:space="preserve">If left unmanaged, largemouth bass populations become too dense due to </w:t>
            </w:r>
            <w:r w:rsidR="00F34C02">
              <w:rPr>
                <w:b/>
                <w:bCs/>
                <w:szCs w:val="24"/>
              </w:rPr>
              <w:t xml:space="preserve">naturally </w:t>
            </w:r>
            <w:r>
              <w:rPr>
                <w:b/>
                <w:bCs/>
                <w:szCs w:val="24"/>
              </w:rPr>
              <w:t>high reproductive rates</w:t>
            </w:r>
            <w:r w:rsidR="00815594">
              <w:rPr>
                <w:b/>
                <w:bCs/>
                <w:szCs w:val="24"/>
              </w:rPr>
              <w:t xml:space="preserve">, which </w:t>
            </w:r>
            <w:r w:rsidR="00836224">
              <w:rPr>
                <w:b/>
                <w:bCs/>
                <w:szCs w:val="24"/>
              </w:rPr>
              <w:t xml:space="preserve">outstrips the capacity of the pond to provide natural food (small bluegill) for these bass.  When there is not enough food for the bass, their growth and body condition suffers and the fish can become stunted and very thin, which lead to disease outbreaks and is undesirable for anglers that wish to catch large fish.  </w:t>
            </w:r>
            <w:r w:rsidR="003A20EF">
              <w:rPr>
                <w:b/>
                <w:bCs/>
                <w:szCs w:val="24"/>
              </w:rPr>
              <w:t xml:space="preserve">Thus management actions </w:t>
            </w:r>
            <w:r w:rsidR="001C21BB">
              <w:rPr>
                <w:b/>
                <w:bCs/>
                <w:szCs w:val="24"/>
              </w:rPr>
              <w:t>usually must be</w:t>
            </w:r>
            <w:r w:rsidR="003A20EF">
              <w:rPr>
                <w:b/>
                <w:bCs/>
                <w:szCs w:val="24"/>
              </w:rPr>
              <w:t xml:space="preserve"> taken to prevent high largemouth bass densities from occurring.  </w:t>
            </w:r>
            <w:r w:rsidR="00836224">
              <w:rPr>
                <w:b/>
                <w:bCs/>
                <w:szCs w:val="24"/>
              </w:rPr>
              <w:t>The most common method for thinning the bass po</w:t>
            </w:r>
            <w:r w:rsidR="001C21BB">
              <w:rPr>
                <w:b/>
                <w:bCs/>
                <w:szCs w:val="24"/>
              </w:rPr>
              <w:t>pulations is to remove fish by hook and line fishing</w:t>
            </w:r>
            <w:r w:rsidR="00836224">
              <w:rPr>
                <w:b/>
                <w:bCs/>
                <w:szCs w:val="24"/>
              </w:rPr>
              <w:t>, however this approach often targets larger adult fish that have already established themselves and lived i</w:t>
            </w:r>
            <w:r w:rsidR="001C21BB">
              <w:rPr>
                <w:b/>
                <w:bCs/>
                <w:szCs w:val="24"/>
              </w:rPr>
              <w:t>n the pond for several years.  In practice, pond owners and a</w:t>
            </w:r>
            <w:r w:rsidR="00836224">
              <w:rPr>
                <w:b/>
                <w:bCs/>
                <w:szCs w:val="24"/>
              </w:rPr>
              <w:t xml:space="preserve">nglers often toss these fish onto the shoreline alive to perish out of the water or be consumed by terrestrial animals.  Moreover, this approach is undesirable because it does not address high densities of small, young (&lt; 1 year old) bass that are </w:t>
            </w:r>
            <w:r w:rsidR="001C21BB">
              <w:rPr>
                <w:b/>
                <w:bCs/>
                <w:szCs w:val="24"/>
              </w:rPr>
              <w:t>overly-</w:t>
            </w:r>
            <w:r w:rsidR="00836224">
              <w:rPr>
                <w:b/>
                <w:bCs/>
                <w:szCs w:val="24"/>
              </w:rPr>
              <w:t xml:space="preserve">abundant and capable of consuming more prey (small bluegill) than the </w:t>
            </w:r>
            <w:r w:rsidR="00836224">
              <w:rPr>
                <w:b/>
                <w:bCs/>
                <w:szCs w:val="24"/>
              </w:rPr>
              <w:lastRenderedPageBreak/>
              <w:t>pond can produce.  Thus we are interested in evaluating methods that can selectively exterminate these wild populations of these overly-abundant young (fry/juveniles) bass.</w:t>
            </w:r>
          </w:p>
          <w:p w14:paraId="63C23DF7" w14:textId="77777777" w:rsidR="00836224" w:rsidRDefault="00836224" w:rsidP="00C45881">
            <w:pPr>
              <w:rPr>
                <w:b/>
                <w:bCs/>
                <w:szCs w:val="24"/>
              </w:rPr>
            </w:pPr>
          </w:p>
          <w:p w14:paraId="2DD028F7" w14:textId="6CC5818F" w:rsidR="00C45881" w:rsidRDefault="00836224" w:rsidP="00C45881">
            <w:pPr>
              <w:rPr>
                <w:b/>
                <w:bCs/>
                <w:szCs w:val="24"/>
              </w:rPr>
            </w:pPr>
            <w:r>
              <w:rPr>
                <w:b/>
                <w:bCs/>
                <w:szCs w:val="24"/>
              </w:rPr>
              <w:t>One such approach to exterminating overly-abundant young</w:t>
            </w:r>
            <w:r w:rsidR="00A1105B">
              <w:rPr>
                <w:b/>
                <w:bCs/>
                <w:szCs w:val="24"/>
              </w:rPr>
              <w:t>-of-year (YOY; 1 month 1-2 inches long)</w:t>
            </w:r>
            <w:r>
              <w:rPr>
                <w:b/>
                <w:bCs/>
                <w:szCs w:val="24"/>
              </w:rPr>
              <w:t xml:space="preserve"> bass is to apply </w:t>
            </w:r>
            <w:r w:rsidR="0028718F">
              <w:rPr>
                <w:b/>
                <w:bCs/>
                <w:szCs w:val="24"/>
              </w:rPr>
              <w:t>(spray and/or inject</w:t>
            </w:r>
            <w:r w:rsidR="00585121">
              <w:rPr>
                <w:b/>
                <w:bCs/>
                <w:szCs w:val="24"/>
              </w:rPr>
              <w:t xml:space="preserve"> into the water</w:t>
            </w:r>
            <w:r w:rsidR="0028718F">
              <w:rPr>
                <w:b/>
                <w:bCs/>
                <w:szCs w:val="24"/>
              </w:rPr>
              <w:t xml:space="preserve">) </w:t>
            </w:r>
            <w:r>
              <w:rPr>
                <w:b/>
                <w:bCs/>
                <w:szCs w:val="24"/>
              </w:rPr>
              <w:t xml:space="preserve">the </w:t>
            </w:r>
            <w:r w:rsidR="005D2DBB">
              <w:rPr>
                <w:b/>
                <w:bCs/>
                <w:szCs w:val="24"/>
              </w:rPr>
              <w:t xml:space="preserve">botanical </w:t>
            </w:r>
            <w:r>
              <w:rPr>
                <w:b/>
                <w:bCs/>
                <w:szCs w:val="24"/>
              </w:rPr>
              <w:t>p</w:t>
            </w:r>
            <w:r w:rsidR="0028718F">
              <w:rPr>
                <w:b/>
                <w:bCs/>
                <w:szCs w:val="24"/>
              </w:rPr>
              <w:t>i</w:t>
            </w:r>
            <w:r>
              <w:rPr>
                <w:b/>
                <w:bCs/>
                <w:szCs w:val="24"/>
              </w:rPr>
              <w:t xml:space="preserve">sicicde rotenone in a narrow band along the shoreline of a pond, at a time of year when recently hatched </w:t>
            </w:r>
            <w:r w:rsidR="0094488D">
              <w:rPr>
                <w:b/>
                <w:bCs/>
                <w:szCs w:val="24"/>
              </w:rPr>
              <w:t>YOY</w:t>
            </w:r>
            <w:r>
              <w:rPr>
                <w:b/>
                <w:bCs/>
                <w:szCs w:val="24"/>
              </w:rPr>
              <w:t xml:space="preserve"> bass are hiding </w:t>
            </w:r>
            <w:r w:rsidR="0028718F">
              <w:rPr>
                <w:b/>
                <w:bCs/>
                <w:szCs w:val="24"/>
              </w:rPr>
              <w:t>very close to sh</w:t>
            </w:r>
            <w:r>
              <w:rPr>
                <w:b/>
                <w:bCs/>
                <w:szCs w:val="24"/>
              </w:rPr>
              <w:t>o</w:t>
            </w:r>
            <w:r w:rsidR="0028718F">
              <w:rPr>
                <w:b/>
                <w:bCs/>
                <w:szCs w:val="24"/>
              </w:rPr>
              <w:t>r</w:t>
            </w:r>
            <w:r>
              <w:rPr>
                <w:b/>
                <w:bCs/>
                <w:szCs w:val="24"/>
              </w:rPr>
              <w:t>e to avoid predation by larger fish.  This approach is very selective</w:t>
            </w:r>
            <w:r w:rsidR="0028718F">
              <w:rPr>
                <w:b/>
                <w:bCs/>
                <w:szCs w:val="24"/>
              </w:rPr>
              <w:t xml:space="preserve"> and </w:t>
            </w:r>
            <w:r w:rsidR="00181B79">
              <w:rPr>
                <w:b/>
                <w:bCs/>
                <w:szCs w:val="24"/>
              </w:rPr>
              <w:t>has the potential to exterminate</w:t>
            </w:r>
            <w:r w:rsidR="0028718F">
              <w:rPr>
                <w:b/>
                <w:bCs/>
                <w:szCs w:val="24"/>
              </w:rPr>
              <w:t xml:space="preserve"> populations of young bass without substantial unintended deaths of larger adult bass because it is applied in such shallow water close to shore where large fish rarely venture.  These larger fish are also able to easily swim to d</w:t>
            </w:r>
            <w:r w:rsidR="001C21BB">
              <w:rPr>
                <w:b/>
                <w:bCs/>
                <w:szCs w:val="24"/>
              </w:rPr>
              <w:t>e</w:t>
            </w:r>
            <w:r w:rsidR="0028718F">
              <w:rPr>
                <w:b/>
                <w:bCs/>
                <w:szCs w:val="24"/>
              </w:rPr>
              <w:t xml:space="preserve">eper water to escape the pisciciede when disturbed by the application </w:t>
            </w:r>
            <w:r w:rsidR="0028718F" w:rsidRPr="00286E36">
              <w:rPr>
                <w:b/>
                <w:bCs/>
                <w:szCs w:val="24"/>
              </w:rPr>
              <w:t xml:space="preserve">process.  </w:t>
            </w:r>
          </w:p>
          <w:p w14:paraId="25C0455A" w14:textId="77777777" w:rsidR="008B0591" w:rsidRDefault="008B0591" w:rsidP="00C45881">
            <w:pPr>
              <w:rPr>
                <w:b/>
                <w:bCs/>
                <w:szCs w:val="24"/>
              </w:rPr>
            </w:pPr>
          </w:p>
          <w:p w14:paraId="5C315B52" w14:textId="2AD820B8" w:rsidR="002B5646" w:rsidRDefault="008B0591" w:rsidP="001C21BB">
            <w:pPr>
              <w:rPr>
                <w:b/>
                <w:bCs/>
                <w:szCs w:val="24"/>
              </w:rPr>
            </w:pPr>
            <w:r>
              <w:rPr>
                <w:b/>
                <w:bCs/>
                <w:szCs w:val="24"/>
              </w:rPr>
              <w:t xml:space="preserve">Rotenone is an essential </w:t>
            </w:r>
            <w:r w:rsidR="005D2DBB">
              <w:rPr>
                <w:b/>
                <w:bCs/>
                <w:szCs w:val="24"/>
              </w:rPr>
              <w:t xml:space="preserve">piscicide for fisheries management that is derived from the roots of plants in the family </w:t>
            </w:r>
            <w:r w:rsidR="005D2DBB" w:rsidRPr="005D2DBB">
              <w:rPr>
                <w:b/>
                <w:bCs/>
                <w:szCs w:val="24"/>
              </w:rPr>
              <w:t>Leguminosae</w:t>
            </w:r>
            <w:r w:rsidR="005D2DBB">
              <w:rPr>
                <w:b/>
                <w:bCs/>
                <w:szCs w:val="24"/>
              </w:rPr>
              <w:t xml:space="preserve">.  Rotenone </w:t>
            </w:r>
            <w:r>
              <w:rPr>
                <w:b/>
                <w:bCs/>
                <w:szCs w:val="24"/>
              </w:rPr>
              <w:t>can be used safely and effectively to exterminate undesirable fish populations.  The American Fisheries Society, the pre-eminent professional fisheries organization in the North America, states in their standard operating procedures for the use of rotenone (</w:t>
            </w:r>
            <w:hyperlink r:id="rId13" w:history="1">
              <w:r w:rsidRPr="008B0591">
                <w:rPr>
                  <w:rStyle w:val="Hyperlink"/>
                  <w:b/>
                  <w:bCs/>
                  <w:szCs w:val="24"/>
                </w:rPr>
                <w:t>http://www.fisheriessociety.org/rotenone/rot.pdf</w:t>
              </w:r>
            </w:hyperlink>
            <w:r>
              <w:rPr>
                <w:b/>
                <w:bCs/>
                <w:szCs w:val="24"/>
              </w:rPr>
              <w:t>) that “</w:t>
            </w:r>
            <w:r w:rsidRPr="008B0591">
              <w:rPr>
                <w:b/>
                <w:bCs/>
                <w:szCs w:val="24"/>
              </w:rPr>
              <w:t>Rotenone continues to be a valuable tool in fisheries, without whic</w:t>
            </w:r>
            <w:r>
              <w:rPr>
                <w:b/>
                <w:bCs/>
                <w:szCs w:val="24"/>
              </w:rPr>
              <w:t xml:space="preserve">h many management options will be lost.  </w:t>
            </w:r>
            <w:r w:rsidRPr="008B0591">
              <w:rPr>
                <w:b/>
                <w:bCs/>
                <w:szCs w:val="24"/>
              </w:rPr>
              <w:t>Fisheries managers rely on a wide variety of tools for the management and assessment of fish populations to maintain diverse and productive aquatic ecosystems and quality recreational fisheries. Piscicide application is the only method other than dewatering that can consistently eradicate undesirable fish communities or sample a portion of the entire fish population, including all species.</w:t>
            </w:r>
            <w:r>
              <w:rPr>
                <w:b/>
                <w:bCs/>
                <w:szCs w:val="24"/>
              </w:rPr>
              <w:t>”</w:t>
            </w:r>
            <w:r w:rsidR="00EB70A1">
              <w:rPr>
                <w:b/>
                <w:bCs/>
                <w:szCs w:val="24"/>
              </w:rPr>
              <w:t xml:space="preserve">  </w:t>
            </w:r>
          </w:p>
          <w:p w14:paraId="7030F0E8" w14:textId="623903B3" w:rsidR="00576763" w:rsidRDefault="00576763" w:rsidP="001C21BB">
            <w:pPr>
              <w:rPr>
                <w:b/>
                <w:bCs/>
                <w:szCs w:val="24"/>
              </w:rPr>
            </w:pPr>
          </w:p>
          <w:p w14:paraId="01D30B83" w14:textId="69DE47C0" w:rsidR="00286E36" w:rsidRDefault="00286E36" w:rsidP="00286E36">
            <w:pPr>
              <w:rPr>
                <w:b/>
                <w:bCs/>
                <w:szCs w:val="24"/>
              </w:rPr>
            </w:pPr>
            <w:r w:rsidRPr="00FE2E4D">
              <w:rPr>
                <w:b/>
                <w:bCs/>
                <w:szCs w:val="24"/>
              </w:rPr>
              <w:t>Shoreline rotenone is often applied by state natural resource management agencies to reduce bass recruitment, particularly in the southeastern US where conditions are favorable for high very high largemouth bass reproductive rates the thus population densities.  For example, the Alabama Department of Conservation and Natural Resources typically treats 3-5 large 50-100 acre lakes each year with shoreline rotenone.  Unfortunately, the effectiveness of these treatments has not been thoroughly evaluated. There is only one published study on the effectiveness of shoreline rotenone (McHugh 1990), and it was somewhat inconclusive and had a low sample size.  Thus we would like to conduct a study to assess the effectiveness of shoreline rotenone.  If shoreline rotenone proves effective at eliminating the undesirable over-abundance of YOY largemouth bass then continued use of this method may be justifiable to maintain adequate largemouth bass growth and would eliminate the need to cull adult bass from these populations.  Conversely, if our study suggests that shoreline rotenone is ineffective, then these agencies could be persuaded to stop the practice.</w:t>
            </w:r>
          </w:p>
          <w:p w14:paraId="6C893985" w14:textId="77777777" w:rsidR="00541206" w:rsidRDefault="00541206" w:rsidP="001C21BB">
            <w:pPr>
              <w:rPr>
                <w:b/>
                <w:bCs/>
                <w:szCs w:val="24"/>
              </w:rPr>
            </w:pPr>
          </w:p>
          <w:p w14:paraId="67709043" w14:textId="77777777" w:rsidR="00541206" w:rsidRDefault="00541206" w:rsidP="001C21BB">
            <w:pPr>
              <w:rPr>
                <w:b/>
                <w:bCs/>
                <w:szCs w:val="24"/>
              </w:rPr>
            </w:pPr>
            <w:r>
              <w:rPr>
                <w:b/>
                <w:bCs/>
                <w:szCs w:val="24"/>
              </w:rPr>
              <w:t>Literature Cited:</w:t>
            </w:r>
          </w:p>
          <w:p w14:paraId="645B385F" w14:textId="77777777" w:rsidR="00541206" w:rsidRDefault="00541206" w:rsidP="00541206">
            <w:pPr>
              <w:rPr>
                <w:b/>
                <w:bCs/>
                <w:szCs w:val="24"/>
              </w:rPr>
            </w:pPr>
            <w:r w:rsidRPr="00541206">
              <w:rPr>
                <w:b/>
                <w:bCs/>
                <w:szCs w:val="24"/>
              </w:rPr>
              <w:t xml:space="preserve">Finlayson, B., R. Schnick, D. Skaar, J. Anderson, L. Demong, D. Duffield, W. Horton, and J. Steinkjer. 2010. Planning and </w:t>
            </w:r>
            <w:r>
              <w:rPr>
                <w:b/>
                <w:bCs/>
                <w:szCs w:val="24"/>
              </w:rPr>
              <w:t xml:space="preserve"> </w:t>
            </w:r>
            <w:r w:rsidRPr="00541206">
              <w:rPr>
                <w:b/>
                <w:bCs/>
                <w:szCs w:val="24"/>
              </w:rPr>
              <w:t>standard operating procedures for the use of rotenone in fish management—rotenone SOP</w:t>
            </w:r>
            <w:r>
              <w:rPr>
                <w:b/>
                <w:bCs/>
                <w:szCs w:val="24"/>
              </w:rPr>
              <w:t xml:space="preserve"> manual.  </w:t>
            </w:r>
            <w:r w:rsidRPr="00541206">
              <w:rPr>
                <w:b/>
                <w:bCs/>
                <w:szCs w:val="24"/>
              </w:rPr>
              <w:t>American Fisheries Society, Bethesda, Maryland.</w:t>
            </w:r>
          </w:p>
          <w:p w14:paraId="1A8E9325" w14:textId="77777777" w:rsidR="00541206" w:rsidRDefault="00541206" w:rsidP="00541206">
            <w:pPr>
              <w:rPr>
                <w:b/>
                <w:bCs/>
                <w:szCs w:val="24"/>
              </w:rPr>
            </w:pPr>
          </w:p>
          <w:p w14:paraId="6AAFA4DE" w14:textId="77777777" w:rsidR="00541206" w:rsidRPr="00541206" w:rsidRDefault="00541206" w:rsidP="00541206">
            <w:pPr>
              <w:rPr>
                <w:b/>
                <w:bCs/>
                <w:szCs w:val="24"/>
              </w:rPr>
            </w:pPr>
            <w:r w:rsidRPr="00541206">
              <w:rPr>
                <w:b/>
                <w:bCs/>
                <w:szCs w:val="24"/>
              </w:rPr>
              <w:t>James J. McHugh (1990) Responses of Bluegills and Crappies</w:t>
            </w:r>
          </w:p>
          <w:p w14:paraId="6F54BBDA" w14:textId="77777777" w:rsidR="00541206" w:rsidRPr="00541206" w:rsidRDefault="00541206" w:rsidP="00541206">
            <w:pPr>
              <w:rPr>
                <w:b/>
                <w:bCs/>
                <w:szCs w:val="24"/>
              </w:rPr>
            </w:pPr>
            <w:r w:rsidRPr="00541206">
              <w:rPr>
                <w:b/>
                <w:bCs/>
                <w:szCs w:val="24"/>
              </w:rPr>
              <w:t>to Reduced Abundance of Largemouth Bass in Two Alabama Impoundments,</w:t>
            </w:r>
          </w:p>
          <w:p w14:paraId="20B786EB" w14:textId="77777777" w:rsidR="00541206" w:rsidRPr="00585121" w:rsidRDefault="00541206" w:rsidP="00541206">
            <w:pPr>
              <w:rPr>
                <w:b/>
                <w:bCs/>
                <w:szCs w:val="24"/>
              </w:rPr>
            </w:pPr>
            <w:r w:rsidRPr="00541206">
              <w:rPr>
                <w:b/>
                <w:bCs/>
                <w:szCs w:val="24"/>
              </w:rPr>
              <w:lastRenderedPageBreak/>
              <w:t>North American Journal of Fisheries Management, 10:3, 344-351</w:t>
            </w:r>
            <w:r>
              <w:rPr>
                <w:b/>
                <w:bCs/>
                <w:szCs w:val="24"/>
              </w:rPr>
              <w:t>.</w:t>
            </w:r>
          </w:p>
        </w:tc>
      </w:tr>
    </w:tbl>
    <w:p w14:paraId="43936942" w14:textId="77777777" w:rsidR="00643F54" w:rsidRPr="00735E81" w:rsidRDefault="00643F54"/>
    <w:p w14:paraId="0939E4C4" w14:textId="77777777" w:rsidR="00643F54" w:rsidRPr="00735E81" w:rsidRDefault="006533D8" w:rsidP="003918C9">
      <w:pPr>
        <w:numPr>
          <w:ilvl w:val="0"/>
          <w:numId w:val="8"/>
        </w:numPr>
        <w:tabs>
          <w:tab w:val="clear" w:pos="1440"/>
          <w:tab w:val="num" w:pos="1080"/>
        </w:tabs>
      </w:pPr>
      <w:r w:rsidRPr="00735E81">
        <w:t>What are the main objectives of your study</w:t>
      </w:r>
      <w:r w:rsidR="00643F54" w:rsidRPr="00735E81">
        <w:t>:</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52D1B121" w14:textId="77777777" w:rsidTr="009E28A7">
        <w:tc>
          <w:tcPr>
            <w:tcW w:w="9270" w:type="dxa"/>
            <w:shd w:val="clear" w:color="auto" w:fill="auto"/>
          </w:tcPr>
          <w:p w14:paraId="0D09FA3D" w14:textId="77777777" w:rsidR="002B5646" w:rsidRPr="000D7D4A" w:rsidRDefault="00F34C02" w:rsidP="00733148">
            <w:pPr>
              <w:rPr>
                <w:b/>
              </w:rPr>
            </w:pPr>
            <w:r>
              <w:rPr>
                <w:b/>
              </w:rPr>
              <w:t xml:space="preserve">The main objective </w:t>
            </w:r>
            <w:r w:rsidR="004004A5">
              <w:rPr>
                <w:b/>
              </w:rPr>
              <w:t>of this study is</w:t>
            </w:r>
            <w:r>
              <w:rPr>
                <w:b/>
              </w:rPr>
              <w:t xml:space="preserve"> to evaluate </w:t>
            </w:r>
            <w:r w:rsidR="00733148">
              <w:rPr>
                <w:b/>
              </w:rPr>
              <w:t>the effectiveness of shoreline rotenone application to exterminate undesirable and overly-abundant young (fry/juveniles</w:t>
            </w:r>
            <w:r w:rsidR="0094488D">
              <w:rPr>
                <w:b/>
              </w:rPr>
              <w:t>; YOY</w:t>
            </w:r>
            <w:r w:rsidR="00733148">
              <w:rPr>
                <w:b/>
              </w:rPr>
              <w:t>) largemouth bass to reduce population density and improve growth and body condition.</w:t>
            </w:r>
          </w:p>
        </w:tc>
      </w:tr>
    </w:tbl>
    <w:p w14:paraId="518516F4" w14:textId="77777777" w:rsidR="00643F54" w:rsidRDefault="00643F54">
      <w:pPr>
        <w:pBdr>
          <w:top w:val="single" w:sz="6" w:space="0" w:color="FFFFFF"/>
          <w:left w:val="single" w:sz="6" w:space="0" w:color="FFFFFF"/>
          <w:bottom w:val="single" w:sz="6" w:space="0" w:color="FFFFFF"/>
          <w:right w:val="single" w:sz="6" w:space="0" w:color="FFFFFF"/>
        </w:pBdr>
        <w:rPr>
          <w:sz w:val="16"/>
          <w:szCs w:val="16"/>
        </w:rPr>
      </w:pPr>
    </w:p>
    <w:p w14:paraId="79CE71EB" w14:textId="77777777" w:rsidR="004008FB" w:rsidRPr="00735E81" w:rsidRDefault="006209AD" w:rsidP="00DA0F0F">
      <w:pPr>
        <w:pStyle w:val="Level1"/>
        <w:pBdr>
          <w:top w:val="single" w:sz="6" w:space="0" w:color="FFFFFF"/>
          <w:left w:val="single" w:sz="6" w:space="0" w:color="FFFFFF"/>
          <w:bottom w:val="single" w:sz="6" w:space="0" w:color="FFFFFF"/>
          <w:right w:val="single" w:sz="6" w:space="0" w:color="FFFFFF"/>
        </w:pBdr>
        <w:tabs>
          <w:tab w:val="left" w:pos="-1440"/>
          <w:tab w:val="left" w:pos="0"/>
          <w:tab w:val="left" w:pos="270"/>
          <w:tab w:val="left" w:pos="450"/>
          <w:tab w:val="left" w:pos="630"/>
        </w:tabs>
      </w:pPr>
      <w:r w:rsidRPr="00735E81">
        <w:t xml:space="preserve">7.    </w:t>
      </w:r>
      <w:r w:rsidR="0055484D" w:rsidRPr="00735E81">
        <w:t xml:space="preserve">  </w:t>
      </w:r>
      <w:r w:rsidR="00DA0F0F" w:rsidRPr="00735E81">
        <w:t xml:space="preserve">   </w:t>
      </w:r>
      <w:r w:rsidR="000A4712" w:rsidRPr="00735E81">
        <w:t xml:space="preserve">A.  </w:t>
      </w:r>
      <w:r w:rsidR="00643F54" w:rsidRPr="00735E81">
        <w:t xml:space="preserve">SUMMARY OF PROPOSED ACTIVITY: </w:t>
      </w:r>
      <w:r w:rsidR="00643F54" w:rsidRPr="00B22FAE">
        <w:t>USE LAY TERMS</w:t>
      </w:r>
      <w:r w:rsidR="00643F54" w:rsidRPr="00735E81">
        <w:t xml:space="preserve"> to give a description of the proposed </w:t>
      </w:r>
    </w:p>
    <w:p w14:paraId="7FF5380F" w14:textId="77777777" w:rsidR="004008FB" w:rsidRPr="00735E81" w:rsidRDefault="004008FB" w:rsidP="004008FB">
      <w:pPr>
        <w:pStyle w:val="Level1"/>
        <w:pBdr>
          <w:top w:val="single" w:sz="6" w:space="0" w:color="FFFFFF"/>
          <w:left w:val="single" w:sz="6" w:space="0" w:color="FFFFFF"/>
          <w:bottom w:val="single" w:sz="6" w:space="0" w:color="FFFFFF"/>
          <w:right w:val="single" w:sz="6" w:space="0" w:color="FFFFFF"/>
        </w:pBdr>
        <w:tabs>
          <w:tab w:val="left" w:pos="-1440"/>
          <w:tab w:val="left" w:pos="0"/>
          <w:tab w:val="left" w:pos="270"/>
        </w:tabs>
        <w:rPr>
          <w:i/>
        </w:rPr>
      </w:pPr>
      <w:r w:rsidRPr="00735E81">
        <w:t xml:space="preserve">       </w:t>
      </w:r>
      <w:r w:rsidR="000A4712" w:rsidRPr="00735E81">
        <w:t xml:space="preserve">      </w:t>
      </w:r>
      <w:r w:rsidR="0055484D" w:rsidRPr="00735E81">
        <w:t xml:space="preserve">   </w:t>
      </w:r>
      <w:r w:rsidR="00DA0F0F" w:rsidRPr="00735E81">
        <w:t xml:space="preserve">  a</w:t>
      </w:r>
      <w:r w:rsidRPr="00735E81">
        <w:t xml:space="preserve">ctivity. </w:t>
      </w:r>
      <w:r w:rsidR="00643F54" w:rsidRPr="00735E81">
        <w:rPr>
          <w:i/>
        </w:rPr>
        <w:t xml:space="preserve">From reading this section it should be possible for a </w:t>
      </w:r>
      <w:r w:rsidR="00643F54" w:rsidRPr="00B22FAE">
        <w:rPr>
          <w:i/>
        </w:rPr>
        <w:t>non-scientist</w:t>
      </w:r>
      <w:r w:rsidR="00643F54" w:rsidRPr="00735E81">
        <w:rPr>
          <w:i/>
        </w:rPr>
        <w:t xml:space="preserve"> to determine exactly how </w:t>
      </w:r>
    </w:p>
    <w:p w14:paraId="7D7482AB" w14:textId="77777777" w:rsidR="00643F54" w:rsidRPr="00735E81" w:rsidRDefault="004008FB" w:rsidP="004008FB">
      <w:pPr>
        <w:pStyle w:val="Level1"/>
        <w:pBdr>
          <w:top w:val="single" w:sz="6" w:space="0" w:color="FFFFFF"/>
          <w:left w:val="single" w:sz="6" w:space="0" w:color="FFFFFF"/>
          <w:bottom w:val="single" w:sz="6" w:space="0" w:color="FFFFFF"/>
          <w:right w:val="single" w:sz="6" w:space="0" w:color="FFFFFF"/>
        </w:pBdr>
        <w:tabs>
          <w:tab w:val="left" w:pos="-1440"/>
          <w:tab w:val="left" w:pos="0"/>
          <w:tab w:val="left" w:pos="270"/>
        </w:tabs>
        <w:rPr>
          <w:i/>
        </w:rPr>
      </w:pPr>
      <w:r w:rsidRPr="00735E81">
        <w:rPr>
          <w:i/>
        </w:rPr>
        <w:t xml:space="preserve">       </w:t>
      </w:r>
      <w:r w:rsidR="000A4712" w:rsidRPr="00735E81">
        <w:rPr>
          <w:i/>
        </w:rPr>
        <w:t xml:space="preserve">     </w:t>
      </w:r>
      <w:r w:rsidR="0055484D" w:rsidRPr="00735E81">
        <w:rPr>
          <w:i/>
        </w:rPr>
        <w:t xml:space="preserve">  </w:t>
      </w:r>
      <w:r w:rsidR="000A4712" w:rsidRPr="00735E81">
        <w:rPr>
          <w:i/>
        </w:rPr>
        <w:t xml:space="preserve"> </w:t>
      </w:r>
      <w:r w:rsidR="0055484D" w:rsidRPr="00735E81">
        <w:rPr>
          <w:i/>
        </w:rPr>
        <w:t xml:space="preserve"> </w:t>
      </w:r>
      <w:r w:rsidR="00DA0F0F" w:rsidRPr="00735E81">
        <w:rPr>
          <w:i/>
        </w:rPr>
        <w:t xml:space="preserve">  </w:t>
      </w:r>
      <w:r w:rsidR="00643F54" w:rsidRPr="00735E81">
        <w:rPr>
          <w:i/>
        </w:rPr>
        <w:t>animals will be</w:t>
      </w:r>
      <w:r w:rsidR="006209AD" w:rsidRPr="00735E81">
        <w:rPr>
          <w:i/>
        </w:rPr>
        <w:t xml:space="preserve"> </w:t>
      </w:r>
      <w:r w:rsidR="00643F54" w:rsidRPr="00735E81">
        <w:rPr>
          <w:i/>
        </w:rPr>
        <w:t>used in the context of the proposed activity.</w:t>
      </w:r>
    </w:p>
    <w:p w14:paraId="79C5D79F"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35EDF88E" w14:textId="77777777" w:rsidR="00643F54" w:rsidRPr="00735E81" w:rsidRDefault="00643F54" w:rsidP="00DA0F0F">
      <w:pPr>
        <w:pBdr>
          <w:top w:val="single" w:sz="6" w:space="0" w:color="FFFFFF"/>
          <w:left w:val="single" w:sz="6" w:space="0" w:color="FFFFFF"/>
          <w:bottom w:val="single" w:sz="6" w:space="0" w:color="FFFFFF"/>
          <w:right w:val="single" w:sz="6" w:space="0" w:color="FFFFFF"/>
        </w:pBdr>
        <w:ind w:left="1080"/>
        <w:rPr>
          <w:i/>
        </w:rPr>
      </w:pPr>
      <w:r w:rsidRPr="00735E81">
        <w:t xml:space="preserve">This section should include a clear description of the </w:t>
      </w:r>
      <w:r w:rsidR="006533D8" w:rsidRPr="00735E81">
        <w:t>EXPERIMENTAL DESIGN</w:t>
      </w:r>
      <w:r w:rsidRPr="00735E81">
        <w:t xml:space="preserve"> (research protocols) or activities involving animals (teaching, demonstration, or production/maintenance protocols).  This section should also include a brief description of each phase of activities involving animals and should make it possible to account for all animals requested in Item 2.</w:t>
      </w:r>
      <w:r w:rsidR="00FF677D" w:rsidRPr="00735E81">
        <w:t xml:space="preserve"> Tables may be helpful to show animal numbers.</w:t>
      </w:r>
      <w:r w:rsidRPr="00735E81">
        <w:t xml:space="preserve"> Justification for animal numbers is required to assure that only the necessary number of animals is being used.</w:t>
      </w:r>
      <w:r w:rsidR="00FF677D" w:rsidRPr="00735E81">
        <w:t xml:space="preserve"> If applicable, include the technique, location and volume of blood drawn. If applicable, describe method of transportation and/or method of restraint.</w:t>
      </w:r>
      <w:r w:rsidRPr="00735E81">
        <w:t xml:space="preserve"> (</w:t>
      </w:r>
      <w:r w:rsidRPr="00735E81">
        <w:rPr>
          <w:i/>
        </w:rPr>
        <w:t>See Item 7 of Additional Information at the end of this form for guidance in providing the appropriate information.)</w:t>
      </w:r>
      <w:r w:rsidR="00FF677D" w:rsidRPr="00735E81">
        <w:rPr>
          <w:i/>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7268977" w14:textId="77777777" w:rsidTr="009E28A7">
        <w:tc>
          <w:tcPr>
            <w:tcW w:w="9270" w:type="dxa"/>
            <w:shd w:val="clear" w:color="auto" w:fill="auto"/>
          </w:tcPr>
          <w:p w14:paraId="05653AED" w14:textId="77777777" w:rsidR="00585121" w:rsidRDefault="00585121" w:rsidP="00806E22">
            <w:pPr>
              <w:rPr>
                <w:b/>
                <w:bCs/>
                <w:szCs w:val="24"/>
              </w:rPr>
            </w:pPr>
            <w:r>
              <w:rPr>
                <w:b/>
                <w:bCs/>
                <w:szCs w:val="24"/>
              </w:rPr>
              <w:t xml:space="preserve">To evaluate the effectiveness of shoreline rotenone application at exterminating unwanted and overly abundant young largemouth bass, we plan to conduct a controlled study by applying rotenone in some ponds and comparing the post-treatment abundance of </w:t>
            </w:r>
            <w:r w:rsidR="0094488D">
              <w:rPr>
                <w:b/>
                <w:bCs/>
                <w:szCs w:val="24"/>
              </w:rPr>
              <w:t>YOY</w:t>
            </w:r>
            <w:r>
              <w:rPr>
                <w:b/>
                <w:bCs/>
                <w:szCs w:val="24"/>
              </w:rPr>
              <w:t xml:space="preserve"> largemouth bass at these treated ponds with untreated control ponds that will be sampled in the same way.  We will also evaluate whether reduced bass population density results in improved largemouth bass growth and body condition.  </w:t>
            </w:r>
          </w:p>
          <w:p w14:paraId="179259B0" w14:textId="77777777" w:rsidR="00585121" w:rsidRDefault="00585121" w:rsidP="00806E22">
            <w:pPr>
              <w:rPr>
                <w:b/>
                <w:bCs/>
                <w:szCs w:val="24"/>
              </w:rPr>
            </w:pPr>
          </w:p>
          <w:p w14:paraId="64876244" w14:textId="77777777" w:rsidR="00077E0D" w:rsidRDefault="00EB0285" w:rsidP="00806E22">
            <w:pPr>
              <w:rPr>
                <w:b/>
                <w:szCs w:val="24"/>
              </w:rPr>
            </w:pPr>
            <w:r>
              <w:rPr>
                <w:b/>
              </w:rPr>
              <w:t>In this study w</w:t>
            </w:r>
            <w:r w:rsidR="004C3632">
              <w:rPr>
                <w:b/>
              </w:rPr>
              <w:t xml:space="preserve">e will </w:t>
            </w:r>
            <w:r w:rsidRPr="00EB0285">
              <w:rPr>
                <w:b/>
                <w:szCs w:val="24"/>
              </w:rPr>
              <w:t>annually treat</w:t>
            </w:r>
            <w:r w:rsidR="004C3632" w:rsidRPr="00EB0285">
              <w:rPr>
                <w:b/>
                <w:szCs w:val="24"/>
              </w:rPr>
              <w:t xml:space="preserve"> </w:t>
            </w:r>
            <w:r w:rsidRPr="00EB0285">
              <w:rPr>
                <w:b/>
                <w:szCs w:val="24"/>
              </w:rPr>
              <w:t xml:space="preserve">8 of the </w:t>
            </w:r>
            <w:r w:rsidR="00E5242A" w:rsidRPr="00EB0285">
              <w:rPr>
                <w:b/>
                <w:szCs w:val="24"/>
              </w:rPr>
              <w:t>29</w:t>
            </w:r>
            <w:r w:rsidR="00947130" w:rsidRPr="00EB0285">
              <w:rPr>
                <w:b/>
                <w:szCs w:val="24"/>
              </w:rPr>
              <w:t xml:space="preserve"> ponds </w:t>
            </w:r>
            <w:r w:rsidRPr="00EB0285">
              <w:rPr>
                <w:b/>
                <w:szCs w:val="24"/>
              </w:rPr>
              <w:t>listed under our IACUC protocol PRN 2017-3048 with shoreline rotenone</w:t>
            </w:r>
            <w:r w:rsidR="004C3632" w:rsidRPr="00EB0285">
              <w:rPr>
                <w:b/>
                <w:szCs w:val="24"/>
              </w:rPr>
              <w:t xml:space="preserve">.  </w:t>
            </w:r>
            <w:r w:rsidRPr="00EB0285">
              <w:rPr>
                <w:b/>
                <w:szCs w:val="24"/>
              </w:rPr>
              <w:t>We will compare these 8 treated ponds</w:t>
            </w:r>
            <w:r>
              <w:rPr>
                <w:b/>
                <w:szCs w:val="24"/>
              </w:rPr>
              <w:t xml:space="preserve"> with another 8 untreated controls that will be selected from the same pool of 29 ponds.  Sampling to make the comparison has been previously described in </w:t>
            </w:r>
            <w:r w:rsidRPr="00EB0285">
              <w:rPr>
                <w:b/>
                <w:szCs w:val="24"/>
              </w:rPr>
              <w:t>PRN 2017-3048</w:t>
            </w:r>
            <w:r>
              <w:rPr>
                <w:b/>
                <w:szCs w:val="24"/>
              </w:rPr>
              <w:t>.  Here we will focus on the rotenone application</w:t>
            </w:r>
            <w:r w:rsidR="00585121">
              <w:rPr>
                <w:b/>
                <w:szCs w:val="24"/>
              </w:rPr>
              <w:t xml:space="preserve"> for the extermination of wild populations of </w:t>
            </w:r>
            <w:r w:rsidR="0094488D">
              <w:rPr>
                <w:b/>
                <w:szCs w:val="24"/>
              </w:rPr>
              <w:t xml:space="preserve">YOY largemouth bass </w:t>
            </w:r>
            <w:r w:rsidR="00585121">
              <w:rPr>
                <w:b/>
                <w:szCs w:val="24"/>
              </w:rPr>
              <w:t>that were recently hatched in the pond via natural processes.</w:t>
            </w:r>
            <w:r>
              <w:rPr>
                <w:b/>
                <w:szCs w:val="24"/>
              </w:rPr>
              <w:t xml:space="preserve">  Statistical power analyses suggest that eight treated and eight untreated ponds will be sufficient to detect effects of rotenone application on largemouth bass density at 80% power.</w:t>
            </w:r>
          </w:p>
          <w:p w14:paraId="38D1C6C9" w14:textId="77777777" w:rsidR="00EB0285" w:rsidRDefault="00EB0285" w:rsidP="00806E22">
            <w:pPr>
              <w:rPr>
                <w:b/>
                <w:szCs w:val="24"/>
              </w:rPr>
            </w:pPr>
          </w:p>
          <w:p w14:paraId="62C3DF10" w14:textId="77777777" w:rsidR="00C934D6" w:rsidRDefault="00A94671" w:rsidP="00BC5CAD">
            <w:pPr>
              <w:rPr>
                <w:b/>
                <w:szCs w:val="24"/>
              </w:rPr>
            </w:pPr>
            <w:r>
              <w:rPr>
                <w:b/>
                <w:szCs w:val="24"/>
              </w:rPr>
              <w:t>Liquid 5% rotenone solution will be applied by boat at a rate of 1 pint per 100 yds of shoreline dissolved in the appropriate amount of water calibrated to sp</w:t>
            </w:r>
            <w:r w:rsidR="00EF3DAC">
              <w:rPr>
                <w:b/>
                <w:szCs w:val="24"/>
              </w:rPr>
              <w:t>r</w:t>
            </w:r>
            <w:r>
              <w:rPr>
                <w:b/>
                <w:szCs w:val="24"/>
              </w:rPr>
              <w:t>ayer rates</w:t>
            </w:r>
            <w:r w:rsidR="0094488D">
              <w:rPr>
                <w:b/>
                <w:szCs w:val="24"/>
              </w:rPr>
              <w:t xml:space="preserve"> and boat speed</w:t>
            </w:r>
            <w:r>
              <w:rPr>
                <w:b/>
                <w:szCs w:val="24"/>
              </w:rPr>
              <w:t xml:space="preserve">.  Half of the rotenone/water solution will be applied via surface spray in a narrow band within 5 feet of the shoreline, and the other half will be injected below the surface into the same area.  The boat will move along the shoreline at 1-2 miles per hour as the rotenone is applied to the entire perimeter of the pond.  </w:t>
            </w:r>
            <w:r w:rsidR="00EF3DAC">
              <w:rPr>
                <w:b/>
                <w:szCs w:val="24"/>
              </w:rPr>
              <w:t xml:space="preserve">The application will be done in late May and early June because that time period comes after the majority of largemouth bass reproduction but before much of the reproduction of bluegill.  </w:t>
            </w:r>
            <w:r w:rsidR="0094488D">
              <w:rPr>
                <w:b/>
                <w:szCs w:val="24"/>
              </w:rPr>
              <w:t>This rotenone will be of high enough concentration along the shoreline area to kill fish but will rapidly dilute into the rest of the pond and breakdown via natural processes such that it will be effectively inactive after 10 minutes - 20 minutes.</w:t>
            </w:r>
            <w:r w:rsidR="00BB2B8E">
              <w:rPr>
                <w:b/>
                <w:szCs w:val="24"/>
              </w:rPr>
              <w:t xml:space="preserve">  Applicators of rotenone will wear approved protective gear including masks, gloves, suits, and goggles as recommended by the American Fisheries Society Rotenone SOP (Finlayson et al 2010).</w:t>
            </w:r>
          </w:p>
          <w:p w14:paraId="0F51650C" w14:textId="77777777" w:rsidR="00EF3DAC" w:rsidRDefault="00EF3DAC" w:rsidP="00BC5CAD">
            <w:pPr>
              <w:rPr>
                <w:b/>
                <w:szCs w:val="24"/>
              </w:rPr>
            </w:pPr>
          </w:p>
          <w:p w14:paraId="409E36FB" w14:textId="0239766B" w:rsidR="00EF3DAC" w:rsidRDefault="00EF3DAC" w:rsidP="00BC5CAD">
            <w:pPr>
              <w:rPr>
                <w:b/>
                <w:szCs w:val="24"/>
              </w:rPr>
            </w:pPr>
            <w:r>
              <w:rPr>
                <w:b/>
                <w:szCs w:val="24"/>
              </w:rPr>
              <w:t xml:space="preserve">Prior experience suggests that less than 10 adult largemouth bass and 20 adult bluegill per pond will </w:t>
            </w:r>
            <w:r w:rsidR="0094488D">
              <w:rPr>
                <w:b/>
                <w:szCs w:val="24"/>
              </w:rPr>
              <w:t xml:space="preserve">unintentionally </w:t>
            </w:r>
            <w:r>
              <w:rPr>
                <w:b/>
                <w:szCs w:val="24"/>
              </w:rPr>
              <w:t xml:space="preserve">succumb to the rotenone.  These fish rise to the surface </w:t>
            </w:r>
            <w:r w:rsidR="0094488D">
              <w:rPr>
                <w:b/>
                <w:szCs w:val="24"/>
              </w:rPr>
              <w:t xml:space="preserve">via rapid loss of equilibrium </w:t>
            </w:r>
            <w:r>
              <w:rPr>
                <w:b/>
                <w:szCs w:val="24"/>
              </w:rPr>
              <w:t xml:space="preserve">if exposed to rotenone and will be netted and </w:t>
            </w:r>
            <w:r w:rsidR="00702B94" w:rsidRPr="00702B94">
              <w:rPr>
                <w:b/>
                <w:szCs w:val="24"/>
              </w:rPr>
              <w:t xml:space="preserve">euthanized in </w:t>
            </w:r>
            <w:r w:rsidR="00702B94">
              <w:rPr>
                <w:b/>
                <w:szCs w:val="24"/>
              </w:rPr>
              <w:t xml:space="preserve">a </w:t>
            </w:r>
            <w:r w:rsidR="00702B94" w:rsidRPr="00702B94">
              <w:rPr>
                <w:b/>
                <w:szCs w:val="24"/>
              </w:rPr>
              <w:t xml:space="preserve">300 mg/l </w:t>
            </w:r>
            <w:r w:rsidR="00702B94">
              <w:rPr>
                <w:b/>
                <w:szCs w:val="24"/>
              </w:rPr>
              <w:t xml:space="preserve">solution of </w:t>
            </w:r>
            <w:r w:rsidR="00702B94" w:rsidRPr="00702B94">
              <w:rPr>
                <w:b/>
                <w:szCs w:val="24"/>
              </w:rPr>
              <w:t>MS-22</w:t>
            </w:r>
            <w:r w:rsidR="00702B94">
              <w:rPr>
                <w:b/>
                <w:szCs w:val="24"/>
              </w:rPr>
              <w:t xml:space="preserve">2 </w:t>
            </w:r>
            <w:r>
              <w:rPr>
                <w:b/>
                <w:szCs w:val="24"/>
              </w:rPr>
              <w:t xml:space="preserve">then placed on ice and transported to the disposal facility.  Young largemouth bass and bluegill will be vulnerable to the rotenone and rapidly succumb.  These fish will be left in the pond as there is no practical method available for their removal </w:t>
            </w:r>
            <w:r w:rsidR="0094488D">
              <w:rPr>
                <w:b/>
                <w:szCs w:val="24"/>
              </w:rPr>
              <w:t xml:space="preserve">considering their large numbers, small size (0.5 – 2 inches) and the </w:t>
            </w:r>
            <w:r>
              <w:rPr>
                <w:b/>
                <w:szCs w:val="24"/>
              </w:rPr>
              <w:t xml:space="preserve">large spatial scale.  The young bluegill that are </w:t>
            </w:r>
            <w:r w:rsidR="0094488D">
              <w:rPr>
                <w:b/>
                <w:szCs w:val="24"/>
              </w:rPr>
              <w:t xml:space="preserve">inadvertently </w:t>
            </w:r>
            <w:r>
              <w:rPr>
                <w:b/>
                <w:szCs w:val="24"/>
              </w:rPr>
              <w:t>exterminated by rotenone will have no appreciable effect on the population because these fish spawn continuously during the summer and thus many more bluegill will be produced after the rotenone application.  However, bass reproduce for only one month per year and their young are vulnerable to extermination by rotenone as no reproduction will occur during the summer immediately after rotenone application.</w:t>
            </w:r>
          </w:p>
          <w:p w14:paraId="718099F8" w14:textId="3C6DED0F" w:rsidR="000E485E" w:rsidRDefault="000E485E" w:rsidP="00BC5CAD">
            <w:pPr>
              <w:rPr>
                <w:b/>
                <w:szCs w:val="24"/>
              </w:rPr>
            </w:pPr>
          </w:p>
          <w:p w14:paraId="602C30A3" w14:textId="0BE7D755" w:rsidR="000E485E" w:rsidRDefault="000E485E" w:rsidP="00BC5CAD">
            <w:pPr>
              <w:rPr>
                <w:b/>
                <w:szCs w:val="24"/>
              </w:rPr>
            </w:pPr>
            <w:r w:rsidRPr="00FE2E4D">
              <w:rPr>
                <w:b/>
                <w:szCs w:val="24"/>
              </w:rPr>
              <w:t>We will use shoreline seine hauls and electrofishing to assess whether rotenone application resulted in reduced YOY largemouth bass density and recruitment to age 1.    Seine hauls will be conducted the day of and just prior to rotenone application and then again the following day at both the treated lakes and control lakes.  Electrofishing will be conducted once per year in spring to assess the relative abundance of age-1 largemouth bass over time before and after rotenone treatment.  These seining and electrofishing activities are covered under protocol PRN 2017-3048 and thus fish captured by these sampling efforts are not requested under this new protocol.  Here we request only those fish that would be potentially impacted by the rotenone application.</w:t>
            </w:r>
          </w:p>
          <w:p w14:paraId="10B008D0" w14:textId="77777777" w:rsidR="00A94671" w:rsidRDefault="00A94671" w:rsidP="00BC5CAD">
            <w:pPr>
              <w:rPr>
                <w:b/>
                <w:bCs/>
              </w:rPr>
            </w:pPr>
          </w:p>
          <w:p w14:paraId="4C4ECDEE" w14:textId="77777777" w:rsidR="00C934D6" w:rsidRDefault="00C934D6" w:rsidP="00BC5CAD">
            <w:pPr>
              <w:rPr>
                <w:b/>
                <w:bCs/>
              </w:rPr>
            </w:pPr>
            <w:r>
              <w:rPr>
                <w:b/>
                <w:bCs/>
              </w:rPr>
              <w:t>Summary of Animals Used:</w:t>
            </w:r>
          </w:p>
          <w:p w14:paraId="063F1069" w14:textId="77777777" w:rsidR="00C934D6" w:rsidRDefault="00C934D6" w:rsidP="00BC5CAD">
            <w:pPr>
              <w:rPr>
                <w:b/>
                <w:bCs/>
              </w:rPr>
            </w:pPr>
            <w:r>
              <w:rPr>
                <w:b/>
                <w:bCs/>
              </w:rPr>
              <w:t xml:space="preserve">Largemouth bass </w:t>
            </w:r>
            <w:r w:rsidR="00EF3DAC">
              <w:rPr>
                <w:b/>
                <w:bCs/>
              </w:rPr>
              <w:t>young (fry/juveniles, 1 month old)</w:t>
            </w:r>
          </w:p>
          <w:p w14:paraId="3C6543AB" w14:textId="77777777" w:rsidR="004F2294" w:rsidRDefault="004F2294" w:rsidP="00EF3DAC">
            <w:pPr>
              <w:rPr>
                <w:b/>
                <w:bCs/>
              </w:rPr>
            </w:pPr>
            <w:r>
              <w:rPr>
                <w:b/>
                <w:bCs/>
              </w:rPr>
              <w:t xml:space="preserve">     </w:t>
            </w:r>
            <w:r w:rsidR="00EF3DAC">
              <w:rPr>
                <w:b/>
                <w:bCs/>
              </w:rPr>
              <w:t>1,000 per pond*8 ponds*three years =  24,000</w:t>
            </w:r>
            <w:r w:rsidR="00C934D6">
              <w:rPr>
                <w:b/>
                <w:bCs/>
              </w:rPr>
              <w:t xml:space="preserve">         </w:t>
            </w:r>
            <w:r>
              <w:rPr>
                <w:b/>
                <w:bCs/>
              </w:rPr>
              <w:t xml:space="preserve">  </w:t>
            </w:r>
            <w:r w:rsidR="004771CB">
              <w:rPr>
                <w:b/>
                <w:bCs/>
              </w:rPr>
              <w:t xml:space="preserve">            </w:t>
            </w:r>
          </w:p>
          <w:p w14:paraId="13E1C174" w14:textId="77777777" w:rsidR="00EF3DAC" w:rsidRDefault="00EF3DAC" w:rsidP="00EF3DAC">
            <w:pPr>
              <w:rPr>
                <w:b/>
              </w:rPr>
            </w:pPr>
          </w:p>
          <w:p w14:paraId="56C739CF" w14:textId="77777777" w:rsidR="006511A5" w:rsidRDefault="006511A5" w:rsidP="00BC5CAD">
            <w:pPr>
              <w:rPr>
                <w:b/>
              </w:rPr>
            </w:pPr>
            <w:r>
              <w:rPr>
                <w:b/>
              </w:rPr>
              <w:t xml:space="preserve">Largemouth bass </w:t>
            </w:r>
            <w:r w:rsidR="00EF3DAC">
              <w:rPr>
                <w:b/>
              </w:rPr>
              <w:t xml:space="preserve">adults </w:t>
            </w:r>
            <w:r>
              <w:rPr>
                <w:b/>
              </w:rPr>
              <w:t>euthanized</w:t>
            </w:r>
          </w:p>
          <w:p w14:paraId="34019CA8" w14:textId="77777777" w:rsidR="006511A5" w:rsidRDefault="00EF3DAC" w:rsidP="00BC5CAD">
            <w:pPr>
              <w:rPr>
                <w:b/>
              </w:rPr>
            </w:pPr>
            <w:r>
              <w:rPr>
                <w:b/>
              </w:rPr>
              <w:t xml:space="preserve">    10 per pond*8 ponds</w:t>
            </w:r>
            <w:r w:rsidR="002F042D">
              <w:rPr>
                <w:b/>
              </w:rPr>
              <w:t>*3 years</w:t>
            </w:r>
            <w:r>
              <w:rPr>
                <w:b/>
              </w:rPr>
              <w:t xml:space="preserve"> </w:t>
            </w:r>
            <w:r w:rsidR="006511A5">
              <w:rPr>
                <w:b/>
              </w:rPr>
              <w:t>=</w:t>
            </w:r>
            <w:r>
              <w:rPr>
                <w:b/>
              </w:rPr>
              <w:t xml:space="preserve"> 240</w:t>
            </w:r>
          </w:p>
          <w:p w14:paraId="3CE3A66F" w14:textId="77777777" w:rsidR="00EF3DAC" w:rsidRDefault="00EF3DAC" w:rsidP="00BC5CAD">
            <w:pPr>
              <w:rPr>
                <w:b/>
              </w:rPr>
            </w:pPr>
          </w:p>
          <w:p w14:paraId="0474BC28" w14:textId="77777777" w:rsidR="00EF3DAC" w:rsidRDefault="00327EAF" w:rsidP="00EF3DAC">
            <w:pPr>
              <w:rPr>
                <w:b/>
                <w:bCs/>
              </w:rPr>
            </w:pPr>
            <w:r>
              <w:rPr>
                <w:b/>
                <w:bCs/>
              </w:rPr>
              <w:t>Bluegill</w:t>
            </w:r>
            <w:r w:rsidR="00EF3DAC">
              <w:rPr>
                <w:b/>
                <w:bCs/>
              </w:rPr>
              <w:t xml:space="preserve"> young (fry/juveniles, </w:t>
            </w:r>
            <w:r>
              <w:rPr>
                <w:b/>
                <w:bCs/>
              </w:rPr>
              <w:t>&lt;</w:t>
            </w:r>
            <w:r w:rsidR="00EF3DAC">
              <w:rPr>
                <w:b/>
                <w:bCs/>
              </w:rPr>
              <w:t>1 month old)</w:t>
            </w:r>
          </w:p>
          <w:p w14:paraId="0D62F71E" w14:textId="77777777" w:rsidR="00EF3DAC" w:rsidRDefault="00EF3DAC" w:rsidP="00EF3DAC">
            <w:pPr>
              <w:rPr>
                <w:b/>
                <w:bCs/>
              </w:rPr>
            </w:pPr>
            <w:r>
              <w:rPr>
                <w:b/>
                <w:bCs/>
              </w:rPr>
              <w:t xml:space="preserve">     </w:t>
            </w:r>
            <w:r w:rsidR="00327EAF">
              <w:rPr>
                <w:b/>
                <w:bCs/>
              </w:rPr>
              <w:t>2</w:t>
            </w:r>
            <w:r>
              <w:rPr>
                <w:b/>
                <w:bCs/>
              </w:rPr>
              <w:t>,000 per pond*8 ponds*</w:t>
            </w:r>
            <w:r w:rsidR="00327EAF">
              <w:rPr>
                <w:b/>
                <w:bCs/>
              </w:rPr>
              <w:t>3</w:t>
            </w:r>
            <w:r>
              <w:rPr>
                <w:b/>
                <w:bCs/>
              </w:rPr>
              <w:t xml:space="preserve"> years =  </w:t>
            </w:r>
            <w:r w:rsidR="00327EAF">
              <w:rPr>
                <w:b/>
                <w:bCs/>
              </w:rPr>
              <w:t>48</w:t>
            </w:r>
            <w:r>
              <w:rPr>
                <w:b/>
                <w:bCs/>
              </w:rPr>
              <w:t xml:space="preserve">,000                       </w:t>
            </w:r>
          </w:p>
          <w:p w14:paraId="28AEF04C" w14:textId="77777777" w:rsidR="00EF3DAC" w:rsidRDefault="00EF3DAC" w:rsidP="00EF3DAC">
            <w:pPr>
              <w:rPr>
                <w:b/>
              </w:rPr>
            </w:pPr>
          </w:p>
          <w:p w14:paraId="5A456880" w14:textId="77777777" w:rsidR="00EF3DAC" w:rsidRDefault="00327EAF" w:rsidP="00EF3DAC">
            <w:pPr>
              <w:rPr>
                <w:b/>
              </w:rPr>
            </w:pPr>
            <w:r>
              <w:rPr>
                <w:b/>
              </w:rPr>
              <w:t>Bluegill</w:t>
            </w:r>
            <w:r w:rsidR="00EF3DAC">
              <w:rPr>
                <w:b/>
              </w:rPr>
              <w:t xml:space="preserve"> adults euthanized</w:t>
            </w:r>
          </w:p>
          <w:p w14:paraId="33C6EEFC" w14:textId="77777777" w:rsidR="00EF3DAC" w:rsidRDefault="00EF3DAC" w:rsidP="00EF3DAC">
            <w:pPr>
              <w:rPr>
                <w:b/>
              </w:rPr>
            </w:pPr>
            <w:r>
              <w:rPr>
                <w:b/>
              </w:rPr>
              <w:t xml:space="preserve">    </w:t>
            </w:r>
            <w:r w:rsidR="00327EAF">
              <w:rPr>
                <w:b/>
              </w:rPr>
              <w:t>2</w:t>
            </w:r>
            <w:r>
              <w:rPr>
                <w:b/>
              </w:rPr>
              <w:t xml:space="preserve">0 per pond*8 ponds*3 years = </w:t>
            </w:r>
            <w:r w:rsidR="00327EAF">
              <w:rPr>
                <w:b/>
              </w:rPr>
              <w:t>480</w:t>
            </w:r>
          </w:p>
          <w:p w14:paraId="71CB1661" w14:textId="77777777" w:rsidR="00541206" w:rsidRPr="000D7D4A" w:rsidRDefault="00541206" w:rsidP="005E58CD">
            <w:pPr>
              <w:rPr>
                <w:b/>
              </w:rPr>
            </w:pPr>
          </w:p>
        </w:tc>
      </w:tr>
      <w:tr w:rsidR="00EF3DAC" w14:paraId="58D53C62" w14:textId="77777777" w:rsidTr="009E28A7">
        <w:tc>
          <w:tcPr>
            <w:tcW w:w="9270" w:type="dxa"/>
            <w:shd w:val="clear" w:color="auto" w:fill="auto"/>
          </w:tcPr>
          <w:p w14:paraId="3C746862" w14:textId="77777777" w:rsidR="00EF3DAC" w:rsidRDefault="00EF3DAC" w:rsidP="00806E22">
            <w:pPr>
              <w:rPr>
                <w:b/>
                <w:bCs/>
                <w:szCs w:val="24"/>
              </w:rPr>
            </w:pPr>
          </w:p>
        </w:tc>
      </w:tr>
      <w:tr w:rsidR="00EF3DAC" w14:paraId="7F76B051" w14:textId="77777777" w:rsidTr="009E28A7">
        <w:tc>
          <w:tcPr>
            <w:tcW w:w="9270" w:type="dxa"/>
            <w:shd w:val="clear" w:color="auto" w:fill="auto"/>
          </w:tcPr>
          <w:p w14:paraId="077A7211" w14:textId="77777777" w:rsidR="00EF3DAC" w:rsidRDefault="00EF3DAC" w:rsidP="00806E22">
            <w:pPr>
              <w:rPr>
                <w:b/>
                <w:bCs/>
                <w:szCs w:val="24"/>
              </w:rPr>
            </w:pPr>
          </w:p>
        </w:tc>
      </w:tr>
    </w:tbl>
    <w:p w14:paraId="075711D5" w14:textId="77777777" w:rsidR="000A4712" w:rsidRPr="00735E81" w:rsidRDefault="000A4712" w:rsidP="000A4712">
      <w:pPr>
        <w:pBdr>
          <w:top w:val="single" w:sz="6" w:space="0" w:color="FFFFFF"/>
          <w:left w:val="single" w:sz="6" w:space="0" w:color="FFFFFF"/>
          <w:bottom w:val="single" w:sz="6" w:space="0" w:color="FFFFFF"/>
          <w:right w:val="single" w:sz="6" w:space="0" w:color="FFFFFF"/>
        </w:pBdr>
        <w:rPr>
          <w:sz w:val="16"/>
          <w:szCs w:val="16"/>
        </w:rPr>
      </w:pPr>
    </w:p>
    <w:p w14:paraId="3253DC57" w14:textId="77777777" w:rsidR="0055484D" w:rsidRPr="00735E81" w:rsidRDefault="000A4712" w:rsidP="00EA7345">
      <w:pPr>
        <w:pBdr>
          <w:top w:val="single" w:sz="6" w:space="0" w:color="FFFFFF"/>
          <w:left w:val="single" w:sz="6" w:space="0" w:color="FFFFFF"/>
          <w:bottom w:val="single" w:sz="6" w:space="0" w:color="FFFFFF"/>
          <w:right w:val="single" w:sz="6" w:space="0" w:color="FFFFFF"/>
        </w:pBdr>
        <w:tabs>
          <w:tab w:val="left" w:pos="720"/>
          <w:tab w:val="left" w:pos="990"/>
        </w:tabs>
      </w:pPr>
      <w:r w:rsidRPr="00735E81">
        <w:t xml:space="preserve">     </w:t>
      </w:r>
      <w:r w:rsidR="0055484D" w:rsidRPr="00735E81">
        <w:t xml:space="preserve">     </w:t>
      </w:r>
      <w:r w:rsidR="00DA0F0F" w:rsidRPr="00735E81">
        <w:t xml:space="preserve"> </w:t>
      </w:r>
      <w:r w:rsidRPr="00735E81">
        <w:t>B.   For experiments regarding food and/or fluid restriction:</w:t>
      </w:r>
    </w:p>
    <w:p w14:paraId="5638C5C7" w14:textId="77777777" w:rsidR="000A4712" w:rsidRPr="00735E81" w:rsidRDefault="0055484D" w:rsidP="003918C9">
      <w:pPr>
        <w:numPr>
          <w:ilvl w:val="0"/>
          <w:numId w:val="12"/>
        </w:numPr>
        <w:pBdr>
          <w:top w:val="single" w:sz="6" w:space="0" w:color="FFFFFF"/>
          <w:left w:val="single" w:sz="6" w:space="0" w:color="FFFFFF"/>
          <w:bottom w:val="single" w:sz="6" w:space="0" w:color="FFFFFF"/>
          <w:right w:val="single" w:sz="6" w:space="0" w:color="FFFFFF"/>
        </w:pBdr>
        <w:tabs>
          <w:tab w:val="left" w:pos="1260"/>
        </w:tabs>
        <w:ind w:hanging="90"/>
      </w:pPr>
      <w:r w:rsidRPr="00735E81">
        <w:t xml:space="preserve">   </w:t>
      </w:r>
      <w:r w:rsidR="000A4712" w:rsidRPr="00735E81">
        <w:t>Describe animal health monitoring procedures and frequency (e.g. body weight, blood urea</w:t>
      </w:r>
    </w:p>
    <w:p w14:paraId="5B084AC5" w14:textId="77777777" w:rsidR="000A4712" w:rsidRPr="00735E81" w:rsidRDefault="000A4712" w:rsidP="000A4712">
      <w:pPr>
        <w:pBdr>
          <w:top w:val="single" w:sz="6" w:space="0" w:color="FFFFFF"/>
          <w:left w:val="single" w:sz="6" w:space="0" w:color="FFFFFF"/>
          <w:bottom w:val="single" w:sz="6" w:space="0" w:color="FFFFFF"/>
          <w:right w:val="single" w:sz="6" w:space="0" w:color="FFFFFF"/>
        </w:pBdr>
        <w:ind w:left="1080"/>
      </w:pPr>
      <w:r w:rsidRPr="00735E81">
        <w:t xml:space="preserve">   </w:t>
      </w:r>
      <w:r w:rsidR="0055484D" w:rsidRPr="00735E81">
        <w:t xml:space="preserve">   </w:t>
      </w:r>
      <w:r w:rsidRPr="00735E81">
        <w:t>nitrogen, urine/fec</w:t>
      </w:r>
      <w:r w:rsidR="00282E3F" w:rsidRPr="00735E81">
        <w:t xml:space="preserve">al output, food/fluid consumed):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10DBEEAC" w14:textId="77777777" w:rsidTr="009E28A7">
        <w:tc>
          <w:tcPr>
            <w:tcW w:w="8910" w:type="dxa"/>
            <w:shd w:val="clear" w:color="auto" w:fill="auto"/>
          </w:tcPr>
          <w:p w14:paraId="68293B7C" w14:textId="77777777" w:rsidR="002B5646" w:rsidRPr="000D7D4A" w:rsidRDefault="004C3632" w:rsidP="000D7D4A">
            <w:pPr>
              <w:rPr>
                <w:b/>
              </w:rPr>
            </w:pPr>
            <w:r>
              <w:rPr>
                <w:b/>
              </w:rPr>
              <w:t>N/A</w:t>
            </w:r>
          </w:p>
        </w:tc>
      </w:tr>
    </w:tbl>
    <w:p w14:paraId="6060022B" w14:textId="77777777" w:rsidR="0055484D" w:rsidRPr="00735E81" w:rsidRDefault="0055484D" w:rsidP="000A4712">
      <w:pPr>
        <w:pBdr>
          <w:top w:val="single" w:sz="6" w:space="0" w:color="FFFFFF"/>
          <w:left w:val="single" w:sz="6" w:space="0" w:color="FFFFFF"/>
          <w:bottom w:val="single" w:sz="6" w:space="0" w:color="FFFFFF"/>
          <w:right w:val="single" w:sz="6" w:space="0" w:color="FFFFFF"/>
        </w:pBdr>
        <w:ind w:left="1080"/>
      </w:pPr>
    </w:p>
    <w:p w14:paraId="5E40029C" w14:textId="77777777" w:rsidR="00282E3F" w:rsidRPr="00735E81" w:rsidRDefault="0055484D" w:rsidP="003918C9">
      <w:pPr>
        <w:numPr>
          <w:ilvl w:val="0"/>
          <w:numId w:val="12"/>
        </w:numPr>
        <w:pBdr>
          <w:top w:val="single" w:sz="6" w:space="0" w:color="FFFFFF"/>
          <w:left w:val="single" w:sz="6" w:space="0" w:color="FFFFFF"/>
          <w:bottom w:val="single" w:sz="6" w:space="0" w:color="FFFFFF"/>
          <w:right w:val="single" w:sz="6" w:space="0" w:color="FFFFFF"/>
        </w:pBdr>
        <w:ind w:hanging="90"/>
      </w:pPr>
      <w:r w:rsidRPr="00735E81">
        <w:t xml:space="preserve">Describe methods of ensuring adequate nutrition and hydration during the regulated </w:t>
      </w:r>
      <w:r w:rsidR="00282E3F" w:rsidRPr="00735E81">
        <w:t>period: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1CB73CAE" w14:textId="77777777" w:rsidTr="009E28A7">
        <w:tc>
          <w:tcPr>
            <w:tcW w:w="8910" w:type="dxa"/>
            <w:shd w:val="clear" w:color="auto" w:fill="auto"/>
          </w:tcPr>
          <w:p w14:paraId="58B11674" w14:textId="77777777" w:rsidR="002B5646" w:rsidRPr="000D7D4A" w:rsidRDefault="004C3632" w:rsidP="009E28A7">
            <w:pPr>
              <w:rPr>
                <w:b/>
              </w:rPr>
            </w:pPr>
            <w:r>
              <w:rPr>
                <w:b/>
              </w:rPr>
              <w:t>N/A</w:t>
            </w:r>
          </w:p>
        </w:tc>
      </w:tr>
    </w:tbl>
    <w:p w14:paraId="3C9F9F33" w14:textId="77777777" w:rsidR="00C74333" w:rsidRPr="00735E81" w:rsidRDefault="00C74333" w:rsidP="00C74333">
      <w:pPr>
        <w:pBdr>
          <w:top w:val="single" w:sz="6" w:space="0" w:color="FFFFFF"/>
          <w:left w:val="single" w:sz="6" w:space="0" w:color="FFFFFF"/>
          <w:bottom w:val="single" w:sz="6" w:space="0" w:color="FFFFFF"/>
          <w:right w:val="single" w:sz="6" w:space="0" w:color="FFFFFF"/>
        </w:pBdr>
        <w:ind w:left="1080"/>
      </w:pPr>
    </w:p>
    <w:p w14:paraId="52AB4603" w14:textId="77777777" w:rsidR="0055484D" w:rsidRPr="00735E81" w:rsidRDefault="0055484D" w:rsidP="00C74333">
      <w:pPr>
        <w:pBdr>
          <w:top w:val="single" w:sz="6" w:space="1" w:color="FFFFFF"/>
          <w:left w:val="single" w:sz="6" w:space="0" w:color="FFFFFF"/>
          <w:bottom w:val="single" w:sz="6" w:space="0" w:color="FFFFFF"/>
          <w:right w:val="single" w:sz="6" w:space="0" w:color="FFFFFF"/>
        </w:pBdr>
        <w:tabs>
          <w:tab w:val="left" w:pos="990"/>
          <w:tab w:val="left" w:pos="1080"/>
        </w:tabs>
        <w:ind w:left="1440" w:hanging="720"/>
      </w:pPr>
      <w:r w:rsidRPr="00735E81">
        <w:lastRenderedPageBreak/>
        <w:t xml:space="preserve">C. </w:t>
      </w:r>
      <w:r w:rsidR="00AE6E20" w:rsidRPr="00735E81">
        <w:t xml:space="preserve"> </w:t>
      </w:r>
      <w:r w:rsidR="00EA7345">
        <w:t>If this research involves production of genetically modified animals or is a pilot study and has the potential to result in unexpected outcomes, please address the following:</w:t>
      </w:r>
    </w:p>
    <w:p w14:paraId="0FA9BCCE" w14:textId="77777777" w:rsidR="0055484D" w:rsidRPr="00735E81" w:rsidRDefault="00EA7345" w:rsidP="003918C9">
      <w:pPr>
        <w:numPr>
          <w:ilvl w:val="0"/>
          <w:numId w:val="13"/>
        </w:numPr>
        <w:pBdr>
          <w:top w:val="single" w:sz="6" w:space="0" w:color="FFFFFF"/>
          <w:left w:val="single" w:sz="6" w:space="0" w:color="FFFFFF"/>
          <w:bottom w:val="single" w:sz="6" w:space="0" w:color="FFFFFF"/>
          <w:right w:val="single" w:sz="6" w:space="0" w:color="FFFFFF"/>
        </w:pBdr>
        <w:ind w:hanging="180"/>
      </w:pPr>
      <w:r>
        <w:t>New phenotypes or other unanticipated results which may affect animal health and well-being.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538C5F02" w14:textId="77777777" w:rsidTr="009E28A7">
        <w:tc>
          <w:tcPr>
            <w:tcW w:w="8910" w:type="dxa"/>
            <w:shd w:val="clear" w:color="auto" w:fill="auto"/>
          </w:tcPr>
          <w:p w14:paraId="7DBCEAE5" w14:textId="77777777" w:rsidR="002B5646" w:rsidRPr="000D7D4A" w:rsidRDefault="004C3632" w:rsidP="009E28A7">
            <w:pPr>
              <w:rPr>
                <w:b/>
              </w:rPr>
            </w:pPr>
            <w:r>
              <w:rPr>
                <w:b/>
              </w:rPr>
              <w:t>N/A</w:t>
            </w:r>
          </w:p>
        </w:tc>
      </w:tr>
    </w:tbl>
    <w:p w14:paraId="4B25A778"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ind w:left="1170"/>
      </w:pPr>
    </w:p>
    <w:p w14:paraId="7E9674F7" w14:textId="77777777" w:rsidR="0055484D" w:rsidRPr="00735E81" w:rsidRDefault="00EA7345" w:rsidP="003918C9">
      <w:pPr>
        <w:numPr>
          <w:ilvl w:val="0"/>
          <w:numId w:val="13"/>
        </w:numPr>
        <w:pBdr>
          <w:top w:val="single" w:sz="6" w:space="0" w:color="FFFFFF"/>
          <w:left w:val="single" w:sz="6" w:space="0" w:color="FFFFFF"/>
          <w:bottom w:val="single" w:sz="6" w:space="0" w:color="FFFFFF"/>
          <w:right w:val="single" w:sz="6" w:space="0" w:color="FFFFFF"/>
        </w:pBdr>
        <w:ind w:left="1440" w:hanging="450"/>
      </w:pPr>
      <w:r>
        <w:t xml:space="preserve">Method for monitoring and managing unexpected outcomes to assure animal health and well-being.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6C8D0DD4" w14:textId="77777777" w:rsidTr="009E28A7">
        <w:tc>
          <w:tcPr>
            <w:tcW w:w="8910" w:type="dxa"/>
            <w:shd w:val="clear" w:color="auto" w:fill="auto"/>
          </w:tcPr>
          <w:p w14:paraId="6D1227C8" w14:textId="77777777" w:rsidR="002B5646" w:rsidRPr="000D7D4A" w:rsidRDefault="004C3632" w:rsidP="009E28A7">
            <w:pPr>
              <w:rPr>
                <w:b/>
              </w:rPr>
            </w:pPr>
            <w:r>
              <w:rPr>
                <w:b/>
              </w:rPr>
              <w:t>N/A</w:t>
            </w:r>
          </w:p>
        </w:tc>
      </w:tr>
    </w:tbl>
    <w:p w14:paraId="7A5866B0" w14:textId="77777777" w:rsidR="00AE6E20" w:rsidRDefault="00AE6E20" w:rsidP="00AE6E20">
      <w:pPr>
        <w:pBdr>
          <w:top w:val="single" w:sz="6" w:space="0" w:color="FFFFFF"/>
          <w:left w:val="single" w:sz="6" w:space="0" w:color="FFFFFF"/>
          <w:bottom w:val="single" w:sz="6" w:space="0" w:color="FFFFFF"/>
          <w:right w:val="single" w:sz="6" w:space="0" w:color="FFFFFF"/>
        </w:pBdr>
        <w:ind w:left="1440"/>
        <w:rPr>
          <w:sz w:val="16"/>
          <w:szCs w:val="16"/>
        </w:rPr>
      </w:pPr>
    </w:p>
    <w:p w14:paraId="2C6864B3" w14:textId="77777777" w:rsidR="00EA7345" w:rsidRDefault="00EA7345" w:rsidP="00EA7345">
      <w:pPr>
        <w:numPr>
          <w:ilvl w:val="0"/>
          <w:numId w:val="13"/>
        </w:numPr>
        <w:pBdr>
          <w:top w:val="single" w:sz="6" w:space="0" w:color="FFFFFF"/>
          <w:left w:val="single" w:sz="6" w:space="0" w:color="FFFFFF"/>
          <w:bottom w:val="single" w:sz="6" w:space="0" w:color="FFFFFF"/>
          <w:right w:val="single" w:sz="6" w:space="0" w:color="FFFFFF"/>
        </w:pBdr>
        <w:ind w:left="1440" w:hanging="450"/>
        <w:rPr>
          <w:szCs w:val="24"/>
        </w:rPr>
      </w:pPr>
      <w:r>
        <w:rPr>
          <w:szCs w:val="24"/>
        </w:rPr>
        <w:t>Procedure for reporting unexpected outcomes to the IACUC.</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EA7345" w14:paraId="675A5CC9" w14:textId="77777777" w:rsidTr="004C7AEE">
        <w:tc>
          <w:tcPr>
            <w:tcW w:w="8910" w:type="dxa"/>
            <w:shd w:val="clear" w:color="auto" w:fill="auto"/>
          </w:tcPr>
          <w:p w14:paraId="3BEBFD1F" w14:textId="77777777" w:rsidR="00EA7345" w:rsidRPr="000D7D4A" w:rsidRDefault="004C3632" w:rsidP="004C7AEE">
            <w:pPr>
              <w:rPr>
                <w:b/>
              </w:rPr>
            </w:pPr>
            <w:r>
              <w:rPr>
                <w:b/>
              </w:rPr>
              <w:t>N/A</w:t>
            </w:r>
          </w:p>
        </w:tc>
      </w:tr>
    </w:tbl>
    <w:p w14:paraId="10A672A6" w14:textId="77777777" w:rsidR="00EA7345" w:rsidRPr="00EA7345" w:rsidRDefault="00EA7345" w:rsidP="00EA7345">
      <w:pPr>
        <w:pBdr>
          <w:top w:val="single" w:sz="6" w:space="0" w:color="FFFFFF"/>
          <w:left w:val="single" w:sz="6" w:space="0" w:color="FFFFFF"/>
          <w:bottom w:val="single" w:sz="6" w:space="0" w:color="FFFFFF"/>
          <w:right w:val="single" w:sz="6" w:space="0" w:color="FFFFFF"/>
        </w:pBdr>
        <w:ind w:left="1170"/>
        <w:rPr>
          <w:szCs w:val="24"/>
        </w:rPr>
      </w:pPr>
    </w:p>
    <w:p w14:paraId="5C8905CC" w14:textId="77777777" w:rsidR="00AE6E20" w:rsidRPr="00735E81" w:rsidRDefault="00AE6E20" w:rsidP="00DA0F0F">
      <w:pPr>
        <w:pBdr>
          <w:top w:val="single" w:sz="6" w:space="0" w:color="FFFFFF"/>
          <w:left w:val="single" w:sz="6" w:space="0" w:color="FFFFFF"/>
          <w:bottom w:val="single" w:sz="6" w:space="0" w:color="FFFFFF"/>
          <w:right w:val="single" w:sz="6" w:space="0" w:color="FFFFFF"/>
        </w:pBdr>
        <w:tabs>
          <w:tab w:val="left" w:pos="450"/>
          <w:tab w:val="left" w:pos="990"/>
        </w:tabs>
        <w:ind w:left="1080" w:hanging="360"/>
      </w:pPr>
      <w:r w:rsidRPr="00735E81">
        <w:t xml:space="preserve">D. </w:t>
      </w:r>
      <w:r w:rsidR="00DA0F0F" w:rsidRPr="00735E81">
        <w:t xml:space="preserve"> </w:t>
      </w:r>
      <w:r w:rsidRPr="00735E81">
        <w:t>If exterior windows are present within the animal housing or procedure areas, describe how this may affect temperature and photoperiod control, as well as potential security risks.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7866B934" w14:textId="77777777" w:rsidTr="009E28A7">
        <w:tc>
          <w:tcPr>
            <w:tcW w:w="9270" w:type="dxa"/>
            <w:shd w:val="clear" w:color="auto" w:fill="auto"/>
          </w:tcPr>
          <w:p w14:paraId="0FB0457E" w14:textId="77777777" w:rsidR="002B5646" w:rsidRPr="000D7D4A" w:rsidRDefault="004C3632" w:rsidP="009E28A7">
            <w:pPr>
              <w:rPr>
                <w:b/>
              </w:rPr>
            </w:pPr>
            <w:r>
              <w:rPr>
                <w:b/>
              </w:rPr>
              <w:t>N/A</w:t>
            </w:r>
          </w:p>
        </w:tc>
      </w:tr>
    </w:tbl>
    <w:p w14:paraId="17DBF635"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tabs>
          <w:tab w:val="left" w:pos="450"/>
        </w:tabs>
        <w:ind w:left="1080" w:hanging="450"/>
        <w:rPr>
          <w:sz w:val="16"/>
          <w:szCs w:val="16"/>
        </w:rPr>
      </w:pPr>
    </w:p>
    <w:p w14:paraId="6C80FB89" w14:textId="77777777" w:rsidR="00AE6E20" w:rsidRPr="00735E81" w:rsidRDefault="00AE6E20" w:rsidP="00EE51AF">
      <w:pPr>
        <w:pBdr>
          <w:top w:val="single" w:sz="6" w:space="0" w:color="FFFFFF"/>
          <w:left w:val="single" w:sz="6" w:space="0" w:color="FFFFFF"/>
          <w:bottom w:val="single" w:sz="6" w:space="0" w:color="FFFFFF"/>
          <w:right w:val="single" w:sz="6" w:space="0" w:color="FFFFFF"/>
        </w:pBdr>
        <w:tabs>
          <w:tab w:val="left" w:pos="450"/>
          <w:tab w:val="left" w:pos="900"/>
          <w:tab w:val="left" w:pos="990"/>
          <w:tab w:val="left" w:pos="1170"/>
        </w:tabs>
        <w:ind w:left="1080" w:hanging="360"/>
      </w:pPr>
      <w:r w:rsidRPr="00735E81">
        <w:t xml:space="preserve">E. </w:t>
      </w:r>
      <w:r w:rsidR="00DA0F0F" w:rsidRPr="00735E81">
        <w:t xml:space="preserve">  </w:t>
      </w:r>
      <w:r w:rsidRPr="00735E81">
        <w:t xml:space="preserve">If this is a field study involving observation or use of a non-domesticated vertebrate species, please respond to the following: </w:t>
      </w:r>
    </w:p>
    <w:p w14:paraId="2B3E9E06" w14:textId="77777777" w:rsidR="00AE6E20" w:rsidRPr="00735E81" w:rsidRDefault="00AE6E20" w:rsidP="003918C9">
      <w:pPr>
        <w:numPr>
          <w:ilvl w:val="0"/>
          <w:numId w:val="14"/>
        </w:numPr>
        <w:pBdr>
          <w:top w:val="single" w:sz="6" w:space="0" w:color="FFFFFF"/>
          <w:left w:val="single" w:sz="6" w:space="0" w:color="FFFFFF"/>
          <w:bottom w:val="single" w:sz="6" w:space="0" w:color="FFFFFF"/>
          <w:right w:val="single" w:sz="6" w:space="0" w:color="FFFFFF"/>
        </w:pBdr>
        <w:tabs>
          <w:tab w:val="left" w:pos="450"/>
        </w:tabs>
      </w:pPr>
      <w:r w:rsidRPr="00735E81">
        <w:t>What is the potential impact on the wild population of the species to be studied?</w:t>
      </w:r>
      <w:r w:rsidR="00282E3F" w:rsidRPr="00735E81">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065D0D88" w14:textId="77777777" w:rsidTr="009E28A7">
        <w:tc>
          <w:tcPr>
            <w:tcW w:w="9000" w:type="dxa"/>
            <w:shd w:val="clear" w:color="auto" w:fill="auto"/>
          </w:tcPr>
          <w:p w14:paraId="1C410B59" w14:textId="77777777" w:rsidR="002B5646" w:rsidRPr="003F4677" w:rsidRDefault="003F4677" w:rsidP="0094488D">
            <w:r>
              <w:rPr>
                <w:b/>
              </w:rPr>
              <w:t>The</w:t>
            </w:r>
            <w:r w:rsidR="005A5999">
              <w:rPr>
                <w:b/>
              </w:rPr>
              <w:t xml:space="preserve"> rotenone application has the potential to eliminate the wild population of </w:t>
            </w:r>
            <w:r w:rsidR="0094488D">
              <w:rPr>
                <w:b/>
              </w:rPr>
              <w:t xml:space="preserve">YOY </w:t>
            </w:r>
            <w:r w:rsidR="005A5999">
              <w:rPr>
                <w:b/>
              </w:rPr>
              <w:t xml:space="preserve">largemouth bass, which is the goal of the application, but will have minimal impact on bluegill and adult bass.  </w:t>
            </w:r>
            <w:r>
              <w:rPr>
                <w:b/>
              </w:rPr>
              <w:t xml:space="preserve">  </w:t>
            </w:r>
            <w:r w:rsidR="005A5999">
              <w:rPr>
                <w:b/>
              </w:rPr>
              <w:t>Adult fish have low vulnerability to the shoreline application of rotenone and bluegill reproduction occurs mostly later in the year, after our rotenone application.  Bass and bluegill are the only two species that inhabit the ponds we have selected for rotenone application.</w:t>
            </w:r>
          </w:p>
        </w:tc>
      </w:tr>
    </w:tbl>
    <w:p w14:paraId="3ADCD6B9"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tabs>
          <w:tab w:val="left" w:pos="450"/>
        </w:tabs>
        <w:ind w:left="1350"/>
        <w:rPr>
          <w:sz w:val="16"/>
          <w:szCs w:val="16"/>
        </w:rPr>
      </w:pPr>
    </w:p>
    <w:p w14:paraId="45265983" w14:textId="77777777" w:rsidR="00AE6E20" w:rsidRPr="00735E81" w:rsidRDefault="00AE6E20" w:rsidP="003918C9">
      <w:pPr>
        <w:numPr>
          <w:ilvl w:val="0"/>
          <w:numId w:val="14"/>
        </w:numPr>
        <w:pBdr>
          <w:top w:val="single" w:sz="6" w:space="0" w:color="FFFFFF"/>
          <w:left w:val="single" w:sz="6" w:space="0" w:color="FFFFFF"/>
          <w:bottom w:val="single" w:sz="6" w:space="0" w:color="FFFFFF"/>
          <w:right w:val="single" w:sz="6" w:space="0" w:color="FFFFFF"/>
        </w:pBdr>
        <w:tabs>
          <w:tab w:val="left" w:pos="450"/>
        </w:tabs>
      </w:pPr>
      <w:r w:rsidRPr="00735E81">
        <w:t>How might the study compromise health of either animals or persons e.g. zoonoses?</w:t>
      </w:r>
      <w:r w:rsidR="00282E3F" w:rsidRPr="00735E81">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4BC8C8F1" w14:textId="77777777" w:rsidTr="009E28A7">
        <w:tc>
          <w:tcPr>
            <w:tcW w:w="9000" w:type="dxa"/>
            <w:shd w:val="clear" w:color="auto" w:fill="auto"/>
          </w:tcPr>
          <w:p w14:paraId="6B44DC6A" w14:textId="77777777" w:rsidR="002B5646" w:rsidRPr="00181B79" w:rsidRDefault="002E53F2" w:rsidP="0043085B">
            <w:pPr>
              <w:rPr>
                <w:b/>
                <w:highlight w:val="yellow"/>
              </w:rPr>
            </w:pPr>
            <w:r w:rsidRPr="0043085B">
              <w:rPr>
                <w:b/>
              </w:rPr>
              <w:t>We do not anticipate negative health effects of animal or people.</w:t>
            </w:r>
            <w:r w:rsidR="0043085B" w:rsidRPr="0043085B">
              <w:rPr>
                <w:b/>
              </w:rPr>
              <w:t xml:space="preserve">  Following the product label and standard operating procedures will create minimal risk to persons or animals other than the YOY fish targeted by the treatment.  Rotenone application using recommended rates and procedures results in very low risk to other animals such as birds and mammals due to low environmental concentrations and the fact that rotenone degrades quickly in the presence of water and sunlight and does not accumulate in biota (Finlayson et al. 2010).</w:t>
            </w:r>
          </w:p>
        </w:tc>
      </w:tr>
    </w:tbl>
    <w:p w14:paraId="70D197E5"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tabs>
          <w:tab w:val="left" w:pos="450"/>
        </w:tabs>
        <w:ind w:left="1350"/>
      </w:pPr>
    </w:p>
    <w:p w14:paraId="33BD1DEF" w14:textId="77777777" w:rsidR="00AE6E20" w:rsidRPr="00735E81" w:rsidRDefault="00AE6E20" w:rsidP="003918C9">
      <w:pPr>
        <w:numPr>
          <w:ilvl w:val="0"/>
          <w:numId w:val="14"/>
        </w:numPr>
        <w:pBdr>
          <w:top w:val="single" w:sz="6" w:space="0" w:color="FFFFFF"/>
          <w:left w:val="single" w:sz="6" w:space="0" w:color="FFFFFF"/>
          <w:bottom w:val="single" w:sz="6" w:space="0" w:color="FFFFFF"/>
          <w:right w:val="single" w:sz="6" w:space="0" w:color="FFFFFF"/>
        </w:pBdr>
        <w:tabs>
          <w:tab w:val="left" w:pos="450"/>
        </w:tabs>
      </w:pPr>
      <w:r w:rsidRPr="00735E81">
        <w:t>Describe the final disposition of the animals being studied</w:t>
      </w:r>
      <w:r w:rsidR="00735E81">
        <w:t xml:space="preserve"> (</w:t>
      </w:r>
      <w:r w:rsidRPr="00735E81">
        <w:t>i.e. return to wild population, prese</w:t>
      </w:r>
      <w:r w:rsidR="00282E3F" w:rsidRPr="00735E81">
        <w:t>rve  in museum collection, etc</w:t>
      </w:r>
      <w:r w:rsidR="00735E81">
        <w:t>)</w:t>
      </w:r>
      <w:r w:rsidR="00282E3F" w:rsidRPr="00735E81">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146DE405" w14:textId="77777777" w:rsidTr="009E28A7">
        <w:tc>
          <w:tcPr>
            <w:tcW w:w="9000" w:type="dxa"/>
            <w:shd w:val="clear" w:color="auto" w:fill="auto"/>
          </w:tcPr>
          <w:p w14:paraId="79322978" w14:textId="77777777" w:rsidR="002B5646" w:rsidRPr="000D7D4A" w:rsidRDefault="005A5999" w:rsidP="005A5999">
            <w:pPr>
              <w:rPr>
                <w:b/>
              </w:rPr>
            </w:pPr>
            <w:r>
              <w:rPr>
                <w:b/>
              </w:rPr>
              <w:t xml:space="preserve">Young largemouth bass and bluegill killed by rotenone will remain in the pond.  Adults of both species </w:t>
            </w:r>
            <w:r w:rsidR="0094488D">
              <w:rPr>
                <w:b/>
              </w:rPr>
              <w:t>th</w:t>
            </w:r>
            <w:r>
              <w:rPr>
                <w:b/>
              </w:rPr>
              <w:t xml:space="preserve">at appear to have unintentionally succumbed to the rotenone will be netted, euthanized and their </w:t>
            </w:r>
            <w:r w:rsidR="00215C04" w:rsidRPr="003F03FB">
              <w:rPr>
                <w:b/>
              </w:rPr>
              <w:t>carcasses will be disposed of at the North Auburn Fisheries Station by composting per PRN</w:t>
            </w:r>
            <w:r w:rsidR="00215C04">
              <w:rPr>
                <w:b/>
              </w:rPr>
              <w:t xml:space="preserve"> </w:t>
            </w:r>
            <w:r w:rsidR="00215C04" w:rsidRPr="003F03FB">
              <w:rPr>
                <w:b/>
              </w:rPr>
              <w:t>201</w:t>
            </w:r>
            <w:r w:rsidR="006504C6">
              <w:rPr>
                <w:b/>
              </w:rPr>
              <w:t>5</w:t>
            </w:r>
            <w:r w:rsidR="00215C04" w:rsidRPr="003F03FB">
              <w:rPr>
                <w:b/>
              </w:rPr>
              <w:t>-2</w:t>
            </w:r>
            <w:r w:rsidR="006504C6">
              <w:rPr>
                <w:b/>
              </w:rPr>
              <w:t>708</w:t>
            </w:r>
            <w:r w:rsidR="00215C04" w:rsidRPr="003F03FB">
              <w:rPr>
                <w:b/>
              </w:rPr>
              <w:t>, the Standard Operative Procedures protocol for the Auburn Fisheries Research Unit.</w:t>
            </w:r>
          </w:p>
        </w:tc>
      </w:tr>
    </w:tbl>
    <w:p w14:paraId="56D15E5E" w14:textId="77777777" w:rsidR="00282E3F" w:rsidRPr="00735E81" w:rsidRDefault="00282E3F" w:rsidP="00282E3F">
      <w:pPr>
        <w:pBdr>
          <w:top w:val="single" w:sz="6" w:space="0" w:color="FFFFFF"/>
          <w:left w:val="single" w:sz="6" w:space="0" w:color="FFFFFF"/>
          <w:bottom w:val="single" w:sz="6" w:space="0" w:color="FFFFFF"/>
          <w:right w:val="single" w:sz="6" w:space="0" w:color="FFFFFF"/>
        </w:pBdr>
        <w:tabs>
          <w:tab w:val="left" w:pos="450"/>
        </w:tabs>
        <w:ind w:left="1350"/>
      </w:pPr>
    </w:p>
    <w:p w14:paraId="391E3216" w14:textId="77777777" w:rsidR="00AE6E20" w:rsidRPr="00735E81" w:rsidRDefault="00AE6E20" w:rsidP="00DA0F0F">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pPr>
      <w:r w:rsidRPr="00735E81">
        <w:t>F.</w:t>
      </w:r>
      <w:r w:rsidR="00DB49B7" w:rsidRPr="00735E81">
        <w:t xml:space="preserve"> </w:t>
      </w:r>
      <w:r w:rsidR="00DA0F0F" w:rsidRPr="00735E81">
        <w:t xml:space="preserve">  </w:t>
      </w:r>
      <w:r w:rsidR="00DB49B7" w:rsidRPr="00735E81">
        <w:t>Humane endpoints:</w:t>
      </w:r>
    </w:p>
    <w:p w14:paraId="56744C15" w14:textId="77777777" w:rsidR="00DB49B7" w:rsidRPr="00922AD4" w:rsidRDefault="00DB49B7" w:rsidP="003918C9">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s>
      </w:pPr>
      <w:r w:rsidRPr="00735E81">
        <w:t>If pain/distress category D/E or food/fluid restriction is applicable to this protocol, p</w:t>
      </w:r>
      <w:r w:rsidR="00282E3F" w:rsidRPr="00735E81">
        <w:t>lease define   humane endpoints</w:t>
      </w:r>
      <w:r w:rsidR="00282E3F" w:rsidRPr="00922AD4">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4541CD94" w14:textId="77777777" w:rsidTr="009E28A7">
        <w:tc>
          <w:tcPr>
            <w:tcW w:w="9000" w:type="dxa"/>
            <w:shd w:val="clear" w:color="auto" w:fill="auto"/>
          </w:tcPr>
          <w:p w14:paraId="4697B684" w14:textId="428858C1" w:rsidR="002B5646" w:rsidRPr="000D7D4A" w:rsidRDefault="00FE2E4D" w:rsidP="00EC32CC">
            <w:pPr>
              <w:rPr>
                <w:b/>
              </w:rPr>
            </w:pPr>
            <w:ins w:id="1" w:author="Matthew Catalano" w:date="2017-05-19T12:36:00Z">
              <w:r w:rsidRPr="00FE2E4D">
                <w:rPr>
                  <w:b/>
                </w:rPr>
                <w:t xml:space="preserve">We anticipate that a few adult largemouth bass and bluegill </w:t>
              </w:r>
            </w:ins>
            <w:ins w:id="2" w:author="Matthew Catalano" w:date="2017-05-19T14:18:00Z">
              <w:r w:rsidR="00EC32CC" w:rsidRPr="00FE2E4D">
                <w:rPr>
                  <w:b/>
                </w:rPr>
                <w:t xml:space="preserve">in each pond </w:t>
              </w:r>
            </w:ins>
            <w:ins w:id="3" w:author="Matthew Catalano" w:date="2017-05-19T12:36:00Z">
              <w:r w:rsidRPr="00FE2E4D">
                <w:rPr>
                  <w:b/>
                </w:rPr>
                <w:t xml:space="preserve">will be unintentionally </w:t>
              </w:r>
            </w:ins>
            <w:ins w:id="4" w:author="Matthew Catalano" w:date="2017-05-19T14:17:00Z">
              <w:r w:rsidR="00EC32CC" w:rsidRPr="00EC32CC">
                <w:rPr>
                  <w:b/>
                  <w:highlight w:val="yellow"/>
                </w:rPr>
                <w:t>affected</w:t>
              </w:r>
            </w:ins>
            <w:ins w:id="5" w:author="Matthew Catalano" w:date="2017-05-19T12:36:00Z">
              <w:r w:rsidRPr="00EC32CC">
                <w:rPr>
                  <w:b/>
                  <w:highlight w:val="yellow"/>
                </w:rPr>
                <w:t xml:space="preserve"> </w:t>
              </w:r>
            </w:ins>
            <w:ins w:id="6" w:author="Matthew Catalano" w:date="2017-05-19T14:18:00Z">
              <w:r w:rsidR="00EC32CC" w:rsidRPr="00EC32CC">
                <w:rPr>
                  <w:b/>
                  <w:highlight w:val="yellow"/>
                </w:rPr>
                <w:t>by the</w:t>
              </w:r>
            </w:ins>
            <w:ins w:id="7" w:author="Matthew Catalano" w:date="2017-05-19T12:36:00Z">
              <w:r w:rsidRPr="00FE2E4D">
                <w:rPr>
                  <w:b/>
                </w:rPr>
                <w:t xml:space="preserve"> rotenone application.  We will visually monitor the </w:t>
              </w:r>
              <w:r w:rsidRPr="00FE2E4D">
                <w:rPr>
                  <w:b/>
                </w:rPr>
                <w:lastRenderedPageBreak/>
                <w:t xml:space="preserve">pond for these </w:t>
              </w:r>
              <w:r w:rsidRPr="003E7EB1">
                <w:rPr>
                  <w:b/>
                  <w:highlight w:val="yellow"/>
                </w:rPr>
                <w:t>moribund</w:t>
              </w:r>
              <w:r>
                <w:rPr>
                  <w:b/>
                </w:rPr>
                <w:t xml:space="preserve"> </w:t>
              </w:r>
              <w:r w:rsidRPr="00FE2E4D">
                <w:rPr>
                  <w:b/>
                </w:rPr>
                <w:t xml:space="preserve">fish.  They will be easily identified by their rapid loss of equilibrium and rise to the surface.  These </w:t>
              </w:r>
              <w:r w:rsidRPr="003E7EB1">
                <w:rPr>
                  <w:b/>
                  <w:highlight w:val="yellow"/>
                </w:rPr>
                <w:t>moribund</w:t>
              </w:r>
              <w:r>
                <w:rPr>
                  <w:b/>
                </w:rPr>
                <w:t xml:space="preserve"> </w:t>
              </w:r>
              <w:r w:rsidRPr="00FE2E4D">
                <w:rPr>
                  <w:b/>
                </w:rPr>
                <w:t xml:space="preserve">fish will be netted at the surface and euthanized </w:t>
              </w:r>
            </w:ins>
            <w:ins w:id="8" w:author="Matthew Catalano" w:date="2017-05-19T12:38:00Z">
              <w:r>
                <w:rPr>
                  <w:b/>
                </w:rPr>
                <w:t xml:space="preserve">by </w:t>
              </w:r>
              <w:r w:rsidRPr="00EC32CC">
                <w:rPr>
                  <w:b/>
                  <w:highlight w:val="yellow"/>
                </w:rPr>
                <w:t xml:space="preserve">immersion </w:t>
              </w:r>
            </w:ins>
            <w:ins w:id="9" w:author="Matthew Catalano" w:date="2017-05-19T12:36:00Z">
              <w:r w:rsidRPr="00EC32CC">
                <w:rPr>
                  <w:b/>
                  <w:highlight w:val="yellow"/>
                </w:rPr>
                <w:t>in a 300 mg/L solution of MS-222</w:t>
              </w:r>
            </w:ins>
            <w:ins w:id="10" w:author="Matthew Catalano" w:date="2017-05-19T12:37:00Z">
              <w:r w:rsidRPr="00EC32CC">
                <w:rPr>
                  <w:b/>
                  <w:highlight w:val="yellow"/>
                </w:rPr>
                <w:t xml:space="preserve"> for at least 10 minutes post cessation of operculum movement</w:t>
              </w:r>
            </w:ins>
            <w:ins w:id="11" w:author="Matthew Catalano" w:date="2017-05-19T12:38:00Z">
              <w:r w:rsidRPr="00EC32CC">
                <w:rPr>
                  <w:b/>
                  <w:highlight w:val="yellow"/>
                </w:rPr>
                <w:t>.</w:t>
              </w:r>
            </w:ins>
            <w:ins w:id="12" w:author="Matthew Catalano" w:date="2017-05-19T12:36:00Z">
              <w:r>
                <w:rPr>
                  <w:b/>
                </w:rPr>
                <w:t xml:space="preserve"> </w:t>
              </w:r>
            </w:ins>
            <w:del w:id="13" w:author="Matthew Catalano" w:date="2017-05-19T12:36:00Z">
              <w:r w:rsidR="0035716F" w:rsidDel="00FE2E4D">
                <w:rPr>
                  <w:b/>
                </w:rPr>
                <w:delText>N/A</w:delText>
              </w:r>
            </w:del>
          </w:p>
        </w:tc>
      </w:tr>
    </w:tbl>
    <w:p w14:paraId="087888A0" w14:textId="77777777" w:rsidR="00C316B1" w:rsidRPr="00735E81" w:rsidRDefault="00C316B1" w:rsidP="00DB49B7">
      <w:pPr>
        <w:pBdr>
          <w:top w:val="single" w:sz="6" w:space="0" w:color="FFFFFF"/>
          <w:left w:val="single" w:sz="6" w:space="0" w:color="FFFFFF"/>
          <w:bottom w:val="single" w:sz="6" w:space="0" w:color="FFFFFF"/>
          <w:right w:val="single" w:sz="6" w:space="0" w:color="FFFFFF"/>
        </w:pBdr>
        <w:tabs>
          <w:tab w:val="left" w:pos="450"/>
          <w:tab w:val="left" w:pos="540"/>
          <w:tab w:val="left" w:pos="810"/>
        </w:tabs>
        <w:ind w:left="1350"/>
        <w:rPr>
          <w:sz w:val="16"/>
          <w:szCs w:val="16"/>
        </w:rPr>
      </w:pPr>
    </w:p>
    <w:p w14:paraId="131E1E25" w14:textId="77777777" w:rsidR="00DB49B7" w:rsidRPr="00735E81" w:rsidRDefault="00DB49B7" w:rsidP="003918C9">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s>
      </w:pPr>
      <w:r w:rsidRPr="00735E81">
        <w:t>If research is novel and little or no information is available in the literature, state who you have collaborated with to define humane endpoints; please define humane endpoints resulting from your collaboration; state how you will periodically communicate with the IACUC to ensure the well-being of</w:t>
      </w:r>
      <w:r w:rsidR="00282E3F" w:rsidRPr="00735E81">
        <w:t xml:space="preserve"> the animal(s) on this protocol: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49A75C53" w14:textId="77777777" w:rsidTr="009E28A7">
        <w:tc>
          <w:tcPr>
            <w:tcW w:w="9000" w:type="dxa"/>
            <w:shd w:val="clear" w:color="auto" w:fill="auto"/>
          </w:tcPr>
          <w:p w14:paraId="057737E1" w14:textId="77777777" w:rsidR="002B5646" w:rsidRPr="000D7D4A" w:rsidRDefault="00310F50" w:rsidP="009E28A7">
            <w:pPr>
              <w:rPr>
                <w:b/>
              </w:rPr>
            </w:pPr>
            <w:r>
              <w:rPr>
                <w:b/>
              </w:rPr>
              <w:t>N/A</w:t>
            </w:r>
          </w:p>
        </w:tc>
      </w:tr>
    </w:tbl>
    <w:p w14:paraId="348DAEB9" w14:textId="77777777" w:rsidR="00DB49B7" w:rsidRDefault="00DB49B7" w:rsidP="00DB49B7">
      <w:pPr>
        <w:pBdr>
          <w:top w:val="single" w:sz="6" w:space="0" w:color="FFFFFF"/>
          <w:left w:val="single" w:sz="6" w:space="0" w:color="FFFFFF"/>
          <w:bottom w:val="single" w:sz="6" w:space="0" w:color="FFFFFF"/>
          <w:right w:val="single" w:sz="6" w:space="0" w:color="FFFFFF"/>
        </w:pBdr>
        <w:tabs>
          <w:tab w:val="left" w:pos="450"/>
          <w:tab w:val="left" w:pos="540"/>
          <w:tab w:val="left" w:pos="810"/>
        </w:tabs>
        <w:ind w:left="1350"/>
        <w:rPr>
          <w:sz w:val="16"/>
          <w:szCs w:val="16"/>
        </w:rPr>
      </w:pPr>
    </w:p>
    <w:p w14:paraId="3A74CF7E" w14:textId="77777777" w:rsidR="004E262F" w:rsidRPr="00735E81" w:rsidRDefault="00DB49B7" w:rsidP="003918C9">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s>
      </w:pPr>
      <w:r w:rsidRPr="00735E81">
        <w:t xml:space="preserve">For category C and all other protocols where the potential exists for weight loss and/or other </w:t>
      </w:r>
      <w:r w:rsidR="004E262F" w:rsidRPr="00735E81">
        <w:t xml:space="preserve"> </w:t>
      </w:r>
    </w:p>
    <w:p w14:paraId="2E48D7E9" w14:textId="77777777" w:rsidR="00DB49B7" w:rsidRPr="00735E81" w:rsidRDefault="00DB49B7" w:rsidP="004E262F">
      <w:pPr>
        <w:pBdr>
          <w:top w:val="single" w:sz="6" w:space="0" w:color="FFFFFF"/>
          <w:left w:val="single" w:sz="6" w:space="0" w:color="FFFFFF"/>
          <w:bottom w:val="single" w:sz="6" w:space="0" w:color="FFFFFF"/>
          <w:right w:val="single" w:sz="6" w:space="0" w:color="FFFFFF"/>
        </w:pBdr>
        <w:tabs>
          <w:tab w:val="left" w:pos="450"/>
          <w:tab w:val="left" w:pos="540"/>
          <w:tab w:val="left" w:pos="810"/>
        </w:tabs>
        <w:ind w:left="1350"/>
      </w:pPr>
      <w:r w:rsidRPr="00735E81">
        <w:t>parameters that could be potentially harmful to the anima</w:t>
      </w:r>
      <w:r w:rsidR="00282E3F" w:rsidRPr="00735E81">
        <w:t xml:space="preserve">ls, state the humane end points: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B5646" w14:paraId="180D7A46" w14:textId="77777777" w:rsidTr="009E28A7">
        <w:tc>
          <w:tcPr>
            <w:tcW w:w="9000" w:type="dxa"/>
            <w:shd w:val="clear" w:color="auto" w:fill="auto"/>
          </w:tcPr>
          <w:p w14:paraId="690F52CA" w14:textId="77777777" w:rsidR="002B5646" w:rsidRDefault="005A086B" w:rsidP="00FE2E4D">
            <w:pPr>
              <w:rPr>
                <w:ins w:id="14" w:author="Matthew Catalano" w:date="2017-05-19T12:36:00Z"/>
                <w:b/>
              </w:rPr>
            </w:pPr>
            <w:del w:id="15" w:author="Matthew Catalano" w:date="2017-05-19T12:35:00Z">
              <w:r w:rsidRPr="00FE2E4D" w:rsidDel="00FE2E4D">
                <w:rPr>
                  <w:b/>
                </w:rPr>
                <w:delText>We anticipate that a few</w:delText>
              </w:r>
              <w:r w:rsidR="005A5999" w:rsidRPr="00FE2E4D" w:rsidDel="00FE2E4D">
                <w:rPr>
                  <w:b/>
                </w:rPr>
                <w:delText xml:space="preserve"> adult largemouth bass and bluegill </w:delText>
              </w:r>
              <w:r w:rsidR="00215C04" w:rsidRPr="00FE2E4D" w:rsidDel="00FE2E4D">
                <w:rPr>
                  <w:b/>
                </w:rPr>
                <w:delText xml:space="preserve">will </w:delText>
              </w:r>
              <w:r w:rsidRPr="00FE2E4D" w:rsidDel="00FE2E4D">
                <w:rPr>
                  <w:b/>
                </w:rPr>
                <w:delText xml:space="preserve">be unintentionally killed in each pond due to rotenone application.  We will visually monitor the pond for these </w:delText>
              </w:r>
              <w:r w:rsidR="00FE2E4D" w:rsidRPr="00EC32CC" w:rsidDel="00FE2E4D">
                <w:rPr>
                  <w:b/>
                </w:rPr>
                <w:delText>moribund</w:delText>
              </w:r>
              <w:r w:rsidR="00FE2E4D" w:rsidDel="00FE2E4D">
                <w:rPr>
                  <w:b/>
                </w:rPr>
                <w:delText xml:space="preserve"> </w:delText>
              </w:r>
              <w:r w:rsidRPr="00FE2E4D" w:rsidDel="00FE2E4D">
                <w:rPr>
                  <w:b/>
                </w:rPr>
                <w:delText xml:space="preserve">fish.  They will be easily identified by their rapid loss of equilibrium and rise to the surface.  These </w:delText>
              </w:r>
              <w:r w:rsidR="00FE2E4D" w:rsidRPr="00EC32CC" w:rsidDel="00FE2E4D">
                <w:rPr>
                  <w:b/>
                </w:rPr>
                <w:delText>moribund</w:delText>
              </w:r>
              <w:r w:rsidR="00FE2E4D" w:rsidDel="00FE2E4D">
                <w:rPr>
                  <w:b/>
                </w:rPr>
                <w:delText xml:space="preserve"> </w:delText>
              </w:r>
              <w:r w:rsidRPr="00FE2E4D" w:rsidDel="00FE2E4D">
                <w:rPr>
                  <w:b/>
                </w:rPr>
                <w:delText xml:space="preserve">fish will </w:delText>
              </w:r>
              <w:r w:rsidR="00215C04" w:rsidRPr="00FE2E4D" w:rsidDel="00FE2E4D">
                <w:rPr>
                  <w:b/>
                </w:rPr>
                <w:delText xml:space="preserve">be </w:delText>
              </w:r>
              <w:r w:rsidR="005A5999" w:rsidRPr="00FE2E4D" w:rsidDel="00FE2E4D">
                <w:rPr>
                  <w:b/>
                </w:rPr>
                <w:delText xml:space="preserve">netted at the surface and </w:delText>
              </w:r>
            </w:del>
            <w:del w:id="16" w:author="Matthew Catalano" w:date="2017-05-19T12:33:00Z">
              <w:r w:rsidR="00215C04" w:rsidRPr="00EC32CC" w:rsidDel="00FE2E4D">
                <w:rPr>
                  <w:b/>
                </w:rPr>
                <w:delText>humanely</w:delText>
              </w:r>
              <w:r w:rsidR="00215C04" w:rsidRPr="00FE2E4D" w:rsidDel="00FE2E4D">
                <w:rPr>
                  <w:b/>
                </w:rPr>
                <w:delText xml:space="preserve"> </w:delText>
              </w:r>
            </w:del>
            <w:del w:id="17" w:author="Matthew Catalano" w:date="2017-05-19T12:35:00Z">
              <w:r w:rsidR="00215C04" w:rsidRPr="00FE2E4D" w:rsidDel="00FE2E4D">
                <w:rPr>
                  <w:b/>
                </w:rPr>
                <w:delText xml:space="preserve">euthanized </w:delText>
              </w:r>
              <w:r w:rsidR="00702B94" w:rsidRPr="00FE2E4D" w:rsidDel="00FE2E4D">
                <w:rPr>
                  <w:b/>
                </w:rPr>
                <w:delText>in a 300 mg/L solution of MS-222.</w:delText>
              </w:r>
              <w:r w:rsidR="005A5999" w:rsidDel="00FE2E4D">
                <w:rPr>
                  <w:b/>
                </w:rPr>
                <w:delText xml:space="preserve">  </w:delText>
              </w:r>
            </w:del>
          </w:p>
          <w:p w14:paraId="3B8FD5E5" w14:textId="153BE056" w:rsidR="00FE2E4D" w:rsidRDefault="00FE2E4D" w:rsidP="00FE2E4D">
            <w:ins w:id="18" w:author="Matthew Catalano" w:date="2017-05-19T12:36:00Z">
              <w:r w:rsidRPr="00EC32CC">
                <w:rPr>
                  <w:b/>
                  <w:highlight w:val="yellow"/>
                </w:rPr>
                <w:t>N/A</w:t>
              </w:r>
            </w:ins>
          </w:p>
        </w:tc>
      </w:tr>
    </w:tbl>
    <w:p w14:paraId="58189F3A" w14:textId="77777777" w:rsidR="0055484D" w:rsidRDefault="00227A8E" w:rsidP="00AE6E20">
      <w:pPr>
        <w:pBdr>
          <w:top w:val="single" w:sz="6" w:space="0" w:color="FFFFFF"/>
          <w:left w:val="single" w:sz="6" w:space="0" w:color="FFFFFF"/>
          <w:bottom w:val="single" w:sz="6" w:space="0" w:color="FFFFFF"/>
          <w:right w:val="single" w:sz="6" w:space="0" w:color="FFFFFF"/>
        </w:pBdr>
        <w:rPr>
          <w:sz w:val="16"/>
          <w:szCs w:val="16"/>
        </w:rPr>
      </w:pPr>
      <w:r>
        <w:rPr>
          <w:sz w:val="16"/>
          <w:szCs w:val="16"/>
        </w:rPr>
        <w:t xml:space="preserve"> </w:t>
      </w:r>
    </w:p>
    <w:p w14:paraId="43A15F11" w14:textId="77777777" w:rsidR="00227A8E" w:rsidRP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900"/>
          <w:tab w:val="left" w:pos="1080"/>
          <w:tab w:val="left" w:pos="1170"/>
          <w:tab w:val="left" w:pos="1260"/>
        </w:tabs>
        <w:rPr>
          <w:i/>
          <w:sz w:val="20"/>
        </w:rPr>
      </w:pPr>
      <w:r>
        <w:rPr>
          <w:sz w:val="16"/>
          <w:szCs w:val="16"/>
        </w:rPr>
        <w:tab/>
      </w:r>
      <w:r>
        <w:rPr>
          <w:sz w:val="16"/>
          <w:szCs w:val="16"/>
        </w:rPr>
        <w:tab/>
        <w:t xml:space="preserve">    </w:t>
      </w:r>
      <w:r>
        <w:t>G</w:t>
      </w:r>
      <w:r w:rsidRPr="00735E81">
        <w:t xml:space="preserve">.   </w:t>
      </w:r>
      <w:r>
        <w:t xml:space="preserve">Environmental Enrichment: </w:t>
      </w:r>
      <w:r w:rsidRPr="00227A8E">
        <w:rPr>
          <w:i/>
          <w:sz w:val="20"/>
        </w:rPr>
        <w:t xml:space="preserve">(See Bloomsmith et al. Lab Anim. Sci. 41:372-377); also the Ag Guide  </w:t>
      </w:r>
    </w:p>
    <w:p w14:paraId="20C8F7B4"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pPr>
      <w:r w:rsidRPr="00227A8E">
        <w:rPr>
          <w:i/>
          <w:sz w:val="20"/>
        </w:rPr>
        <w:t xml:space="preserve">        (2010) has a good discussion on this topic by species in Chapter 4</w:t>
      </w:r>
      <w:r>
        <w:t>.</w:t>
      </w:r>
    </w:p>
    <w:p w14:paraId="58D376C7" w14:textId="77777777" w:rsidR="00227A8E" w:rsidRDefault="00227A8E"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 w:val="left" w:pos="1350"/>
        </w:tabs>
        <w:ind w:left="720" w:firstLine="270"/>
      </w:pPr>
      <w:r w:rsidRPr="00227A8E">
        <w:rPr>
          <w:szCs w:val="24"/>
        </w:rPr>
        <w:t>1.)</w:t>
      </w:r>
      <w:r>
        <w:rPr>
          <w:sz w:val="20"/>
        </w:rPr>
        <w:t xml:space="preserve"> </w:t>
      </w:r>
      <w:r w:rsidRPr="0072419A">
        <w:rPr>
          <w:u w:val="single"/>
        </w:rPr>
        <w:t>Social enrichment</w:t>
      </w:r>
      <w:r>
        <w:t xml:space="preserve">:  Please describe direct or indirect animal contact (visual, olfactory, auditory)  </w:t>
      </w:r>
    </w:p>
    <w:p w14:paraId="43808796"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with conspecifics or humans</w:t>
      </w:r>
      <w:r w:rsidR="0072419A">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4FC00B49" w14:textId="77777777" w:rsidTr="00A6315B">
        <w:tc>
          <w:tcPr>
            <w:tcW w:w="9000" w:type="dxa"/>
            <w:shd w:val="clear" w:color="auto" w:fill="auto"/>
          </w:tcPr>
          <w:p w14:paraId="34DE506C" w14:textId="77777777" w:rsidR="00227A8E" w:rsidRPr="000D7D4A" w:rsidRDefault="00C006B0" w:rsidP="00A6315B">
            <w:pPr>
              <w:rPr>
                <w:b/>
              </w:rPr>
            </w:pPr>
            <w:r>
              <w:rPr>
                <w:b/>
              </w:rPr>
              <w:t>N/A</w:t>
            </w:r>
          </w:p>
        </w:tc>
      </w:tr>
    </w:tbl>
    <w:p w14:paraId="157DD760"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p>
    <w:p w14:paraId="17BC27EA"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2.) </w:t>
      </w:r>
      <w:r w:rsidRPr="0072419A">
        <w:rPr>
          <w:u w:val="single"/>
        </w:rPr>
        <w:t>Occupational enrichment</w:t>
      </w:r>
      <w:r>
        <w:t xml:space="preserve">: Please describe any devices that provide animals with control or </w:t>
      </w:r>
    </w:p>
    <w:p w14:paraId="2853EBAA"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challenges (psychological enrichment); enrichment that encourages exercise</w:t>
      </w:r>
      <w:r w:rsidR="0072419A">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190708D0" w14:textId="77777777" w:rsidTr="00A6315B">
        <w:tc>
          <w:tcPr>
            <w:tcW w:w="9000" w:type="dxa"/>
            <w:shd w:val="clear" w:color="auto" w:fill="auto"/>
          </w:tcPr>
          <w:p w14:paraId="3684A051" w14:textId="77777777" w:rsidR="00227A8E" w:rsidRPr="000D7D4A" w:rsidRDefault="00310F50" w:rsidP="00A6315B">
            <w:pPr>
              <w:rPr>
                <w:b/>
              </w:rPr>
            </w:pPr>
            <w:r>
              <w:rPr>
                <w:b/>
              </w:rPr>
              <w:t>N/A</w:t>
            </w:r>
          </w:p>
        </w:tc>
      </w:tr>
    </w:tbl>
    <w:p w14:paraId="3DE9CEAE"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p>
    <w:p w14:paraId="4DAACF1D"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3.)  </w:t>
      </w:r>
      <w:r w:rsidRPr="0072419A">
        <w:rPr>
          <w:u w:val="single"/>
        </w:rPr>
        <w:t>Physical enrichment</w:t>
      </w:r>
      <w:r>
        <w:t xml:space="preserve">: Please describe alteration of the size or complexity of the animal’s  </w:t>
      </w:r>
    </w:p>
    <w:p w14:paraId="2CD86693" w14:textId="77777777" w:rsidR="0072419A"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enclosure which may include objects, substrate or permanent structures (e.g. nestboxes, rocks </w:t>
      </w:r>
    </w:p>
    <w:p w14:paraId="04E3E37B" w14:textId="77777777" w:rsidR="00227A8E" w:rsidRDefault="0072419A"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w:t>
      </w:r>
      <w:r w:rsidR="00227A8E">
        <w:t>and hiding places in an aquatic environment)</w:t>
      </w:r>
      <w:r>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087F39B9" w14:textId="77777777" w:rsidTr="00A6315B">
        <w:tc>
          <w:tcPr>
            <w:tcW w:w="9000" w:type="dxa"/>
            <w:shd w:val="clear" w:color="auto" w:fill="auto"/>
          </w:tcPr>
          <w:p w14:paraId="359AA380" w14:textId="77777777" w:rsidR="00227A8E" w:rsidRPr="000D7D4A" w:rsidRDefault="00310F50" w:rsidP="00A6315B">
            <w:pPr>
              <w:rPr>
                <w:b/>
              </w:rPr>
            </w:pPr>
            <w:r>
              <w:rPr>
                <w:b/>
              </w:rPr>
              <w:t>N/A</w:t>
            </w:r>
          </w:p>
        </w:tc>
      </w:tr>
    </w:tbl>
    <w:p w14:paraId="13D627FB" w14:textId="77777777" w:rsidR="0072419A" w:rsidRDefault="0072419A"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1350"/>
      </w:pPr>
    </w:p>
    <w:p w14:paraId="19C87D63" w14:textId="77777777" w:rsidR="00227A8E" w:rsidRDefault="0072419A" w:rsidP="00227A8E">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pPr>
      <w:r>
        <w:t xml:space="preserve"> </w:t>
      </w:r>
      <w:r w:rsidR="00227A8E" w:rsidRPr="0072419A">
        <w:rPr>
          <w:u w:val="single"/>
        </w:rPr>
        <w:t>Sensory enrichment</w:t>
      </w:r>
      <w:r w:rsidR="00227A8E" w:rsidRPr="00227A8E">
        <w:t>: Please describe visual stimuli (television); auditory stimuli (music, vocalizations); ol</w:t>
      </w:r>
      <w:r w:rsidR="00227A8E">
        <w:t>factory, tactile, taste stimuli</w:t>
      </w:r>
      <w:r>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0FF3ED0E" w14:textId="77777777" w:rsidTr="00A6315B">
        <w:tc>
          <w:tcPr>
            <w:tcW w:w="9000" w:type="dxa"/>
            <w:shd w:val="clear" w:color="auto" w:fill="auto"/>
          </w:tcPr>
          <w:p w14:paraId="3B7EF118" w14:textId="77777777" w:rsidR="00227A8E" w:rsidRPr="000D7D4A" w:rsidRDefault="00310F50" w:rsidP="00A6315B">
            <w:pPr>
              <w:rPr>
                <w:b/>
              </w:rPr>
            </w:pPr>
            <w:r>
              <w:rPr>
                <w:b/>
              </w:rPr>
              <w:t>N/A</w:t>
            </w:r>
          </w:p>
        </w:tc>
      </w:tr>
    </w:tbl>
    <w:p w14:paraId="1BD9E291"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1350"/>
      </w:pPr>
    </w:p>
    <w:p w14:paraId="10D59C29" w14:textId="77777777" w:rsidR="00227A8E" w:rsidRDefault="00227A8E" w:rsidP="00227A8E">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pPr>
      <w:r>
        <w:t xml:space="preserve"> </w:t>
      </w:r>
      <w:r w:rsidRPr="0072419A">
        <w:rPr>
          <w:u w:val="single"/>
        </w:rPr>
        <w:t>Nutritional enrichment</w:t>
      </w:r>
      <w:r w:rsidRPr="00227A8E">
        <w:t>: Please describe presentation of varied or novel food types; chang</w:t>
      </w:r>
      <w:r w:rsidR="0072419A">
        <w:t>ing the method of food delivery.</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72419A" w14:paraId="0E8AAF4E" w14:textId="77777777" w:rsidTr="00A6315B">
        <w:tc>
          <w:tcPr>
            <w:tcW w:w="9000" w:type="dxa"/>
            <w:shd w:val="clear" w:color="auto" w:fill="auto"/>
          </w:tcPr>
          <w:p w14:paraId="6DD48F4F" w14:textId="77777777" w:rsidR="0072419A" w:rsidRPr="000D7D4A" w:rsidRDefault="00310F50" w:rsidP="00A6315B">
            <w:pPr>
              <w:rPr>
                <w:b/>
              </w:rPr>
            </w:pPr>
            <w:r>
              <w:rPr>
                <w:b/>
              </w:rPr>
              <w:t>N/A</w:t>
            </w:r>
          </w:p>
        </w:tc>
      </w:tr>
    </w:tbl>
    <w:p w14:paraId="7974027F" w14:textId="77777777" w:rsidR="0072419A" w:rsidRDefault="0072419A"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1350"/>
      </w:pPr>
    </w:p>
    <w:p w14:paraId="7290C70F" w14:textId="77777777" w:rsidR="0072419A" w:rsidRDefault="0072419A" w:rsidP="00227A8E">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pPr>
      <w:r>
        <w:t xml:space="preserve"> </w:t>
      </w:r>
      <w:r w:rsidRPr="0072419A">
        <w:rPr>
          <w:u w:val="single"/>
        </w:rPr>
        <w:t>Other types of enrichment</w:t>
      </w:r>
      <w:r w:rsidRPr="0072419A">
        <w:t xml:space="preserve">: Please describe any other types of enrichment that </w:t>
      </w:r>
      <w:r>
        <w:t>do not fit the categories above.</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72419A" w14:paraId="7E3A2D1B" w14:textId="77777777" w:rsidTr="00A6315B">
        <w:tc>
          <w:tcPr>
            <w:tcW w:w="9000" w:type="dxa"/>
            <w:shd w:val="clear" w:color="auto" w:fill="auto"/>
          </w:tcPr>
          <w:p w14:paraId="37316D48" w14:textId="77777777" w:rsidR="0072419A" w:rsidRPr="000D7D4A" w:rsidRDefault="00310F50" w:rsidP="00A6315B">
            <w:pPr>
              <w:rPr>
                <w:b/>
              </w:rPr>
            </w:pPr>
            <w:r>
              <w:rPr>
                <w:b/>
              </w:rPr>
              <w:t>N/A</w:t>
            </w:r>
          </w:p>
        </w:tc>
      </w:tr>
    </w:tbl>
    <w:p w14:paraId="18E16FBA" w14:textId="77777777" w:rsidR="0072419A" w:rsidRDefault="0072419A" w:rsidP="00AE6E20">
      <w:pPr>
        <w:pBdr>
          <w:top w:val="single" w:sz="6" w:space="0" w:color="FFFFFF"/>
          <w:left w:val="single" w:sz="6" w:space="0" w:color="FFFFFF"/>
          <w:bottom w:val="single" w:sz="6" w:space="0" w:color="FFFFFF"/>
          <w:right w:val="single" w:sz="6" w:space="0" w:color="FFFFFF"/>
        </w:pBdr>
        <w:rPr>
          <w:sz w:val="16"/>
          <w:szCs w:val="16"/>
        </w:rPr>
      </w:pPr>
    </w:p>
    <w:p w14:paraId="1B88036C" w14:textId="77777777" w:rsidR="0072419A" w:rsidRPr="008310D3" w:rsidRDefault="00E92096" w:rsidP="00E92096">
      <w:pPr>
        <w:numPr>
          <w:ilvl w:val="0"/>
          <w:numId w:val="15"/>
        </w:numPr>
        <w:pBdr>
          <w:top w:val="single" w:sz="6" w:space="0" w:color="FFFFFF"/>
          <w:left w:val="single" w:sz="6" w:space="0" w:color="FFFFFF"/>
          <w:bottom w:val="single" w:sz="6" w:space="0" w:color="FFFFFF"/>
          <w:right w:val="single" w:sz="6" w:space="0" w:color="FFFFFF"/>
        </w:pBdr>
        <w:rPr>
          <w:sz w:val="16"/>
          <w:szCs w:val="16"/>
        </w:rPr>
      </w:pPr>
      <w:r w:rsidRPr="008310D3">
        <w:rPr>
          <w:szCs w:val="24"/>
          <w:u w:val="single"/>
        </w:rPr>
        <w:t>No Enrichment:</w:t>
      </w:r>
      <w:r w:rsidRPr="008310D3">
        <w:rPr>
          <w:szCs w:val="24"/>
        </w:rPr>
        <w:t xml:space="preserve"> Please justify the decision to provide no environmental enrichment</w:t>
      </w:r>
      <w:r w:rsidR="008310D3" w:rsidRPr="008310D3">
        <w:rPr>
          <w:szCs w:val="24"/>
        </w:rPr>
        <w:t xml:space="preserve"> if you have not responded to </w:t>
      </w:r>
      <w:r w:rsidR="00C2509F">
        <w:rPr>
          <w:szCs w:val="24"/>
        </w:rPr>
        <w:t>#</w:t>
      </w:r>
      <w:r w:rsidR="008310D3" w:rsidRPr="008310D3">
        <w:rPr>
          <w:szCs w:val="24"/>
        </w:rPr>
        <w:t>7. G. 1-6 above</w:t>
      </w:r>
      <w:r w:rsidRPr="008310D3">
        <w:rPr>
          <w:szCs w:val="24"/>
        </w:rPr>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E92096" w14:paraId="03252D71" w14:textId="77777777" w:rsidTr="00B73F3B">
        <w:tc>
          <w:tcPr>
            <w:tcW w:w="9000" w:type="dxa"/>
            <w:shd w:val="clear" w:color="auto" w:fill="auto"/>
          </w:tcPr>
          <w:p w14:paraId="4BF7F956" w14:textId="7110CB25" w:rsidR="00E92096" w:rsidRPr="000D7D4A" w:rsidRDefault="006B4E4A" w:rsidP="00B73F3B">
            <w:pPr>
              <w:rPr>
                <w:b/>
              </w:rPr>
            </w:pPr>
            <w:r w:rsidRPr="00EC32CC">
              <w:rPr>
                <w:b/>
              </w:rPr>
              <w:t xml:space="preserve">No enrichment will be provided because these animals are completely wild and live their entire lives in a natural pond environment and will not be held captive for any length of time.  They live in close contact with thousands of other fish and experience </w:t>
            </w:r>
            <w:r w:rsidRPr="00EC32CC">
              <w:rPr>
                <w:b/>
              </w:rPr>
              <w:lastRenderedPageBreak/>
              <w:t>daily natural challenges such as avoiding predation; they inhabit an extremely complex physical environment that contains many rocks, sticks, and aquatic plants; they receive continuous stimuli that they must monitor closely at all times to avoid predation and to find natural food items; they actively forage for food resources that are naturally present in the wild pond environment.  Therefore they do not require environmental enrichment.</w:t>
            </w:r>
          </w:p>
        </w:tc>
      </w:tr>
    </w:tbl>
    <w:p w14:paraId="444CE952" w14:textId="77777777" w:rsidR="00E92096" w:rsidRDefault="00E92096" w:rsidP="00E92096">
      <w:pPr>
        <w:pBdr>
          <w:top w:val="single" w:sz="6" w:space="0" w:color="FFFFFF"/>
          <w:left w:val="single" w:sz="6" w:space="0" w:color="FFFFFF"/>
          <w:bottom w:val="single" w:sz="6" w:space="0" w:color="FFFFFF"/>
          <w:right w:val="single" w:sz="6" w:space="0" w:color="FFFFFF"/>
        </w:pBdr>
        <w:ind w:left="1350"/>
        <w:rPr>
          <w:sz w:val="16"/>
          <w:szCs w:val="16"/>
        </w:rPr>
      </w:pPr>
    </w:p>
    <w:p w14:paraId="559FBB24" w14:textId="77777777" w:rsidR="003B0688" w:rsidRPr="003B0688" w:rsidRDefault="00EE51AF" w:rsidP="003918C9">
      <w:pPr>
        <w:numPr>
          <w:ilvl w:val="0"/>
          <w:numId w:val="18"/>
        </w:numPr>
        <w:pBdr>
          <w:top w:val="single" w:sz="6" w:space="0" w:color="FFFFFF"/>
          <w:left w:val="single" w:sz="6" w:space="0" w:color="FFFFFF"/>
          <w:bottom w:val="single" w:sz="6" w:space="0" w:color="FFFFFF"/>
          <w:right w:val="single" w:sz="6" w:space="0" w:color="FFFFFF"/>
        </w:pBdr>
        <w:tabs>
          <w:tab w:val="left" w:pos="-1440"/>
          <w:tab w:val="left" w:pos="720"/>
          <w:tab w:val="left" w:pos="1080"/>
        </w:tabs>
        <w:rPr>
          <w:u w:val="single"/>
        </w:rPr>
      </w:pPr>
      <w:r>
        <w:t xml:space="preserve">     </w:t>
      </w:r>
      <w:r w:rsidR="00643F54" w:rsidRPr="00735E81">
        <w:t xml:space="preserve">If </w:t>
      </w:r>
      <w:r w:rsidR="00C74333">
        <w:t xml:space="preserve">category D or E was chosen in </w:t>
      </w:r>
      <w:r w:rsidR="003B0688">
        <w:t xml:space="preserve">Question </w:t>
      </w:r>
      <w:r w:rsidR="00C74333">
        <w:t>2B</w:t>
      </w:r>
      <w:r w:rsidR="00643F54" w:rsidRPr="00735E81">
        <w:t>, please complete the following.  (</w:t>
      </w:r>
      <w:r>
        <w:rPr>
          <w:i/>
        </w:rPr>
        <w:t>See Item 8</w:t>
      </w:r>
      <w:r w:rsidR="003B0688">
        <w:rPr>
          <w:i/>
        </w:rPr>
        <w:t>A</w:t>
      </w:r>
      <w:r>
        <w:rPr>
          <w:i/>
        </w:rPr>
        <w:t xml:space="preserve"> </w:t>
      </w:r>
      <w:r w:rsidR="00643F54" w:rsidRPr="00735E81">
        <w:rPr>
          <w:i/>
        </w:rPr>
        <w:t xml:space="preserve">of </w:t>
      </w:r>
    </w:p>
    <w:p w14:paraId="6BDB4870" w14:textId="77777777" w:rsidR="00643F54" w:rsidRPr="003B0688" w:rsidRDefault="003B0688" w:rsidP="003B0688">
      <w:pPr>
        <w:pBdr>
          <w:top w:val="single" w:sz="6" w:space="0" w:color="FFFFFF"/>
          <w:left w:val="single" w:sz="6" w:space="0" w:color="FFFFFF"/>
          <w:bottom w:val="single" w:sz="6" w:space="0" w:color="FFFFFF"/>
          <w:right w:val="single" w:sz="6" w:space="0" w:color="FFFFFF"/>
        </w:pBdr>
        <w:tabs>
          <w:tab w:val="left" w:pos="-1440"/>
          <w:tab w:val="left" w:pos="720"/>
          <w:tab w:val="left" w:pos="1080"/>
        </w:tabs>
        <w:ind w:left="720"/>
        <w:rPr>
          <w:u w:val="single"/>
        </w:rPr>
      </w:pPr>
      <w:r>
        <w:rPr>
          <w:i/>
        </w:rPr>
        <w:t xml:space="preserve">     </w:t>
      </w:r>
      <w:r w:rsidR="00643F54" w:rsidRPr="00735E81">
        <w:rPr>
          <w:i/>
        </w:rPr>
        <w:t xml:space="preserve">Additional </w:t>
      </w:r>
      <w:r w:rsidR="00643F54" w:rsidRPr="003B0688">
        <w:rPr>
          <w:i/>
        </w:rPr>
        <w:t>Information at the end of this form.)</w:t>
      </w:r>
    </w:p>
    <w:p w14:paraId="5676F443" w14:textId="77777777" w:rsidR="00643F54" w:rsidRPr="00735E81" w:rsidRDefault="00643F54" w:rsidP="003918C9">
      <w:pPr>
        <w:numPr>
          <w:ilvl w:val="0"/>
          <w:numId w:val="19"/>
        </w:numPr>
        <w:tabs>
          <w:tab w:val="left" w:pos="1080"/>
        </w:tabs>
        <w:ind w:hanging="1080"/>
      </w:pPr>
      <w:r w:rsidRPr="00735E81">
        <w:t>Database(s) searched or other sources consulted to determine the availability of alternatives.</w:t>
      </w:r>
    </w:p>
    <w:tbl>
      <w:tblPr>
        <w:tblW w:w="0" w:type="auto"/>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3"/>
        <w:gridCol w:w="540"/>
        <w:gridCol w:w="2553"/>
        <w:gridCol w:w="3567"/>
      </w:tblGrid>
      <w:tr w:rsidR="004E262F" w:rsidRPr="00735E81" w14:paraId="1B522AE0" w14:textId="77777777" w:rsidTr="00371A7E">
        <w:trPr>
          <w:trHeight w:hRule="exact" w:val="288"/>
        </w:trPr>
        <w:tc>
          <w:tcPr>
            <w:tcW w:w="2493" w:type="dxa"/>
            <w:shd w:val="clear" w:color="auto" w:fill="D9D9D9"/>
          </w:tcPr>
          <w:p w14:paraId="2C8586AF" w14:textId="77777777" w:rsidR="004E262F" w:rsidRPr="00735E81" w:rsidRDefault="004E262F" w:rsidP="004E262F">
            <w:pPr>
              <w:tabs>
                <w:tab w:val="left" w:pos="-1440"/>
                <w:tab w:val="left" w:pos="2880"/>
                <w:tab w:val="left" w:pos="3960"/>
                <w:tab w:val="left" w:pos="4320"/>
                <w:tab w:val="left" w:pos="5040"/>
                <w:tab w:val="left" w:pos="6210"/>
                <w:tab w:val="left" w:pos="7920"/>
                <w:tab w:val="left" w:pos="8640"/>
                <w:tab w:val="left" w:pos="10080"/>
              </w:tabs>
              <w:jc w:val="center"/>
            </w:pPr>
            <w:r w:rsidRPr="00735E81">
              <w:t>Database Searched</w:t>
            </w:r>
          </w:p>
        </w:tc>
        <w:tc>
          <w:tcPr>
            <w:tcW w:w="540" w:type="dxa"/>
            <w:tcBorders>
              <w:bottom w:val="single" w:sz="12" w:space="0" w:color="auto"/>
            </w:tcBorders>
            <w:shd w:val="clear" w:color="auto" w:fill="D9D9D9"/>
          </w:tcPr>
          <w:p w14:paraId="198CA0F9" w14:textId="77777777" w:rsidR="004E262F" w:rsidRPr="00371A7E" w:rsidRDefault="00371A7E" w:rsidP="004E262F">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rPr>
            </w:pPr>
            <w:r>
              <w:rPr>
                <w:rFonts w:ascii="Tahoma" w:hAnsi="Tahoma" w:cs="Tahoma"/>
                <w:b/>
              </w:rPr>
              <w:t>X</w:t>
            </w:r>
          </w:p>
        </w:tc>
        <w:tc>
          <w:tcPr>
            <w:tcW w:w="2553" w:type="dxa"/>
            <w:shd w:val="clear" w:color="auto" w:fill="D9D9D9"/>
          </w:tcPr>
          <w:p w14:paraId="4308292E" w14:textId="77777777" w:rsidR="004E262F" w:rsidRPr="00735E81" w:rsidRDefault="004E262F" w:rsidP="004E262F">
            <w:pPr>
              <w:tabs>
                <w:tab w:val="left" w:pos="-1440"/>
                <w:tab w:val="left" w:pos="2880"/>
                <w:tab w:val="left" w:pos="3960"/>
                <w:tab w:val="left" w:pos="4320"/>
                <w:tab w:val="left" w:pos="5040"/>
                <w:tab w:val="left" w:pos="6210"/>
                <w:tab w:val="left" w:pos="7920"/>
                <w:tab w:val="left" w:pos="8640"/>
                <w:tab w:val="left" w:pos="10080"/>
              </w:tabs>
              <w:jc w:val="center"/>
            </w:pPr>
            <w:r w:rsidRPr="00735E81">
              <w:t>Date of Search</w:t>
            </w:r>
          </w:p>
        </w:tc>
        <w:tc>
          <w:tcPr>
            <w:tcW w:w="3567" w:type="dxa"/>
            <w:shd w:val="clear" w:color="auto" w:fill="D9D9D9"/>
          </w:tcPr>
          <w:p w14:paraId="2B209072" w14:textId="77777777" w:rsidR="004E262F" w:rsidRPr="00735E81" w:rsidRDefault="004E262F" w:rsidP="004E262F">
            <w:pPr>
              <w:tabs>
                <w:tab w:val="left" w:pos="-1440"/>
                <w:tab w:val="left" w:pos="2880"/>
                <w:tab w:val="left" w:pos="3960"/>
                <w:tab w:val="left" w:pos="4320"/>
                <w:tab w:val="left" w:pos="5040"/>
                <w:tab w:val="left" w:pos="6210"/>
                <w:tab w:val="left" w:pos="7920"/>
                <w:tab w:val="left" w:pos="8640"/>
                <w:tab w:val="left" w:pos="10080"/>
              </w:tabs>
              <w:jc w:val="center"/>
            </w:pPr>
            <w:r w:rsidRPr="00735E81">
              <w:t>Years Covered</w:t>
            </w:r>
          </w:p>
        </w:tc>
      </w:tr>
      <w:tr w:rsidR="004E262F" w:rsidRPr="00735E81" w14:paraId="217B29A1" w14:textId="77777777" w:rsidTr="00371A7E">
        <w:tc>
          <w:tcPr>
            <w:tcW w:w="2493" w:type="dxa"/>
            <w:tcBorders>
              <w:right w:val="single" w:sz="12" w:space="0" w:color="auto"/>
            </w:tcBorders>
            <w:vAlign w:val="center"/>
          </w:tcPr>
          <w:p w14:paraId="3A439576"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Medline</w:t>
            </w:r>
          </w:p>
        </w:tc>
        <w:tc>
          <w:tcPr>
            <w:tcW w:w="540" w:type="dxa"/>
            <w:tcBorders>
              <w:top w:val="single" w:sz="12" w:space="0" w:color="auto"/>
              <w:left w:val="single" w:sz="12" w:space="0" w:color="auto"/>
              <w:bottom w:val="single" w:sz="12" w:space="0" w:color="auto"/>
              <w:right w:val="single" w:sz="12" w:space="0" w:color="auto"/>
            </w:tcBorders>
            <w:vAlign w:val="center"/>
          </w:tcPr>
          <w:p w14:paraId="4DC9B1A6"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4DB108B7"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1BA84566"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735E81" w14:paraId="02735DFB" w14:textId="77777777" w:rsidTr="00371A7E">
        <w:tc>
          <w:tcPr>
            <w:tcW w:w="2493" w:type="dxa"/>
            <w:tcBorders>
              <w:right w:val="single" w:sz="12" w:space="0" w:color="auto"/>
            </w:tcBorders>
            <w:vAlign w:val="center"/>
          </w:tcPr>
          <w:p w14:paraId="0CF8DB96"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Agricola</w:t>
            </w:r>
          </w:p>
        </w:tc>
        <w:tc>
          <w:tcPr>
            <w:tcW w:w="540" w:type="dxa"/>
            <w:tcBorders>
              <w:top w:val="single" w:sz="12" w:space="0" w:color="auto"/>
              <w:left w:val="single" w:sz="12" w:space="0" w:color="auto"/>
              <w:bottom w:val="single" w:sz="12" w:space="0" w:color="auto"/>
              <w:right w:val="single" w:sz="12" w:space="0" w:color="auto"/>
            </w:tcBorders>
            <w:vAlign w:val="center"/>
          </w:tcPr>
          <w:p w14:paraId="420CB1A7"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7C083B4A"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62D78E1A"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735E81" w14:paraId="622BB309" w14:textId="77777777" w:rsidTr="00371A7E">
        <w:tc>
          <w:tcPr>
            <w:tcW w:w="2493" w:type="dxa"/>
            <w:tcBorders>
              <w:right w:val="single" w:sz="12" w:space="0" w:color="auto"/>
            </w:tcBorders>
            <w:vAlign w:val="center"/>
          </w:tcPr>
          <w:p w14:paraId="1EE91431"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CABA</w:t>
            </w:r>
          </w:p>
        </w:tc>
        <w:tc>
          <w:tcPr>
            <w:tcW w:w="540" w:type="dxa"/>
            <w:tcBorders>
              <w:top w:val="single" w:sz="12" w:space="0" w:color="auto"/>
              <w:left w:val="single" w:sz="12" w:space="0" w:color="auto"/>
              <w:bottom w:val="single" w:sz="12" w:space="0" w:color="auto"/>
              <w:right w:val="single" w:sz="12" w:space="0" w:color="auto"/>
            </w:tcBorders>
            <w:vAlign w:val="center"/>
          </w:tcPr>
          <w:p w14:paraId="6EB86382"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32CE5C8D"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31C15D79"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EC32CC" w14:paraId="6C65E4E8" w14:textId="77777777" w:rsidTr="00371A7E">
        <w:tc>
          <w:tcPr>
            <w:tcW w:w="2493" w:type="dxa"/>
            <w:tcBorders>
              <w:right w:val="single" w:sz="12" w:space="0" w:color="auto"/>
            </w:tcBorders>
            <w:vAlign w:val="center"/>
          </w:tcPr>
          <w:p w14:paraId="4180566F" w14:textId="77777777" w:rsidR="004E262F" w:rsidRPr="00EC32CC"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EC32CC">
              <w:t>Altweb</w:t>
            </w:r>
          </w:p>
        </w:tc>
        <w:tc>
          <w:tcPr>
            <w:tcW w:w="540" w:type="dxa"/>
            <w:tcBorders>
              <w:top w:val="single" w:sz="12" w:space="0" w:color="auto"/>
              <w:left w:val="single" w:sz="12" w:space="0" w:color="auto"/>
              <w:bottom w:val="single" w:sz="12" w:space="0" w:color="auto"/>
              <w:right w:val="single" w:sz="12" w:space="0" w:color="auto"/>
            </w:tcBorders>
            <w:vAlign w:val="center"/>
          </w:tcPr>
          <w:p w14:paraId="7380A4F5" w14:textId="77777777" w:rsidR="004E262F" w:rsidRPr="00EC32CC"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29453388" w14:textId="77777777" w:rsidR="004E262F" w:rsidRPr="00EC32CC"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5ED6AADE" w14:textId="77777777" w:rsidR="004E262F" w:rsidRPr="00EC32CC"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EC32CC" w14:paraId="0D5C5BEA" w14:textId="77777777" w:rsidTr="00371A7E">
        <w:tc>
          <w:tcPr>
            <w:tcW w:w="2493" w:type="dxa"/>
            <w:tcBorders>
              <w:right w:val="single" w:sz="12" w:space="0" w:color="auto"/>
            </w:tcBorders>
            <w:vAlign w:val="center"/>
          </w:tcPr>
          <w:p w14:paraId="1C0B8574" w14:textId="77777777" w:rsidR="004E262F" w:rsidRPr="00EC32CC"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EC32CC">
              <w:t>Other (describe)</w:t>
            </w:r>
          </w:p>
        </w:tc>
        <w:tc>
          <w:tcPr>
            <w:tcW w:w="540" w:type="dxa"/>
            <w:tcBorders>
              <w:top w:val="single" w:sz="12" w:space="0" w:color="auto"/>
              <w:left w:val="single" w:sz="12" w:space="0" w:color="auto"/>
              <w:bottom w:val="single" w:sz="12" w:space="0" w:color="auto"/>
              <w:right w:val="single" w:sz="12" w:space="0" w:color="auto"/>
            </w:tcBorders>
            <w:vAlign w:val="center"/>
          </w:tcPr>
          <w:p w14:paraId="010B7FA6" w14:textId="6DB96EBC" w:rsidR="004E262F" w:rsidRPr="00EC32CC" w:rsidRDefault="00286E36"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r w:rsidRPr="00EC32CC">
              <w:rPr>
                <w:rFonts w:ascii="Tahoma" w:hAnsi="Tahoma" w:cs="Tahoma"/>
                <w:b/>
                <w:sz w:val="20"/>
              </w:rPr>
              <w:t>X</w:t>
            </w:r>
          </w:p>
        </w:tc>
        <w:tc>
          <w:tcPr>
            <w:tcW w:w="2553" w:type="dxa"/>
            <w:tcBorders>
              <w:left w:val="single" w:sz="12" w:space="0" w:color="auto"/>
            </w:tcBorders>
            <w:vAlign w:val="center"/>
          </w:tcPr>
          <w:p w14:paraId="312CA1E0" w14:textId="112884C3" w:rsidR="004E262F" w:rsidRPr="00EC32CC" w:rsidRDefault="00286E36" w:rsidP="00F4077E">
            <w:pPr>
              <w:tabs>
                <w:tab w:val="left" w:pos="-1440"/>
                <w:tab w:val="left" w:pos="2880"/>
                <w:tab w:val="left" w:pos="3960"/>
                <w:tab w:val="left" w:pos="4320"/>
                <w:tab w:val="left" w:pos="5040"/>
                <w:tab w:val="left" w:pos="6210"/>
                <w:tab w:val="left" w:pos="7920"/>
                <w:tab w:val="left" w:pos="8640"/>
                <w:tab w:val="left" w:pos="10080"/>
              </w:tabs>
              <w:jc w:val="center"/>
              <w:rPr>
                <w:b/>
              </w:rPr>
            </w:pPr>
            <w:r w:rsidRPr="00EC32CC">
              <w:rPr>
                <w:b/>
              </w:rPr>
              <w:t>May 11, 2017</w:t>
            </w:r>
          </w:p>
        </w:tc>
        <w:tc>
          <w:tcPr>
            <w:tcW w:w="3567" w:type="dxa"/>
            <w:vAlign w:val="center"/>
          </w:tcPr>
          <w:p w14:paraId="184AEC6A" w14:textId="23274E33" w:rsidR="004E262F" w:rsidRPr="00EC32CC" w:rsidRDefault="00286E36" w:rsidP="00F4077E">
            <w:pPr>
              <w:tabs>
                <w:tab w:val="left" w:pos="-1440"/>
                <w:tab w:val="left" w:pos="2880"/>
                <w:tab w:val="left" w:pos="3960"/>
                <w:tab w:val="left" w:pos="4320"/>
                <w:tab w:val="left" w:pos="5040"/>
                <w:tab w:val="left" w:pos="6210"/>
                <w:tab w:val="left" w:pos="7920"/>
                <w:tab w:val="left" w:pos="8640"/>
                <w:tab w:val="left" w:pos="10080"/>
              </w:tabs>
              <w:jc w:val="center"/>
              <w:rPr>
                <w:b/>
              </w:rPr>
            </w:pPr>
            <w:r w:rsidRPr="00EC32CC">
              <w:rPr>
                <w:b/>
              </w:rPr>
              <w:t>19</w:t>
            </w:r>
            <w:r w:rsidR="001B0CCC" w:rsidRPr="00EC32CC">
              <w:rPr>
                <w:b/>
              </w:rPr>
              <w:t>7</w:t>
            </w:r>
            <w:r w:rsidRPr="00EC32CC">
              <w:rPr>
                <w:b/>
              </w:rPr>
              <w:t>0-present</w:t>
            </w:r>
          </w:p>
        </w:tc>
      </w:tr>
    </w:tbl>
    <w:p w14:paraId="2B3EE116" w14:textId="77777777" w:rsidR="00643F54" w:rsidRPr="00EC32CC" w:rsidRDefault="00643F54">
      <w:pPr>
        <w:pBdr>
          <w:top w:val="single" w:sz="6" w:space="0" w:color="FFFFFF"/>
          <w:left w:val="single" w:sz="6" w:space="0" w:color="FFFFFF"/>
          <w:bottom w:val="single" w:sz="6" w:space="0" w:color="FFFFFF"/>
          <w:right w:val="single" w:sz="6" w:space="0" w:color="FFFFFF"/>
        </w:pBdr>
        <w:tabs>
          <w:tab w:val="left" w:pos="-1440"/>
          <w:tab w:val="left" w:pos="2880"/>
          <w:tab w:val="left" w:pos="3960"/>
          <w:tab w:val="left" w:pos="4320"/>
          <w:tab w:val="left" w:pos="5040"/>
          <w:tab w:val="left" w:pos="6210"/>
          <w:tab w:val="left" w:pos="7920"/>
          <w:tab w:val="left" w:pos="8640"/>
          <w:tab w:val="left" w:pos="10080"/>
        </w:tabs>
        <w:ind w:left="2160"/>
      </w:pPr>
    </w:p>
    <w:p w14:paraId="264DC63F" w14:textId="77777777" w:rsidR="00643F54" w:rsidRPr="00EC32CC" w:rsidRDefault="00DA0F0F" w:rsidP="003918C9">
      <w:pPr>
        <w:numPr>
          <w:ilvl w:val="0"/>
          <w:numId w:val="19"/>
        </w:numPr>
        <w:tabs>
          <w:tab w:val="left" w:pos="720"/>
        </w:tabs>
        <w:ind w:left="1080"/>
      </w:pPr>
      <w:r w:rsidRPr="00EC32CC">
        <w:t xml:space="preserve">Scientifically relevant terminology </w:t>
      </w:r>
      <w:r w:rsidR="00735E81" w:rsidRPr="00EC32CC">
        <w:t>(</w:t>
      </w:r>
      <w:r w:rsidRPr="00EC32CC">
        <w:t>e.g. k</w:t>
      </w:r>
      <w:r w:rsidR="00643F54" w:rsidRPr="00EC32CC">
        <w:t>eywords</w:t>
      </w:r>
      <w:r w:rsidR="00735E81" w:rsidRPr="00EC32CC">
        <w:t>)</w:t>
      </w:r>
      <w:r w:rsidR="00643F54" w:rsidRPr="00EC32CC">
        <w:t xml:space="preserve"> and search strategy used when considering alternatives to the painful or distress</w:t>
      </w:r>
      <w:r w:rsidR="00282E3F" w:rsidRPr="00EC32CC">
        <w:t xml:space="preserve">ful procedure(s):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rsidRPr="00EC32CC" w14:paraId="796F19D2" w14:textId="77777777" w:rsidTr="009E28A7">
        <w:tc>
          <w:tcPr>
            <w:tcW w:w="9270" w:type="dxa"/>
            <w:shd w:val="clear" w:color="auto" w:fill="auto"/>
          </w:tcPr>
          <w:p w14:paraId="10BB3864" w14:textId="43316D07" w:rsidR="002B5646" w:rsidRPr="00EC32CC" w:rsidRDefault="006D7174" w:rsidP="009E28A7">
            <w:pPr>
              <w:rPr>
                <w:b/>
              </w:rPr>
            </w:pPr>
            <w:r w:rsidRPr="00EC32CC">
              <w:rPr>
                <w:b/>
              </w:rPr>
              <w:t>Google scholar search terms: shoreline rotenone, largemouth bass recruitment, fish density reduction, culling, rotenone alternatives.  I searched the first 100 citations for each search term.</w:t>
            </w:r>
          </w:p>
        </w:tc>
      </w:tr>
    </w:tbl>
    <w:p w14:paraId="363E8C68" w14:textId="77777777" w:rsidR="00EE51AF" w:rsidRPr="00EC32CC" w:rsidRDefault="00EE51AF"/>
    <w:p w14:paraId="189D3E70" w14:textId="77777777" w:rsidR="00643F54" w:rsidRPr="00EC32CC" w:rsidRDefault="00643F54" w:rsidP="003918C9">
      <w:pPr>
        <w:numPr>
          <w:ilvl w:val="0"/>
          <w:numId w:val="19"/>
        </w:numPr>
        <w:tabs>
          <w:tab w:val="left" w:pos="1080"/>
        </w:tabs>
        <w:ind w:left="1080"/>
      </w:pPr>
      <w:r w:rsidRPr="00EC32CC">
        <w:t xml:space="preserve">A succinct written narrative based on results of the database search, that will permit the IACUC to readily assess whether the search topics were appropriate and whether the search was sufficiently thorough.  This narrative must address the following: </w:t>
      </w:r>
    </w:p>
    <w:p w14:paraId="6370FB31" w14:textId="77777777" w:rsidR="0029698D" w:rsidRPr="00EC32CC" w:rsidRDefault="0029698D" w:rsidP="00C316B1">
      <w:pPr>
        <w:pBdr>
          <w:top w:val="single" w:sz="6" w:space="0" w:color="FFFFFF"/>
          <w:left w:val="single" w:sz="6" w:space="0" w:color="FFFFFF"/>
          <w:bottom w:val="single" w:sz="6" w:space="0" w:color="FFFFFF"/>
          <w:right w:val="single" w:sz="6" w:space="0" w:color="FFFFFF"/>
        </w:pBdr>
        <w:ind w:left="360" w:firstLine="720"/>
        <w:rPr>
          <w:sz w:val="16"/>
          <w:szCs w:val="16"/>
        </w:rPr>
      </w:pPr>
    </w:p>
    <w:p w14:paraId="006182F6" w14:textId="77777777" w:rsidR="002B5646" w:rsidRPr="00EC32CC" w:rsidRDefault="00643F54" w:rsidP="00C316B1">
      <w:pPr>
        <w:pBdr>
          <w:top w:val="single" w:sz="6" w:space="0" w:color="FFFFFF"/>
          <w:left w:val="single" w:sz="6" w:space="0" w:color="FFFFFF"/>
          <w:bottom w:val="single" w:sz="6" w:space="0" w:color="FFFFFF"/>
          <w:right w:val="single" w:sz="6" w:space="0" w:color="FFFFFF"/>
        </w:pBdr>
        <w:ind w:left="360" w:firstLine="720"/>
      </w:pPr>
      <w:r w:rsidRPr="00EC32CC">
        <w:t>Reduction:</w:t>
      </w:r>
      <w:r w:rsidR="00282E3F" w:rsidRPr="00EC32CC">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rsidRPr="00EC32CC" w14:paraId="1EF7F391" w14:textId="77777777" w:rsidTr="009E28A7">
        <w:tc>
          <w:tcPr>
            <w:tcW w:w="9270" w:type="dxa"/>
            <w:shd w:val="clear" w:color="auto" w:fill="auto"/>
          </w:tcPr>
          <w:p w14:paraId="37E9CA05" w14:textId="2D53C8FF" w:rsidR="002B5646" w:rsidRPr="00EC32CC" w:rsidRDefault="00744720" w:rsidP="009E28A7">
            <w:pPr>
              <w:rPr>
                <w:b/>
              </w:rPr>
            </w:pPr>
            <w:r w:rsidRPr="00EC32CC">
              <w:rPr>
                <w:b/>
              </w:rPr>
              <w:t>We cannot reduce the number of fish used because doing so would compromise the statistical validity of the study.  We are already working with a relatively small number of ponds.  Further reduction will not provide enough statistical power to detect differences.  There is no feasible way to reduce the number of fish used in each pond because we want to apply the rotenone using the same methods as are used by state agencies so that we can do a valid assessment of its effectiveness.  State agencies attempt to eliminate as many bass as possible with their treatments.</w:t>
            </w:r>
          </w:p>
        </w:tc>
      </w:tr>
    </w:tbl>
    <w:p w14:paraId="2947CA0F" w14:textId="77777777" w:rsidR="00643F54" w:rsidRPr="00EC32CC" w:rsidRDefault="00282E3F">
      <w:pPr>
        <w:pBdr>
          <w:top w:val="single" w:sz="6" w:space="0" w:color="FFFFFF"/>
          <w:left w:val="single" w:sz="6" w:space="0" w:color="FFFFFF"/>
          <w:bottom w:val="single" w:sz="6" w:space="0" w:color="FFFFFF"/>
          <w:right w:val="single" w:sz="6" w:space="0" w:color="FFFFFF"/>
        </w:pBdr>
        <w:ind w:firstLine="2160"/>
      </w:pPr>
      <w:r w:rsidRPr="00EC32CC">
        <w:t xml:space="preserve"> </w:t>
      </w:r>
    </w:p>
    <w:p w14:paraId="421F66C2" w14:textId="77777777" w:rsidR="002B5646" w:rsidRPr="00EC32CC" w:rsidRDefault="00C316B1" w:rsidP="00C316B1">
      <w:pPr>
        <w:pBdr>
          <w:top w:val="single" w:sz="6" w:space="0" w:color="FFFFFF"/>
          <w:left w:val="single" w:sz="6" w:space="0" w:color="FFFFFF"/>
          <w:bottom w:val="single" w:sz="6" w:space="0" w:color="FFFFFF"/>
          <w:right w:val="single" w:sz="6" w:space="0" w:color="FFFFFF"/>
        </w:pBdr>
        <w:ind w:firstLine="720"/>
      </w:pPr>
      <w:r w:rsidRPr="00EC32CC">
        <w:t xml:space="preserve">      </w:t>
      </w:r>
      <w:r w:rsidR="00643F54" w:rsidRPr="00EC32CC">
        <w:t>Replacement:</w:t>
      </w:r>
      <w:r w:rsidR="00282E3F" w:rsidRPr="00EC32CC">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rsidRPr="00EC32CC" w14:paraId="656AA5EF" w14:textId="77777777" w:rsidTr="009E28A7">
        <w:tc>
          <w:tcPr>
            <w:tcW w:w="9270" w:type="dxa"/>
            <w:shd w:val="clear" w:color="auto" w:fill="auto"/>
          </w:tcPr>
          <w:p w14:paraId="49B5FAFD" w14:textId="342009EF" w:rsidR="002B5646" w:rsidRPr="00EC32CC" w:rsidRDefault="00AB533E" w:rsidP="009E28A7">
            <w:pPr>
              <w:rPr>
                <w:b/>
              </w:rPr>
            </w:pPr>
            <w:r w:rsidRPr="00EC32CC">
              <w:rPr>
                <w:b/>
              </w:rPr>
              <w:t xml:space="preserve">There is no other taxon or approach that would be appropriate to replace the species requested in this protocol.  Any use of other species or approaches would become irrelevant to the question, which is whether continued use of shoreline rotenone by state agencies to kill YOY largemouth bass </w:t>
            </w:r>
            <w:r w:rsidR="00E97767" w:rsidRPr="00EC32CC">
              <w:rPr>
                <w:b/>
              </w:rPr>
              <w:t>is effective at achieving the stated purpose of reducing the density of YOY bass and improving growth and body condition of this species.  No other model system or experimental approach could realistically mimic the complex suite of conditions and variation under which these treatments take place and which undoubtedly influences the effectiveness of the treatment in unknown ways.</w:t>
            </w:r>
          </w:p>
        </w:tc>
      </w:tr>
    </w:tbl>
    <w:p w14:paraId="476C9C7D" w14:textId="77777777" w:rsidR="00643F54" w:rsidRPr="00EC32CC" w:rsidRDefault="00643F54">
      <w:pPr>
        <w:pBdr>
          <w:top w:val="single" w:sz="6" w:space="0" w:color="FFFFFF"/>
          <w:left w:val="single" w:sz="6" w:space="0" w:color="FFFFFF"/>
          <w:bottom w:val="single" w:sz="6" w:space="0" w:color="FFFFFF"/>
          <w:right w:val="single" w:sz="6" w:space="0" w:color="FFFFFF"/>
        </w:pBdr>
        <w:ind w:firstLine="2160"/>
        <w:rPr>
          <w:sz w:val="16"/>
          <w:szCs w:val="16"/>
        </w:rPr>
      </w:pPr>
    </w:p>
    <w:p w14:paraId="2CBC3902" w14:textId="77777777" w:rsidR="002B5646" w:rsidRPr="00EC32CC" w:rsidRDefault="00C316B1" w:rsidP="00C316B1">
      <w:pPr>
        <w:pBdr>
          <w:top w:val="single" w:sz="6" w:space="0" w:color="FFFFFF"/>
          <w:left w:val="single" w:sz="6" w:space="0" w:color="FFFFFF"/>
          <w:bottom w:val="single" w:sz="6" w:space="0" w:color="FFFFFF"/>
          <w:right w:val="single" w:sz="6" w:space="0" w:color="FFFFFF"/>
        </w:pBdr>
        <w:ind w:firstLine="720"/>
      </w:pPr>
      <w:r w:rsidRPr="00EC32CC">
        <w:t xml:space="preserve">      </w:t>
      </w:r>
      <w:r w:rsidR="00643F54" w:rsidRPr="00EC32CC">
        <w:t>Refinement:</w:t>
      </w:r>
      <w:r w:rsidR="00282E3F" w:rsidRPr="00EC32CC">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rsidRPr="00EC32CC" w14:paraId="7E4E8826" w14:textId="77777777" w:rsidTr="009E28A7">
        <w:tc>
          <w:tcPr>
            <w:tcW w:w="9270" w:type="dxa"/>
            <w:shd w:val="clear" w:color="auto" w:fill="auto"/>
          </w:tcPr>
          <w:p w14:paraId="4BE3D426" w14:textId="5379C076" w:rsidR="002B5646" w:rsidRPr="00EC32CC" w:rsidRDefault="00744720" w:rsidP="009E28A7">
            <w:pPr>
              <w:rPr>
                <w:b/>
              </w:rPr>
            </w:pPr>
            <w:r w:rsidRPr="00EC32CC">
              <w:rPr>
                <w:b/>
              </w:rPr>
              <w:t xml:space="preserve">Refinement of methods is also not possible in this case.  We are already applying the rotenone only in a small space along the perimeter of the pond and at a very specific </w:t>
            </w:r>
            <w:r w:rsidRPr="00EC32CC">
              <w:rPr>
                <w:b/>
              </w:rPr>
              <w:lastRenderedPageBreak/>
              <w:t>time of year carefully calibrated to maximize the elimination of YOY largemouth bass while killing very few adult bass and bluegill and also minimizing the deaths of YOY bluegill as much as possible.  Specifically we will treat after largemouth bass begin to use very shallow shoreline habitats but before most of the annual bluegill reproduction has occurred.</w:t>
            </w:r>
            <w:r w:rsidR="00AB533E" w:rsidRPr="00EC32CC">
              <w:rPr>
                <w:b/>
              </w:rPr>
              <w:t xml:space="preserve">  </w:t>
            </w:r>
            <w:r w:rsidR="00A31185" w:rsidRPr="00EC32CC">
              <w:rPr>
                <w:b/>
              </w:rPr>
              <w:t>We are also using small ponds (&lt;10 acres) to evaluate shoreline rotenone which use more typically used by state agenceis at 50-100 acre lakes.  Thus we have scaled down as much as possible already.  Using any smaller a scale would require the use of an unnatural environment which would not provide relevant results for natural lakes.</w:t>
            </w:r>
          </w:p>
        </w:tc>
      </w:tr>
    </w:tbl>
    <w:p w14:paraId="25CA0B8C" w14:textId="77777777" w:rsidR="00643F54" w:rsidRPr="00EC32CC" w:rsidRDefault="00643F54">
      <w:pPr>
        <w:pBdr>
          <w:top w:val="single" w:sz="6" w:space="0" w:color="FFFFFF"/>
          <w:left w:val="single" w:sz="6" w:space="0" w:color="FFFFFF"/>
          <w:bottom w:val="single" w:sz="6" w:space="0" w:color="FFFFFF"/>
          <w:right w:val="single" w:sz="6" w:space="0" w:color="FFFFFF"/>
        </w:pBdr>
      </w:pPr>
    </w:p>
    <w:p w14:paraId="5329C982" w14:textId="77777777" w:rsidR="00643F54" w:rsidRPr="00EC32CC" w:rsidRDefault="00643F54" w:rsidP="003918C9">
      <w:pPr>
        <w:numPr>
          <w:ilvl w:val="0"/>
          <w:numId w:val="19"/>
        </w:numPr>
        <w:tabs>
          <w:tab w:val="left" w:pos="1080"/>
        </w:tabs>
        <w:ind w:left="1080"/>
      </w:pPr>
      <w:r w:rsidRPr="00EC32CC">
        <w:t>If alternatives are availa</w:t>
      </w:r>
      <w:r w:rsidR="00DA0F0F" w:rsidRPr="00EC32CC">
        <w:t>ble but will not be used,</w:t>
      </w:r>
      <w:r w:rsidRPr="00EC32CC">
        <w:t xml:space="preserve"> provide a justification</w:t>
      </w:r>
      <w:r w:rsidR="00282E3F" w:rsidRPr="00EC32CC">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rsidRPr="00EC32CC" w14:paraId="5F1BAA49" w14:textId="77777777" w:rsidTr="009E28A7">
        <w:tc>
          <w:tcPr>
            <w:tcW w:w="9270" w:type="dxa"/>
            <w:shd w:val="clear" w:color="auto" w:fill="auto"/>
          </w:tcPr>
          <w:p w14:paraId="05245D4B" w14:textId="04E24E20" w:rsidR="002B5646" w:rsidRPr="00EC32CC" w:rsidRDefault="00CA0B17" w:rsidP="009E28A7">
            <w:pPr>
              <w:rPr>
                <w:b/>
              </w:rPr>
            </w:pPr>
            <w:r w:rsidRPr="00EC32CC">
              <w:rPr>
                <w:b/>
              </w:rPr>
              <w:t>T</w:t>
            </w:r>
            <w:r w:rsidR="00286E36" w:rsidRPr="00EC32CC">
              <w:rPr>
                <w:b/>
              </w:rPr>
              <w:t>here are no alternatives to rotenone for large scale elimination of unwanted fish populations</w:t>
            </w:r>
            <w:r w:rsidRPr="00EC32CC">
              <w:rPr>
                <w:b/>
              </w:rPr>
              <w:t>.  Moreover, we have no alternative in our study because we are evaluating the effectiveness of shoreline rotenone application.   Thus by definition we must use it.  If we use some other product then our study would not be relevant for concluding whether it is an effective practice or whether it should be discontinued due to ineffectiveness.</w:t>
            </w:r>
          </w:p>
        </w:tc>
      </w:tr>
    </w:tbl>
    <w:p w14:paraId="43609A85" w14:textId="77777777" w:rsidR="00643F54" w:rsidRPr="00EC32CC" w:rsidRDefault="00643F54" w:rsidP="00CC7B09">
      <w:pPr>
        <w:ind w:left="1080" w:hanging="360"/>
      </w:pPr>
    </w:p>
    <w:p w14:paraId="6C14BEA6" w14:textId="77777777" w:rsidR="00643F54" w:rsidRPr="00EC32CC" w:rsidRDefault="00643F54" w:rsidP="003918C9">
      <w:pPr>
        <w:numPr>
          <w:ilvl w:val="0"/>
          <w:numId w:val="19"/>
        </w:numPr>
        <w:tabs>
          <w:tab w:val="left" w:pos="1080"/>
        </w:tabs>
        <w:ind w:left="1080"/>
      </w:pPr>
      <w:r w:rsidRPr="00EC32CC">
        <w:t>If pain/distress cate</w:t>
      </w:r>
      <w:r w:rsidR="00DA0F0F" w:rsidRPr="00EC32CC">
        <w:t>gory E is to be employed,</w:t>
      </w:r>
      <w:r w:rsidRPr="00EC32CC">
        <w:t xml:space="preserve"> provide a justification for withholding pain and/or distress relieving dr</w:t>
      </w:r>
      <w:r w:rsidR="00282E3F" w:rsidRPr="00EC32CC">
        <w:t xml:space="preserve">ugs.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03E30FE0" w14:textId="77777777" w:rsidTr="009E28A7">
        <w:tc>
          <w:tcPr>
            <w:tcW w:w="9270" w:type="dxa"/>
            <w:shd w:val="clear" w:color="auto" w:fill="auto"/>
          </w:tcPr>
          <w:p w14:paraId="4F0F4B9F" w14:textId="399E5B1C" w:rsidR="00CA0B17" w:rsidRPr="00EC32CC" w:rsidRDefault="00CA0B17" w:rsidP="009E28A7">
            <w:pPr>
              <w:rPr>
                <w:b/>
              </w:rPr>
            </w:pPr>
            <w:r w:rsidRPr="00EC32CC">
              <w:rPr>
                <w:b/>
              </w:rPr>
              <w:t xml:space="preserve">It is not feasible to provide pain/distress relieving drugs </w:t>
            </w:r>
            <w:r w:rsidR="00744720" w:rsidRPr="00EC32CC">
              <w:rPr>
                <w:b/>
              </w:rPr>
              <w:t xml:space="preserve">to the YOY bass and bluegill </w:t>
            </w:r>
            <w:r w:rsidRPr="00EC32CC">
              <w:rPr>
                <w:b/>
              </w:rPr>
              <w:t xml:space="preserve">in this particular case.  </w:t>
            </w:r>
            <w:r w:rsidR="006D3596" w:rsidRPr="00EC32CC">
              <w:rPr>
                <w:b/>
              </w:rPr>
              <w:t xml:space="preserve">Products that could be used to relieve pain and distress such as ms-222 or clove oil are not labeled for large scale application in a natural pond environment for this purpose.  </w:t>
            </w:r>
            <w:r w:rsidRPr="00EC32CC">
              <w:rPr>
                <w:b/>
              </w:rPr>
              <w:t xml:space="preserve">These fish are extremely small and there will be large numbers of them and they live in a very complex natural habitat with many small spaces among and within patches of aquatic vegetation and woody debris in the pond.  Thus these fish will not even be fully visible to be identified and removed from the pond because they will become stuck in these complex habitats and will </w:t>
            </w:r>
            <w:r w:rsidR="006D3596" w:rsidRPr="00EC32CC">
              <w:rPr>
                <w:b/>
              </w:rPr>
              <w:t xml:space="preserve">not be accessible </w:t>
            </w:r>
            <w:r w:rsidRPr="00EC32CC">
              <w:rPr>
                <w:b/>
              </w:rPr>
              <w:t xml:space="preserve">to sampling teams that may endeavor to capture them.  Moreover, the rate of these fish succumbing will far exceed the maximum rate at which a crew could feasibly collect these fish before they succumb so that they could be euthanized.  Thus it will not be possible to remove these tiny fish from the pond with any available fish sampling technique.  </w:t>
            </w:r>
          </w:p>
          <w:p w14:paraId="24749342" w14:textId="77777777" w:rsidR="00CA0B17" w:rsidRPr="00EC32CC" w:rsidRDefault="00CA0B17" w:rsidP="009E28A7">
            <w:pPr>
              <w:rPr>
                <w:b/>
              </w:rPr>
            </w:pPr>
          </w:p>
          <w:p w14:paraId="72E2DA71" w14:textId="643B3372" w:rsidR="00CA0B17" w:rsidRPr="000D7D4A" w:rsidRDefault="00CA0B17" w:rsidP="009E28A7">
            <w:pPr>
              <w:rPr>
                <w:b/>
              </w:rPr>
            </w:pPr>
            <w:r w:rsidRPr="00EC32CC">
              <w:rPr>
                <w:b/>
              </w:rPr>
              <w:t xml:space="preserve">That said, we will euthanize large adult fish that not targets of the treatment but may </w:t>
            </w:r>
            <w:r w:rsidR="00744720" w:rsidRPr="00EC32CC">
              <w:rPr>
                <w:b/>
              </w:rPr>
              <w:t>inadvertently be killed by the rotenone. We anticipate that these fish will be few and thus will be feasible to collect and euthanize them.</w:t>
            </w:r>
          </w:p>
        </w:tc>
      </w:tr>
    </w:tbl>
    <w:p w14:paraId="38E4AA5D"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7688F26" w14:textId="77777777" w:rsidR="00643F54" w:rsidRPr="00735E81" w:rsidRDefault="00643F54" w:rsidP="003918C9">
      <w:pPr>
        <w:pStyle w:val="Level1"/>
        <w:numPr>
          <w:ilvl w:val="0"/>
          <w:numId w:val="2"/>
        </w:numPr>
        <w:pBdr>
          <w:top w:val="single" w:sz="6" w:space="0" w:color="FFFFFF"/>
          <w:left w:val="single" w:sz="6" w:space="0" w:color="FFFFFF"/>
          <w:bottom w:val="single" w:sz="6" w:space="0" w:color="FFFFFF"/>
          <w:right w:val="single" w:sz="6" w:space="0" w:color="FFFFFF"/>
        </w:pBdr>
        <w:tabs>
          <w:tab w:val="left" w:pos="-1440"/>
          <w:tab w:val="num" w:pos="720"/>
        </w:tabs>
      </w:pPr>
      <w:r w:rsidRPr="00735E81">
        <w:t>SURGERY:</w:t>
      </w:r>
    </w:p>
    <w:p w14:paraId="414864B8"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14CBE5D" w14:textId="77777777" w:rsidR="00842E6B" w:rsidRPr="00735E81" w:rsidRDefault="00643F54" w:rsidP="00842E6B">
      <w:pPr>
        <w:pStyle w:val="Level2"/>
        <w:pBdr>
          <w:top w:val="single" w:sz="6" w:space="0" w:color="FFFFFF"/>
          <w:left w:val="single" w:sz="6" w:space="0" w:color="FFFFFF"/>
          <w:bottom w:val="single" w:sz="6" w:space="0" w:color="FFFFFF"/>
          <w:right w:val="single" w:sz="6" w:space="0" w:color="FFFFFF"/>
        </w:pBdr>
        <w:tabs>
          <w:tab w:val="left" w:pos="-1440"/>
        </w:tabs>
        <w:ind w:left="720"/>
        <w:rPr>
          <w:sz w:val="12"/>
          <w:szCs w:val="12"/>
        </w:rPr>
      </w:pPr>
      <w:r w:rsidRPr="00735E81">
        <w:t>Will surgery be performed?</w:t>
      </w:r>
    </w:p>
    <w:p w14:paraId="482FAF41" w14:textId="77777777" w:rsidR="00180374" w:rsidRPr="00735E81" w:rsidRDefault="00180374" w:rsidP="00842E6B">
      <w:pPr>
        <w:pStyle w:val="Level2"/>
        <w:pBdr>
          <w:top w:val="single" w:sz="6" w:space="0" w:color="FFFFFF"/>
          <w:left w:val="single" w:sz="6" w:space="0" w:color="FFFFFF"/>
          <w:bottom w:val="single" w:sz="6" w:space="0" w:color="FFFFFF"/>
          <w:right w:val="single" w:sz="6" w:space="0" w:color="FFFFFF"/>
        </w:pBdr>
        <w:tabs>
          <w:tab w:val="left" w:pos="-1440"/>
        </w:tabs>
        <w:ind w:left="720"/>
        <w:rPr>
          <w:sz w:val="12"/>
          <w:szCs w:val="12"/>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8"/>
        <w:gridCol w:w="540"/>
        <w:gridCol w:w="540"/>
        <w:gridCol w:w="360"/>
      </w:tblGrid>
      <w:tr w:rsidR="00180374" w:rsidRPr="00735E81" w14:paraId="3C4C0C25" w14:textId="77777777" w:rsidTr="00371A7E">
        <w:trPr>
          <w:trHeight w:hRule="exact" w:val="288"/>
        </w:trPr>
        <w:tc>
          <w:tcPr>
            <w:tcW w:w="590" w:type="dxa"/>
            <w:tcBorders>
              <w:top w:val="nil"/>
              <w:left w:val="nil"/>
              <w:bottom w:val="nil"/>
              <w:right w:val="single" w:sz="12" w:space="0" w:color="auto"/>
            </w:tcBorders>
            <w:shd w:val="clear" w:color="auto" w:fill="auto"/>
          </w:tcPr>
          <w:p w14:paraId="686336AA" w14:textId="77777777" w:rsidR="00180374" w:rsidRPr="00735E81" w:rsidRDefault="00180374" w:rsidP="000F5524">
            <w:pPr>
              <w:pStyle w:val="Level2"/>
              <w:keepNext/>
              <w:tabs>
                <w:tab w:val="left" w:pos="-1440"/>
                <w:tab w:val="num" w:pos="1440"/>
              </w:tabs>
            </w:pPr>
            <w:r w:rsidRPr="00735E81">
              <w:t>Yes</w:t>
            </w:r>
          </w:p>
        </w:tc>
        <w:tc>
          <w:tcPr>
            <w:tcW w:w="328" w:type="dxa"/>
            <w:tcBorders>
              <w:top w:val="single" w:sz="12" w:space="0" w:color="auto"/>
              <w:left w:val="single" w:sz="12" w:space="0" w:color="auto"/>
              <w:bottom w:val="single" w:sz="12" w:space="0" w:color="auto"/>
              <w:right w:val="single" w:sz="12" w:space="0" w:color="auto"/>
            </w:tcBorders>
            <w:shd w:val="clear" w:color="auto" w:fill="auto"/>
            <w:vAlign w:val="center"/>
          </w:tcPr>
          <w:p w14:paraId="413500BC" w14:textId="77777777" w:rsidR="00180374" w:rsidRPr="00371A7E" w:rsidRDefault="00180374" w:rsidP="000F5524">
            <w:pPr>
              <w:pStyle w:val="Level2"/>
              <w:keepNext/>
              <w:tabs>
                <w:tab w:val="left" w:pos="-1440"/>
                <w:tab w:val="num" w:pos="1440"/>
              </w:tabs>
              <w:jc w:val="center"/>
              <w:rPr>
                <w:rFonts w:ascii="Tahoma" w:hAnsi="Tahoma" w:cs="Tahoma"/>
                <w:b/>
                <w:sz w:val="20"/>
              </w:rPr>
            </w:pPr>
          </w:p>
        </w:tc>
        <w:tc>
          <w:tcPr>
            <w:tcW w:w="540" w:type="dxa"/>
            <w:tcBorders>
              <w:top w:val="nil"/>
              <w:left w:val="single" w:sz="12" w:space="0" w:color="auto"/>
              <w:bottom w:val="nil"/>
              <w:right w:val="nil"/>
            </w:tcBorders>
            <w:shd w:val="clear" w:color="auto" w:fill="auto"/>
          </w:tcPr>
          <w:p w14:paraId="2969F222" w14:textId="77777777" w:rsidR="00180374" w:rsidRPr="00735E81" w:rsidRDefault="00180374" w:rsidP="000F5524">
            <w:pPr>
              <w:pStyle w:val="Level2"/>
              <w:keepNext/>
              <w:tabs>
                <w:tab w:val="left" w:pos="-1440"/>
                <w:tab w:val="num" w:pos="1440"/>
              </w:tabs>
            </w:pPr>
          </w:p>
        </w:tc>
        <w:tc>
          <w:tcPr>
            <w:tcW w:w="540" w:type="dxa"/>
            <w:tcBorders>
              <w:top w:val="nil"/>
              <w:left w:val="nil"/>
              <w:bottom w:val="nil"/>
              <w:right w:val="single" w:sz="12" w:space="0" w:color="auto"/>
            </w:tcBorders>
            <w:shd w:val="clear" w:color="auto" w:fill="auto"/>
          </w:tcPr>
          <w:p w14:paraId="607AC0EA" w14:textId="77777777" w:rsidR="00180374" w:rsidRPr="00735E81" w:rsidRDefault="00180374" w:rsidP="000F5524">
            <w:pPr>
              <w:pStyle w:val="Level2"/>
              <w:keepNext/>
              <w:tabs>
                <w:tab w:val="left" w:pos="-1440"/>
                <w:tab w:val="num" w:pos="1440"/>
              </w:tabs>
            </w:pPr>
            <w:r w:rsidRPr="00735E81">
              <w:t>No</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6047C48C" w14:textId="77777777" w:rsidR="00180374" w:rsidRPr="00371A7E" w:rsidRDefault="00310F50" w:rsidP="000F5524">
            <w:pPr>
              <w:pStyle w:val="Level2"/>
              <w:keepNext/>
              <w:tabs>
                <w:tab w:val="left" w:pos="-1440"/>
                <w:tab w:val="num" w:pos="1440"/>
              </w:tabs>
              <w:jc w:val="center"/>
              <w:rPr>
                <w:rFonts w:ascii="Tahoma" w:hAnsi="Tahoma" w:cs="Tahoma"/>
                <w:b/>
                <w:sz w:val="20"/>
              </w:rPr>
            </w:pPr>
            <w:r>
              <w:rPr>
                <w:rFonts w:ascii="Tahoma" w:hAnsi="Tahoma" w:cs="Tahoma"/>
                <w:b/>
                <w:sz w:val="20"/>
              </w:rPr>
              <w:t>X</w:t>
            </w:r>
          </w:p>
        </w:tc>
      </w:tr>
    </w:tbl>
    <w:p w14:paraId="4C7AC6C0" w14:textId="77777777" w:rsidR="00643F54" w:rsidRPr="00735E81" w:rsidRDefault="00643F54" w:rsidP="00842E6B">
      <w:pPr>
        <w:pBdr>
          <w:top w:val="single" w:sz="6" w:space="0" w:color="FFFFFF"/>
          <w:left w:val="single" w:sz="6" w:space="0" w:color="FFFFFF"/>
          <w:bottom w:val="single" w:sz="6" w:space="0" w:color="FFFFFF"/>
          <w:right w:val="single" w:sz="6" w:space="0" w:color="FFFFFF"/>
        </w:pBdr>
        <w:tabs>
          <w:tab w:val="left" w:pos="-1440"/>
          <w:tab w:val="left" w:pos="1260"/>
          <w:tab w:val="left" w:pos="1620"/>
          <w:tab w:val="left" w:pos="1800"/>
          <w:tab w:val="left" w:pos="1980"/>
          <w:tab w:val="left" w:pos="2160"/>
          <w:tab w:val="left" w:pos="2340"/>
          <w:tab w:val="left" w:pos="2520"/>
          <w:tab w:val="left" w:pos="2880"/>
        </w:tabs>
        <w:rPr>
          <w:sz w:val="12"/>
          <w:szCs w:val="12"/>
          <w:u w:val="single"/>
        </w:rPr>
      </w:pPr>
      <w:r w:rsidRPr="00735E81">
        <w:tab/>
      </w:r>
    </w:p>
    <w:p w14:paraId="1D278F64" w14:textId="77777777" w:rsidR="00643F54" w:rsidRPr="00735E81" w:rsidRDefault="00643F54">
      <w:pPr>
        <w:pBdr>
          <w:top w:val="single" w:sz="6" w:space="0" w:color="FFFFFF"/>
          <w:left w:val="single" w:sz="6" w:space="0" w:color="FFFFFF"/>
          <w:bottom w:val="single" w:sz="6" w:space="0" w:color="FFFFFF"/>
          <w:right w:val="single" w:sz="6" w:space="0" w:color="FFFFFF"/>
        </w:pBdr>
        <w:ind w:firstLine="720"/>
      </w:pPr>
      <w:r w:rsidRPr="00735E81">
        <w:t>If yes, please address the following, as applicable:</w:t>
      </w:r>
    </w:p>
    <w:p w14:paraId="11B4A86D"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5AAE20CF" w14:textId="77777777" w:rsidR="00643F54" w:rsidRPr="00735E81" w:rsidRDefault="00643F54" w:rsidP="003918C9">
      <w:pPr>
        <w:numPr>
          <w:ilvl w:val="0"/>
          <w:numId w:val="10"/>
        </w:numPr>
        <w:pBdr>
          <w:top w:val="single" w:sz="6" w:space="0" w:color="FFFFFF"/>
          <w:left w:val="single" w:sz="6" w:space="0" w:color="FFFFFF"/>
          <w:bottom w:val="single" w:sz="6" w:space="0" w:color="FFFFFF"/>
          <w:right w:val="single" w:sz="6" w:space="0" w:color="FFFFFF"/>
        </w:pBdr>
        <w:tabs>
          <w:tab w:val="left" w:pos="-1440"/>
        </w:tabs>
      </w:pPr>
      <w:r w:rsidRPr="00735E81">
        <w:t>Non</w:t>
      </w:r>
      <w:r w:rsidR="00D52231" w:rsidRPr="00735E81">
        <w:t>-</w:t>
      </w:r>
      <w:r w:rsidRPr="00735E81">
        <w:t xml:space="preserve">survival surgery - Describe all surgical procedures, including surgical preparation.   Indicate where surgery will be performed (building and rooms).  Identify the person(s) and </w:t>
      </w:r>
      <w:r w:rsidR="00D52231" w:rsidRPr="00735E81">
        <w:t>DESCRIBE</w:t>
      </w:r>
      <w:r w:rsidRPr="00735E81">
        <w:t xml:space="preserve"> their qualifications for performing the particular surgical procedure(s).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D0AD8D5" w14:textId="77777777" w:rsidTr="009E28A7">
        <w:tc>
          <w:tcPr>
            <w:tcW w:w="9270" w:type="dxa"/>
            <w:shd w:val="clear" w:color="auto" w:fill="auto"/>
          </w:tcPr>
          <w:p w14:paraId="652D7C6A" w14:textId="77777777" w:rsidR="002B5646" w:rsidRPr="000D7D4A" w:rsidRDefault="00310F50" w:rsidP="009E28A7">
            <w:pPr>
              <w:rPr>
                <w:b/>
              </w:rPr>
            </w:pPr>
            <w:r>
              <w:rPr>
                <w:b/>
              </w:rPr>
              <w:t>N/A</w:t>
            </w:r>
          </w:p>
        </w:tc>
      </w:tr>
    </w:tbl>
    <w:p w14:paraId="442D338D" w14:textId="77777777" w:rsidR="00643F54" w:rsidRPr="00735E81" w:rsidRDefault="00643F54">
      <w:pPr>
        <w:pBdr>
          <w:top w:val="single" w:sz="6" w:space="0" w:color="FFFFFF"/>
          <w:left w:val="single" w:sz="6" w:space="0" w:color="FFFFFF"/>
          <w:bottom w:val="single" w:sz="6" w:space="0" w:color="FFFFFF"/>
          <w:right w:val="single" w:sz="6" w:space="0" w:color="FFFFFF"/>
        </w:pBdr>
        <w:tabs>
          <w:tab w:val="left" w:pos="-1440"/>
        </w:tabs>
        <w:ind w:left="1440"/>
      </w:pPr>
    </w:p>
    <w:p w14:paraId="151F8FB4" w14:textId="77777777" w:rsidR="00643F54" w:rsidRPr="00735E81" w:rsidRDefault="00643F54" w:rsidP="003918C9">
      <w:pPr>
        <w:numPr>
          <w:ilvl w:val="0"/>
          <w:numId w:val="10"/>
        </w:numPr>
        <w:pBdr>
          <w:top w:val="single" w:sz="6" w:space="0" w:color="FFFFFF"/>
          <w:left w:val="single" w:sz="6" w:space="0" w:color="FFFFFF"/>
          <w:bottom w:val="single" w:sz="6" w:space="0" w:color="FFFFFF"/>
          <w:right w:val="single" w:sz="6" w:space="0" w:color="FFFFFF"/>
        </w:pBdr>
        <w:tabs>
          <w:tab w:val="left" w:pos="-1440"/>
        </w:tabs>
      </w:pPr>
      <w:r w:rsidRPr="00735E81">
        <w:t xml:space="preserve">Survival surgery - Describe all surgical procedures, including </w:t>
      </w:r>
      <w:r w:rsidRPr="00735E81">
        <w:rPr>
          <w:caps/>
        </w:rPr>
        <w:t>surgical preparation</w:t>
      </w:r>
      <w:r w:rsidRPr="00735E81">
        <w:t xml:space="preserve">. </w:t>
      </w:r>
      <w:r w:rsidR="00CD6DF8" w:rsidRPr="00735E81">
        <w:t>I</w:t>
      </w:r>
      <w:r w:rsidRPr="00735E81">
        <w:t xml:space="preserve">ndicate that aseptic technique will be followed if the procedure is a survival surgical procedure.  Indicate </w:t>
      </w:r>
      <w:r w:rsidRPr="00735E81">
        <w:rPr>
          <w:caps/>
        </w:rPr>
        <w:t>where</w:t>
      </w:r>
      <w:r w:rsidRPr="00735E81">
        <w:t xml:space="preserve"> surgery</w:t>
      </w:r>
      <w:r w:rsidR="00CD6DF8" w:rsidRPr="00735E81">
        <w:t xml:space="preserve"> will be performed </w:t>
      </w:r>
      <w:r w:rsidRPr="00735E81">
        <w:t>(building and rooms).  Identify the person(s) and describe their qualifications for performing the particular surgical procedure(s).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6E96C389" w14:textId="77777777" w:rsidTr="009E28A7">
        <w:tc>
          <w:tcPr>
            <w:tcW w:w="9270" w:type="dxa"/>
            <w:shd w:val="clear" w:color="auto" w:fill="auto"/>
          </w:tcPr>
          <w:p w14:paraId="76D899F2" w14:textId="77777777" w:rsidR="002B5646" w:rsidRPr="000D7D4A" w:rsidRDefault="00310F50" w:rsidP="009E28A7">
            <w:pPr>
              <w:rPr>
                <w:b/>
              </w:rPr>
            </w:pPr>
            <w:r>
              <w:rPr>
                <w:b/>
              </w:rPr>
              <w:t>N/A</w:t>
            </w:r>
          </w:p>
        </w:tc>
      </w:tr>
    </w:tbl>
    <w:p w14:paraId="28D84AE5" w14:textId="77777777" w:rsidR="00CD6DF8" w:rsidRPr="00735E81" w:rsidRDefault="00CD6DF8" w:rsidP="00CD6DF8">
      <w:pPr>
        <w:pBdr>
          <w:top w:val="single" w:sz="6" w:space="0" w:color="FFFFFF"/>
          <w:left w:val="single" w:sz="6" w:space="0" w:color="FFFFFF"/>
          <w:bottom w:val="single" w:sz="6" w:space="0" w:color="FFFFFF"/>
          <w:right w:val="single" w:sz="6" w:space="0" w:color="FFFFFF"/>
        </w:pBdr>
        <w:tabs>
          <w:tab w:val="left" w:pos="-1440"/>
        </w:tabs>
        <w:ind w:left="1080"/>
      </w:pPr>
    </w:p>
    <w:p w14:paraId="0CBDEADE" w14:textId="77777777" w:rsidR="00CD6DF8" w:rsidRPr="00735E81" w:rsidRDefault="00CD6DF8" w:rsidP="003918C9">
      <w:pPr>
        <w:numPr>
          <w:ilvl w:val="0"/>
          <w:numId w:val="10"/>
        </w:numPr>
        <w:pBdr>
          <w:top w:val="single" w:sz="6" w:space="0" w:color="FFFFFF"/>
          <w:left w:val="single" w:sz="6" w:space="0" w:color="FFFFFF"/>
          <w:bottom w:val="single" w:sz="6" w:space="0" w:color="FFFFFF"/>
          <w:right w:val="single" w:sz="6" w:space="0" w:color="FFFFFF"/>
        </w:pBdr>
        <w:tabs>
          <w:tab w:val="left" w:pos="-1440"/>
        </w:tabs>
      </w:pPr>
      <w:r w:rsidRPr="00735E81">
        <w:t>Post-surgical Care - Describe POST-SURGICAL CARE including, who will be providing it (qualifications), what it will consist of, and where it will be provided (bldg., rooms).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A371204" w14:textId="77777777" w:rsidTr="009E28A7">
        <w:tc>
          <w:tcPr>
            <w:tcW w:w="9270" w:type="dxa"/>
            <w:shd w:val="clear" w:color="auto" w:fill="auto"/>
          </w:tcPr>
          <w:p w14:paraId="6CE7F88C" w14:textId="77777777" w:rsidR="002B5646" w:rsidRPr="000D7D4A" w:rsidRDefault="00310F50" w:rsidP="009E28A7">
            <w:pPr>
              <w:rPr>
                <w:b/>
              </w:rPr>
            </w:pPr>
            <w:r>
              <w:rPr>
                <w:b/>
              </w:rPr>
              <w:t>N/A</w:t>
            </w:r>
          </w:p>
        </w:tc>
      </w:tr>
    </w:tbl>
    <w:p w14:paraId="4DBAE05F"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53E69D7" w14:textId="77777777" w:rsidR="00643F54" w:rsidRPr="00735E81" w:rsidRDefault="00643F54" w:rsidP="003918C9">
      <w:pPr>
        <w:pStyle w:val="ListNumber"/>
        <w:numPr>
          <w:ilvl w:val="0"/>
          <w:numId w:val="11"/>
        </w:numPr>
        <w:tabs>
          <w:tab w:val="clear" w:pos="360"/>
        </w:tabs>
        <w:ind w:left="720" w:hanging="720"/>
      </w:pPr>
      <w:r w:rsidRPr="00735E81">
        <w:t>Administration of analgesics, anesthetics, tranquilizing drugs, and/or neuromuscular blocking agents (Indicate generic name, dose, route of administration and frequency; if by inhalation, method of scavenging waste anesthetic gases.)</w:t>
      </w:r>
      <w:r w:rsidR="00282E3F"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4076D7CC" w14:textId="77777777" w:rsidTr="009E28A7">
        <w:tc>
          <w:tcPr>
            <w:tcW w:w="9630" w:type="dxa"/>
            <w:shd w:val="clear" w:color="auto" w:fill="auto"/>
          </w:tcPr>
          <w:p w14:paraId="166F21F8" w14:textId="77777777" w:rsidR="002B5646" w:rsidRPr="000D7D4A" w:rsidRDefault="005A5999" w:rsidP="009E28A7">
            <w:pPr>
              <w:rPr>
                <w:b/>
              </w:rPr>
            </w:pPr>
            <w:r>
              <w:rPr>
                <w:b/>
              </w:rPr>
              <w:t>NA</w:t>
            </w:r>
          </w:p>
        </w:tc>
      </w:tr>
    </w:tbl>
    <w:p w14:paraId="2A41897F"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F44A58E" w14:textId="77777777" w:rsidR="00643F54" w:rsidRPr="00EC32CC" w:rsidRDefault="00643F54" w:rsidP="003918C9">
      <w:pPr>
        <w:pStyle w:val="ListNumber"/>
        <w:numPr>
          <w:ilvl w:val="0"/>
          <w:numId w:val="11"/>
        </w:numPr>
        <w:tabs>
          <w:tab w:val="clear" w:pos="360"/>
          <w:tab w:val="num" w:pos="720"/>
        </w:tabs>
        <w:ind w:left="1080" w:hanging="1080"/>
      </w:pPr>
      <w:r w:rsidRPr="00735E81">
        <w:t>A</w:t>
      </w:r>
      <w:r w:rsidR="00E065C8" w:rsidRPr="00735E81">
        <w:t xml:space="preserve">.  </w:t>
      </w:r>
      <w:r w:rsidR="00CD6DF8" w:rsidRPr="00735E81">
        <w:t>A</w:t>
      </w:r>
      <w:r w:rsidRPr="00735E81">
        <w:t xml:space="preserve">dministration of reagents, cells, drugs (other than anesthetics or analgesics), infectious agents, carcinogens, recombinant DNA, etc.  (Indicate generic name, dose, route of administration and </w:t>
      </w:r>
      <w:r w:rsidRPr="00EC32CC">
        <w:t>frequency, anticipated side effects, monitoring protocol.)</w:t>
      </w:r>
      <w:r w:rsidR="00282E3F" w:rsidRPr="00EC32CC">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694E5D3D" w14:textId="77777777" w:rsidTr="009E28A7">
        <w:tc>
          <w:tcPr>
            <w:tcW w:w="9270" w:type="dxa"/>
            <w:shd w:val="clear" w:color="auto" w:fill="auto"/>
          </w:tcPr>
          <w:p w14:paraId="778FF8F2" w14:textId="7B6B6C02" w:rsidR="002B5646" w:rsidRPr="000D7D4A" w:rsidRDefault="005A086B" w:rsidP="009E28A7">
            <w:pPr>
              <w:rPr>
                <w:b/>
              </w:rPr>
            </w:pPr>
            <w:r w:rsidRPr="00EC32CC">
              <w:rPr>
                <w:b/>
              </w:rPr>
              <w:t>5% rotenone diluted in water to achieve an application rate of 1 pint per 100 yards of shoreline.  It will be applied once per year in late May or early June around the entire pond perimeter.  Anticipated side effects could be the unintended mortality of a few adult fish as indicated in section 7A above.  We will visually monitor the shoreline areas for these fish and euthanize them if present.</w:t>
            </w:r>
          </w:p>
        </w:tc>
      </w:tr>
    </w:tbl>
    <w:p w14:paraId="7E5BDAC7" w14:textId="77777777" w:rsidR="002B5646" w:rsidRDefault="002B5646" w:rsidP="00D72C63">
      <w:pPr>
        <w:pStyle w:val="ListNumber"/>
        <w:tabs>
          <w:tab w:val="clear" w:pos="1080"/>
        </w:tabs>
        <w:ind w:left="1080" w:firstLine="0"/>
      </w:pPr>
    </w:p>
    <w:p w14:paraId="24E4FA88" w14:textId="77777777" w:rsidR="00D72C63" w:rsidRPr="00735E81" w:rsidRDefault="00D72C63" w:rsidP="00D72C63">
      <w:pPr>
        <w:pStyle w:val="ListNumber"/>
        <w:tabs>
          <w:tab w:val="clear" w:pos="1080"/>
        </w:tabs>
        <w:ind w:left="1080" w:firstLine="0"/>
      </w:pPr>
      <w:r w:rsidRPr="00735E81">
        <w:t>If using cells, what is the source? Provide proper documentation to show that they are free from any infectious animal or human pathogens?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6D2893DF" w14:textId="77777777" w:rsidTr="009E28A7">
        <w:tc>
          <w:tcPr>
            <w:tcW w:w="9270" w:type="dxa"/>
            <w:shd w:val="clear" w:color="auto" w:fill="auto"/>
          </w:tcPr>
          <w:p w14:paraId="7F6BFF28" w14:textId="77777777" w:rsidR="002B5646" w:rsidRPr="000D7D4A" w:rsidRDefault="00310F50" w:rsidP="009E28A7">
            <w:pPr>
              <w:rPr>
                <w:b/>
              </w:rPr>
            </w:pPr>
            <w:r>
              <w:rPr>
                <w:b/>
              </w:rPr>
              <w:t>N/A</w:t>
            </w:r>
          </w:p>
        </w:tc>
      </w:tr>
    </w:tbl>
    <w:p w14:paraId="48BDB30B" w14:textId="77777777" w:rsidR="00D72C63" w:rsidRPr="00735E81" w:rsidRDefault="00D72C63" w:rsidP="00D72C63">
      <w:pPr>
        <w:pStyle w:val="ListNumber"/>
        <w:tabs>
          <w:tab w:val="clear" w:pos="1080"/>
        </w:tabs>
        <w:ind w:left="1080" w:firstLine="0"/>
      </w:pPr>
    </w:p>
    <w:p w14:paraId="308A8F87" w14:textId="77777777" w:rsidR="00D72C63" w:rsidRPr="00BC4BD3" w:rsidRDefault="00FD2F4A" w:rsidP="003918C9">
      <w:pPr>
        <w:pStyle w:val="ListNumber"/>
        <w:numPr>
          <w:ilvl w:val="0"/>
          <w:numId w:val="20"/>
        </w:numPr>
      </w:pPr>
      <w:r w:rsidRPr="00BC4BD3">
        <w:t>If a non-pharmaceutical grade compound or chemical is being used, the following criteria must be addressed:</w:t>
      </w:r>
    </w:p>
    <w:p w14:paraId="4EB10269" w14:textId="77777777" w:rsidR="00FD2F4A" w:rsidRPr="00BC4BD3" w:rsidRDefault="00FD2F4A" w:rsidP="003918C9">
      <w:pPr>
        <w:pStyle w:val="ListNumber"/>
        <w:numPr>
          <w:ilvl w:val="0"/>
          <w:numId w:val="21"/>
        </w:numPr>
        <w:ind w:firstLine="0"/>
      </w:pPr>
      <w:r w:rsidRPr="00BC4BD3">
        <w:t>Provide a rationale for using less than pharmaceutical grade compounds</w:t>
      </w:r>
      <w:r w:rsidR="00D918B1" w:rsidRPr="00BC4BD3">
        <w:t xml:space="preserve">. Cost savings alone do not adequately justify the use of non-pharmaceutical grade compounds in animals.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2B2F654D" w14:textId="77777777" w:rsidTr="009E28A7">
        <w:tc>
          <w:tcPr>
            <w:tcW w:w="9270" w:type="dxa"/>
            <w:shd w:val="clear" w:color="auto" w:fill="auto"/>
          </w:tcPr>
          <w:p w14:paraId="77B66436" w14:textId="77777777" w:rsidR="002B5646" w:rsidRPr="000D7D4A" w:rsidRDefault="00310F50" w:rsidP="009E28A7">
            <w:pPr>
              <w:rPr>
                <w:b/>
              </w:rPr>
            </w:pPr>
            <w:r>
              <w:rPr>
                <w:b/>
              </w:rPr>
              <w:t>N/A</w:t>
            </w:r>
          </w:p>
        </w:tc>
      </w:tr>
    </w:tbl>
    <w:p w14:paraId="544E1436" w14:textId="77777777" w:rsidR="00E81F51" w:rsidRPr="00BC4BD3" w:rsidRDefault="00E81F51" w:rsidP="00E81F51">
      <w:pPr>
        <w:pStyle w:val="ListNumber"/>
        <w:tabs>
          <w:tab w:val="clear" w:pos="1080"/>
        </w:tabs>
        <w:ind w:left="1080" w:firstLine="0"/>
      </w:pPr>
    </w:p>
    <w:p w14:paraId="526A4245" w14:textId="77777777" w:rsidR="00FD2F4A" w:rsidRPr="00BC4BD3" w:rsidRDefault="00E81F51" w:rsidP="003918C9">
      <w:pPr>
        <w:pStyle w:val="ListNumber"/>
        <w:numPr>
          <w:ilvl w:val="0"/>
          <w:numId w:val="21"/>
        </w:numPr>
        <w:ind w:firstLine="0"/>
      </w:pPr>
      <w:r w:rsidRPr="00BC4BD3">
        <w:t xml:space="preserve">Describe any </w:t>
      </w:r>
      <w:r w:rsidR="00FD2F4A" w:rsidRPr="00BC4BD3">
        <w:t xml:space="preserve">expected side effects: </w:t>
      </w:r>
      <w:r w:rsidRPr="00BC4BD3">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4903A20A" w14:textId="77777777" w:rsidTr="009E28A7">
        <w:tc>
          <w:tcPr>
            <w:tcW w:w="9270" w:type="dxa"/>
            <w:shd w:val="clear" w:color="auto" w:fill="auto"/>
          </w:tcPr>
          <w:p w14:paraId="517D250F" w14:textId="77777777" w:rsidR="002B5646" w:rsidRPr="000D7D4A" w:rsidRDefault="00310F50" w:rsidP="009E28A7">
            <w:pPr>
              <w:rPr>
                <w:b/>
              </w:rPr>
            </w:pPr>
            <w:r>
              <w:rPr>
                <w:b/>
              </w:rPr>
              <w:t>N/A</w:t>
            </w:r>
          </w:p>
        </w:tc>
      </w:tr>
    </w:tbl>
    <w:p w14:paraId="2B6C418F" w14:textId="77777777" w:rsidR="00E81F51" w:rsidRPr="00BC4BD3" w:rsidRDefault="00E81F51" w:rsidP="00E81F51">
      <w:pPr>
        <w:pStyle w:val="ListNumber"/>
        <w:tabs>
          <w:tab w:val="clear" w:pos="1080"/>
        </w:tabs>
        <w:ind w:left="0" w:firstLine="0"/>
      </w:pPr>
    </w:p>
    <w:p w14:paraId="731BE250" w14:textId="77777777" w:rsidR="00E81F51" w:rsidRPr="00BC4BD3" w:rsidRDefault="00E81F51" w:rsidP="003918C9">
      <w:pPr>
        <w:pStyle w:val="ListNumber"/>
        <w:numPr>
          <w:ilvl w:val="0"/>
          <w:numId w:val="21"/>
        </w:numPr>
        <w:ind w:firstLine="0"/>
      </w:pPr>
      <w:r w:rsidRPr="00BC4BD3">
        <w:t xml:space="preserve">Discuss the methods to be used to ensure sterility and storage of the drugs (e.g., sterile 0.22 micron filters, sterile diluent, storage in sterile vials, etc.):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C46AB29" w14:textId="77777777" w:rsidTr="009E28A7">
        <w:tc>
          <w:tcPr>
            <w:tcW w:w="9270" w:type="dxa"/>
            <w:shd w:val="clear" w:color="auto" w:fill="auto"/>
          </w:tcPr>
          <w:p w14:paraId="0FC60F53" w14:textId="77777777" w:rsidR="002B5646" w:rsidRPr="000D7D4A" w:rsidRDefault="00310F50" w:rsidP="009E28A7">
            <w:pPr>
              <w:rPr>
                <w:b/>
              </w:rPr>
            </w:pPr>
            <w:r>
              <w:rPr>
                <w:b/>
              </w:rPr>
              <w:t>N/A</w:t>
            </w:r>
          </w:p>
        </w:tc>
      </w:tr>
    </w:tbl>
    <w:p w14:paraId="7E210CB9" w14:textId="77777777" w:rsidR="00643F54" w:rsidRDefault="00643F54">
      <w:pPr>
        <w:pBdr>
          <w:top w:val="single" w:sz="6" w:space="0" w:color="FFFFFF"/>
          <w:left w:val="single" w:sz="6" w:space="0" w:color="FFFFFF"/>
          <w:bottom w:val="single" w:sz="6" w:space="0" w:color="FFFFFF"/>
          <w:right w:val="single" w:sz="6" w:space="0" w:color="FFFFFF"/>
        </w:pBdr>
      </w:pPr>
    </w:p>
    <w:p w14:paraId="54F20453" w14:textId="77777777" w:rsidR="00643F54" w:rsidRPr="00BC4BD3" w:rsidRDefault="00643F54" w:rsidP="003918C9">
      <w:pPr>
        <w:pStyle w:val="ListNumber"/>
        <w:keepNext/>
        <w:numPr>
          <w:ilvl w:val="0"/>
          <w:numId w:val="11"/>
        </w:numPr>
        <w:tabs>
          <w:tab w:val="clear" w:pos="360"/>
          <w:tab w:val="num" w:pos="720"/>
        </w:tabs>
        <w:ind w:left="720" w:hanging="720"/>
      </w:pPr>
      <w:r w:rsidRPr="00BC4BD3">
        <w:t>ASSURANCES:</w:t>
      </w:r>
    </w:p>
    <w:p w14:paraId="639CCC60" w14:textId="77777777" w:rsidR="00643F54" w:rsidRPr="00735E81" w:rsidRDefault="00643F54">
      <w:pPr>
        <w:keepNext/>
        <w:pBdr>
          <w:top w:val="single" w:sz="6" w:space="0" w:color="FFFFFF"/>
          <w:left w:val="single" w:sz="6" w:space="0" w:color="FFFFFF"/>
          <w:bottom w:val="single" w:sz="6" w:space="0" w:color="FFFFFF"/>
          <w:right w:val="single" w:sz="6" w:space="0" w:color="FFFFFF"/>
        </w:pBdr>
      </w:pPr>
    </w:p>
    <w:p w14:paraId="1159721E" w14:textId="77777777" w:rsidR="00643F54" w:rsidRPr="00735E81" w:rsidRDefault="00643F54" w:rsidP="003918C9">
      <w:pPr>
        <w:pStyle w:val="Level2"/>
        <w:keepNext/>
        <w:numPr>
          <w:ilvl w:val="0"/>
          <w:numId w:val="9"/>
        </w:numPr>
        <w:pBdr>
          <w:top w:val="single" w:sz="6" w:space="0" w:color="FFFFFF"/>
          <w:left w:val="single" w:sz="6" w:space="0" w:color="FFFFFF"/>
          <w:bottom w:val="single" w:sz="6" w:space="0" w:color="FFFFFF"/>
          <w:right w:val="single" w:sz="6" w:space="0" w:color="FFFFFF"/>
        </w:pBdr>
        <w:tabs>
          <w:tab w:val="left" w:pos="-1440"/>
          <w:tab w:val="left" w:pos="810"/>
        </w:tabs>
      </w:pPr>
      <w:r w:rsidRPr="00735E81">
        <w:t>Provide a brief statement to confirm that proposed activities involving animals do not duplicate previous experiments unnecessarily.</w:t>
      </w:r>
      <w:r w:rsidR="00D72C63" w:rsidRPr="00735E81">
        <w:t xml:space="preserve"> If your protocol is a continuation of a previously approved </w:t>
      </w:r>
      <w:r w:rsidR="00D72C63" w:rsidRPr="00735E81">
        <w:lastRenderedPageBreak/>
        <w:t>project, include the PRN for the previous protocol and provide a brief statement summarizing previous work to justify study continuation.</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641887E" w14:textId="77777777" w:rsidTr="009E28A7">
        <w:tc>
          <w:tcPr>
            <w:tcW w:w="9270" w:type="dxa"/>
            <w:shd w:val="clear" w:color="auto" w:fill="auto"/>
          </w:tcPr>
          <w:p w14:paraId="2F7BAA50" w14:textId="77777777" w:rsidR="002B5646" w:rsidRPr="000D7D4A" w:rsidRDefault="00E47811" w:rsidP="00A66E7C">
            <w:pPr>
              <w:rPr>
                <w:b/>
              </w:rPr>
            </w:pPr>
            <w:r>
              <w:rPr>
                <w:b/>
              </w:rPr>
              <w:t xml:space="preserve">One gap in the pond fisheries research is </w:t>
            </w:r>
            <w:r w:rsidR="005A5999">
              <w:rPr>
                <w:b/>
              </w:rPr>
              <w:t>thorough evaluation of the performance of shoreline rotenone to eliminate overly abundant young largemouth bass</w:t>
            </w:r>
            <w:r>
              <w:rPr>
                <w:b/>
              </w:rPr>
              <w:t xml:space="preserve">.  Thus </w:t>
            </w:r>
            <w:r w:rsidR="00A66E7C">
              <w:rPr>
                <w:b/>
              </w:rPr>
              <w:t>conducting this study</w:t>
            </w:r>
            <w:r>
              <w:rPr>
                <w:b/>
              </w:rPr>
              <w:t xml:space="preserve"> will fill a gap in the literature.  </w:t>
            </w:r>
          </w:p>
        </w:tc>
      </w:tr>
    </w:tbl>
    <w:p w14:paraId="0B1E23EA"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E548F31" w14:textId="77777777" w:rsidR="00643F54" w:rsidRPr="00735E81" w:rsidRDefault="00643F54" w:rsidP="003918C9">
      <w:pPr>
        <w:pStyle w:val="Level2"/>
        <w:keepNext/>
        <w:numPr>
          <w:ilvl w:val="0"/>
          <w:numId w:val="9"/>
        </w:numPr>
        <w:pBdr>
          <w:top w:val="single" w:sz="6" w:space="0" w:color="FFFFFF"/>
          <w:left w:val="single" w:sz="6" w:space="0" w:color="FFFFFF"/>
          <w:bottom w:val="single" w:sz="6" w:space="0" w:color="FFFFFF"/>
          <w:right w:val="single" w:sz="6" w:space="0" w:color="FFFFFF"/>
        </w:pBdr>
        <w:tabs>
          <w:tab w:val="left" w:pos="-1440"/>
          <w:tab w:val="num" w:pos="1440"/>
        </w:tabs>
      </w:pPr>
      <w:r w:rsidRPr="00735E81">
        <w:t>My signature on page 1 of this form certifies that exercise of caged dogs will be accomplished according to the Animal Welfare Act (AWA) or cage size provides adequate space for exercise to meet AWA requirements. Alternatively, explain why an exception should be approved by the IACUC.</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5D2ED67A" w14:textId="77777777" w:rsidTr="009E28A7">
        <w:tc>
          <w:tcPr>
            <w:tcW w:w="9270" w:type="dxa"/>
            <w:shd w:val="clear" w:color="auto" w:fill="auto"/>
          </w:tcPr>
          <w:p w14:paraId="2D0613B5" w14:textId="77777777" w:rsidR="002B5646" w:rsidRPr="000D7D4A" w:rsidRDefault="002B5646" w:rsidP="009E28A7">
            <w:pPr>
              <w:rPr>
                <w:b/>
              </w:rPr>
            </w:pPr>
          </w:p>
        </w:tc>
      </w:tr>
    </w:tbl>
    <w:p w14:paraId="68E6EA59" w14:textId="77777777" w:rsidR="00643F54" w:rsidRPr="00735E81" w:rsidRDefault="00643F54">
      <w:pPr>
        <w:pStyle w:val="Level2"/>
        <w:keepNext/>
        <w:pBdr>
          <w:top w:val="single" w:sz="6" w:space="0" w:color="FFFFFF"/>
          <w:left w:val="single" w:sz="6" w:space="0" w:color="FFFFFF"/>
          <w:bottom w:val="single" w:sz="6" w:space="0" w:color="FFFFFF"/>
          <w:right w:val="single" w:sz="6" w:space="0" w:color="FFFFFF"/>
        </w:pBdr>
        <w:tabs>
          <w:tab w:val="left" w:pos="-1440"/>
          <w:tab w:val="num" w:pos="1440"/>
        </w:tabs>
      </w:pPr>
    </w:p>
    <w:p w14:paraId="7DB944FA" w14:textId="77777777" w:rsidR="00180374" w:rsidRPr="00735E81" w:rsidRDefault="00643F54" w:rsidP="003918C9">
      <w:pPr>
        <w:pStyle w:val="Level2"/>
        <w:keepNext/>
        <w:numPr>
          <w:ilvl w:val="0"/>
          <w:numId w:val="9"/>
        </w:numPr>
        <w:pBdr>
          <w:top w:val="single" w:sz="6" w:space="0" w:color="FFFFFF"/>
          <w:left w:val="single" w:sz="6" w:space="0" w:color="FFFFFF"/>
          <w:bottom w:val="single" w:sz="6" w:space="0" w:color="FFFFFF"/>
          <w:right w:val="single" w:sz="6" w:space="0" w:color="FFFFFF"/>
        </w:pBdr>
        <w:tabs>
          <w:tab w:val="left" w:pos="-1440"/>
          <w:tab w:val="num" w:pos="1440"/>
        </w:tabs>
      </w:pPr>
      <w:r w:rsidRPr="00735E81">
        <w:t>Will wild caught or endangered animals be utilized?</w:t>
      </w:r>
    </w:p>
    <w:p w14:paraId="47981332" w14:textId="77777777" w:rsidR="00180374" w:rsidRPr="00735E81" w:rsidRDefault="00180374" w:rsidP="00180374">
      <w:pPr>
        <w:pStyle w:val="Level2"/>
        <w:keepNext/>
        <w:pBdr>
          <w:top w:val="single" w:sz="6" w:space="0" w:color="FFFFFF"/>
          <w:left w:val="single" w:sz="6" w:space="0" w:color="FFFFFF"/>
          <w:bottom w:val="single" w:sz="6" w:space="0" w:color="FFFFFF"/>
          <w:right w:val="single" w:sz="6" w:space="0" w:color="FFFFFF"/>
        </w:pBdr>
        <w:tabs>
          <w:tab w:val="left" w:pos="-1440"/>
          <w:tab w:val="num" w:pos="1440"/>
        </w:tabs>
        <w:ind w:left="1080"/>
        <w:rPr>
          <w:sz w:val="12"/>
          <w:szCs w:val="12"/>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08"/>
        <w:gridCol w:w="360"/>
        <w:gridCol w:w="540"/>
        <w:gridCol w:w="476"/>
      </w:tblGrid>
      <w:tr w:rsidR="00180374" w:rsidRPr="00735E81" w14:paraId="5361AD9F" w14:textId="77777777" w:rsidTr="00371A7E">
        <w:trPr>
          <w:trHeight w:hRule="exact" w:val="288"/>
        </w:trPr>
        <w:tc>
          <w:tcPr>
            <w:tcW w:w="500" w:type="dxa"/>
            <w:tcBorders>
              <w:top w:val="nil"/>
              <w:left w:val="nil"/>
              <w:bottom w:val="nil"/>
              <w:right w:val="single" w:sz="12" w:space="0" w:color="auto"/>
            </w:tcBorders>
            <w:shd w:val="clear" w:color="auto" w:fill="auto"/>
          </w:tcPr>
          <w:p w14:paraId="3025400E" w14:textId="77777777" w:rsidR="00180374" w:rsidRPr="00735E81" w:rsidRDefault="00180374" w:rsidP="000F5524">
            <w:pPr>
              <w:pStyle w:val="Level2"/>
              <w:keepNext/>
              <w:tabs>
                <w:tab w:val="left" w:pos="-1440"/>
                <w:tab w:val="num" w:pos="1440"/>
              </w:tabs>
            </w:pPr>
            <w:r w:rsidRPr="00735E81">
              <w:t>Yes</w:t>
            </w:r>
          </w:p>
        </w:tc>
        <w:tc>
          <w:tcPr>
            <w:tcW w:w="508" w:type="dxa"/>
            <w:tcBorders>
              <w:top w:val="single" w:sz="12" w:space="0" w:color="auto"/>
              <w:left w:val="single" w:sz="12" w:space="0" w:color="auto"/>
              <w:bottom w:val="single" w:sz="12" w:space="0" w:color="auto"/>
              <w:right w:val="single" w:sz="12" w:space="0" w:color="auto"/>
            </w:tcBorders>
            <w:shd w:val="clear" w:color="auto" w:fill="auto"/>
            <w:vAlign w:val="center"/>
          </w:tcPr>
          <w:p w14:paraId="2017193A" w14:textId="77777777" w:rsidR="00180374" w:rsidRPr="00371A7E" w:rsidRDefault="00A06E73" w:rsidP="00371A7E">
            <w:pPr>
              <w:pStyle w:val="Level2"/>
              <w:keepNext/>
              <w:tabs>
                <w:tab w:val="left" w:pos="-1440"/>
                <w:tab w:val="num" w:pos="1440"/>
              </w:tabs>
              <w:jc w:val="center"/>
              <w:rPr>
                <w:rFonts w:ascii="Tahoma" w:hAnsi="Tahoma" w:cs="Tahoma"/>
                <w:b/>
                <w:sz w:val="20"/>
              </w:rPr>
            </w:pPr>
            <w:r>
              <w:rPr>
                <w:rFonts w:ascii="Tahoma" w:hAnsi="Tahoma" w:cs="Tahoma"/>
                <w:b/>
                <w:sz w:val="20"/>
              </w:rPr>
              <w:t>X</w:t>
            </w:r>
          </w:p>
        </w:tc>
        <w:tc>
          <w:tcPr>
            <w:tcW w:w="360" w:type="dxa"/>
            <w:tcBorders>
              <w:top w:val="nil"/>
              <w:left w:val="single" w:sz="12" w:space="0" w:color="auto"/>
              <w:bottom w:val="nil"/>
              <w:right w:val="nil"/>
            </w:tcBorders>
            <w:shd w:val="clear" w:color="auto" w:fill="auto"/>
          </w:tcPr>
          <w:p w14:paraId="312F8C21" w14:textId="77777777" w:rsidR="00180374" w:rsidRPr="00735E81" w:rsidRDefault="00180374" w:rsidP="000F5524">
            <w:pPr>
              <w:pStyle w:val="Level2"/>
              <w:keepNext/>
              <w:tabs>
                <w:tab w:val="left" w:pos="-1440"/>
                <w:tab w:val="num" w:pos="1440"/>
              </w:tabs>
            </w:pPr>
          </w:p>
        </w:tc>
        <w:tc>
          <w:tcPr>
            <w:tcW w:w="540" w:type="dxa"/>
            <w:tcBorders>
              <w:top w:val="nil"/>
              <w:left w:val="nil"/>
              <w:bottom w:val="nil"/>
              <w:right w:val="single" w:sz="12" w:space="0" w:color="auto"/>
            </w:tcBorders>
            <w:shd w:val="clear" w:color="auto" w:fill="auto"/>
          </w:tcPr>
          <w:p w14:paraId="081FA176" w14:textId="77777777" w:rsidR="00180374" w:rsidRPr="00735E81" w:rsidRDefault="00180374" w:rsidP="000F5524">
            <w:pPr>
              <w:pStyle w:val="Level2"/>
              <w:keepNext/>
              <w:tabs>
                <w:tab w:val="left" w:pos="-1440"/>
                <w:tab w:val="num" w:pos="1440"/>
              </w:tabs>
            </w:pPr>
            <w:r w:rsidRPr="00735E81">
              <w:t>No</w:t>
            </w:r>
          </w:p>
        </w:tc>
        <w:tc>
          <w:tcPr>
            <w:tcW w:w="476" w:type="dxa"/>
            <w:tcBorders>
              <w:top w:val="single" w:sz="12" w:space="0" w:color="auto"/>
              <w:left w:val="single" w:sz="12" w:space="0" w:color="auto"/>
              <w:bottom w:val="single" w:sz="12" w:space="0" w:color="auto"/>
              <w:right w:val="single" w:sz="12" w:space="0" w:color="auto"/>
            </w:tcBorders>
            <w:shd w:val="clear" w:color="auto" w:fill="auto"/>
            <w:vAlign w:val="center"/>
          </w:tcPr>
          <w:p w14:paraId="4081ECAE" w14:textId="77777777" w:rsidR="00180374" w:rsidRPr="00371A7E" w:rsidRDefault="00180374" w:rsidP="00371A7E">
            <w:pPr>
              <w:pStyle w:val="Level2"/>
              <w:keepNext/>
              <w:tabs>
                <w:tab w:val="left" w:pos="-1440"/>
                <w:tab w:val="num" w:pos="1440"/>
              </w:tabs>
              <w:jc w:val="center"/>
              <w:rPr>
                <w:rFonts w:ascii="Tahoma" w:hAnsi="Tahoma" w:cs="Tahoma"/>
                <w:b/>
                <w:sz w:val="20"/>
              </w:rPr>
            </w:pPr>
          </w:p>
        </w:tc>
      </w:tr>
    </w:tbl>
    <w:p w14:paraId="654E8181" w14:textId="77777777" w:rsidR="00842E6B" w:rsidRPr="00735E81" w:rsidRDefault="00842E6B">
      <w:pPr>
        <w:pStyle w:val="BodyTextIndent"/>
      </w:pPr>
    </w:p>
    <w:p w14:paraId="0FCB1C6A" w14:textId="77777777" w:rsidR="00643F54" w:rsidRPr="00735E81" w:rsidRDefault="00D72C63">
      <w:pPr>
        <w:pStyle w:val="BodyTextIndent"/>
      </w:pPr>
      <w:r w:rsidRPr="00735E81">
        <w:t>If y</w:t>
      </w:r>
      <w:r w:rsidR="00643F54" w:rsidRPr="00735E81">
        <w:t xml:space="preserve">es, the investigator is responsible for obtaining and maintaining valid permits (if required) for collecting, purchasing, transporting, and holding of these animals.  List applicable federal and/or state permit numbers </w:t>
      </w:r>
      <w:r w:rsidRPr="00735E81">
        <w:t>including expiration dates and attach copies of the permits to the protocol. Copies of active collection permits must be provided prior to protocol approval.</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7286DED1" w14:textId="77777777" w:rsidTr="009E28A7">
        <w:tc>
          <w:tcPr>
            <w:tcW w:w="9270" w:type="dxa"/>
            <w:shd w:val="clear" w:color="auto" w:fill="auto"/>
          </w:tcPr>
          <w:p w14:paraId="7E0DCD38" w14:textId="77777777" w:rsidR="002B5646" w:rsidRPr="000D7D4A" w:rsidRDefault="00A06E73" w:rsidP="00A66E7C">
            <w:pPr>
              <w:rPr>
                <w:b/>
              </w:rPr>
            </w:pPr>
            <w:r>
              <w:rPr>
                <w:b/>
              </w:rPr>
              <w:t xml:space="preserve">Largemouth bass, </w:t>
            </w:r>
            <w:r w:rsidR="00A66E7C">
              <w:rPr>
                <w:b/>
              </w:rPr>
              <w:t>and bluegill</w:t>
            </w:r>
            <w:r>
              <w:rPr>
                <w:b/>
              </w:rPr>
              <w:t xml:space="preserve"> are common and abundant fish, and are not listed under any Federal or State protected species list.   Fish collection permits are not required from the State of Alabama to sample private waters</w:t>
            </w:r>
            <w:r w:rsidR="001F78E8">
              <w:rPr>
                <w:b/>
              </w:rPr>
              <w:t xml:space="preserve"> or university property</w:t>
            </w:r>
            <w:r>
              <w:rPr>
                <w:b/>
              </w:rPr>
              <w:t>.</w:t>
            </w:r>
          </w:p>
        </w:tc>
      </w:tr>
    </w:tbl>
    <w:p w14:paraId="3B1EF355"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D69E403" w14:textId="77777777" w:rsidR="00643F54" w:rsidRPr="00735E81" w:rsidRDefault="00643F54" w:rsidP="003918C9">
      <w:pPr>
        <w:pStyle w:val="ListNumber"/>
        <w:numPr>
          <w:ilvl w:val="0"/>
          <w:numId w:val="11"/>
        </w:numPr>
        <w:tabs>
          <w:tab w:val="clear" w:pos="360"/>
          <w:tab w:val="num" w:pos="720"/>
        </w:tabs>
        <w:ind w:left="720" w:hanging="720"/>
      </w:pPr>
      <w:r w:rsidRPr="00735E81">
        <w:t xml:space="preserve">HAZARDOUS AGENTS </w:t>
      </w:r>
    </w:p>
    <w:p w14:paraId="525D22A7" w14:textId="77777777" w:rsidR="00F4077E" w:rsidRPr="00735E81" w:rsidRDefault="00643F54" w:rsidP="006372DB">
      <w:pPr>
        <w:pBdr>
          <w:top w:val="single" w:sz="6" w:space="0" w:color="FFFFFF"/>
          <w:left w:val="single" w:sz="6" w:space="0" w:color="FFFFFF"/>
          <w:bottom w:val="single" w:sz="6" w:space="0" w:color="FFFFFF"/>
          <w:right w:val="single" w:sz="6" w:space="0" w:color="FFFFFF"/>
        </w:pBdr>
        <w:ind w:left="720"/>
      </w:pPr>
      <w:r w:rsidRPr="00735E81">
        <w:t>Use of hazardous agents in animals may require approval of the appropriate institutional committee.  Contact the Department of Risk Management and Safety (844-4870) for specific information.</w:t>
      </w:r>
      <w:r w:rsidR="00F4077E" w:rsidRPr="00735E81">
        <w:t xml:space="preserve"> </w:t>
      </w:r>
    </w:p>
    <w:p w14:paraId="5A073928" w14:textId="77777777" w:rsidR="00643F54" w:rsidRPr="00735E81" w:rsidRDefault="00F4077E" w:rsidP="006372DB">
      <w:pPr>
        <w:pBdr>
          <w:top w:val="single" w:sz="6" w:space="0" w:color="FFFFFF"/>
          <w:left w:val="single" w:sz="6" w:space="0" w:color="FFFFFF"/>
          <w:bottom w:val="single" w:sz="6" w:space="0" w:color="FFFFFF"/>
          <w:right w:val="single" w:sz="6" w:space="0" w:color="FFFFFF"/>
        </w:pBdr>
        <w:ind w:left="720"/>
      </w:pPr>
      <w:r w:rsidRPr="00735E81">
        <w:t>Copies of an approval letter from the IBC along with the approved BUA must be provided prior to protocol approval.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30"/>
        <w:gridCol w:w="630"/>
        <w:gridCol w:w="1080"/>
        <w:gridCol w:w="4050"/>
      </w:tblGrid>
      <w:tr w:rsidR="00061951" w:rsidRPr="00735E81" w14:paraId="2C25DC2A" w14:textId="77777777" w:rsidTr="00803C8F">
        <w:trPr>
          <w:trHeight w:hRule="exact" w:val="274"/>
        </w:trPr>
        <w:tc>
          <w:tcPr>
            <w:tcW w:w="3420" w:type="dxa"/>
            <w:shd w:val="clear" w:color="auto" w:fill="D9D9D9"/>
          </w:tcPr>
          <w:p w14:paraId="6228A139" w14:textId="77777777" w:rsidR="008224F6" w:rsidRPr="00735E81" w:rsidRDefault="008224F6" w:rsidP="008224F6">
            <w:pPr>
              <w:jc w:val="center"/>
            </w:pPr>
            <w:r w:rsidRPr="00735E81">
              <w:t>Hazardous Agent</w:t>
            </w:r>
          </w:p>
        </w:tc>
        <w:tc>
          <w:tcPr>
            <w:tcW w:w="630" w:type="dxa"/>
            <w:tcBorders>
              <w:bottom w:val="single" w:sz="12" w:space="0" w:color="auto"/>
            </w:tcBorders>
            <w:shd w:val="clear" w:color="auto" w:fill="D9D9D9"/>
          </w:tcPr>
          <w:p w14:paraId="4BBE04E9" w14:textId="77777777" w:rsidR="008224F6" w:rsidRPr="00735E81" w:rsidRDefault="008224F6" w:rsidP="008224F6">
            <w:pPr>
              <w:jc w:val="center"/>
            </w:pPr>
            <w:r w:rsidRPr="00735E81">
              <w:t>Yes</w:t>
            </w:r>
          </w:p>
        </w:tc>
        <w:tc>
          <w:tcPr>
            <w:tcW w:w="630" w:type="dxa"/>
            <w:tcBorders>
              <w:bottom w:val="single" w:sz="12" w:space="0" w:color="auto"/>
            </w:tcBorders>
            <w:shd w:val="clear" w:color="auto" w:fill="D9D9D9"/>
          </w:tcPr>
          <w:p w14:paraId="53CF4C7D" w14:textId="77777777" w:rsidR="008224F6" w:rsidRPr="00735E81" w:rsidRDefault="008224F6" w:rsidP="008224F6">
            <w:pPr>
              <w:jc w:val="center"/>
            </w:pPr>
            <w:r w:rsidRPr="00735E81">
              <w:t>No</w:t>
            </w:r>
          </w:p>
        </w:tc>
        <w:tc>
          <w:tcPr>
            <w:tcW w:w="1080" w:type="dxa"/>
            <w:shd w:val="clear" w:color="auto" w:fill="D9D9D9"/>
          </w:tcPr>
          <w:p w14:paraId="52B63C30" w14:textId="77777777" w:rsidR="008224F6" w:rsidRPr="00735E81" w:rsidRDefault="008224F6" w:rsidP="008224F6">
            <w:pPr>
              <w:jc w:val="center"/>
            </w:pPr>
            <w:r w:rsidRPr="00735E81">
              <w:t>Agent</w:t>
            </w:r>
          </w:p>
        </w:tc>
        <w:tc>
          <w:tcPr>
            <w:tcW w:w="4050" w:type="dxa"/>
            <w:shd w:val="clear" w:color="auto" w:fill="D9D9D9"/>
          </w:tcPr>
          <w:p w14:paraId="342FE30B" w14:textId="77777777" w:rsidR="008224F6" w:rsidRPr="00735E81" w:rsidRDefault="008224F6" w:rsidP="00061951">
            <w:pPr>
              <w:jc w:val="center"/>
            </w:pPr>
            <w:r w:rsidRPr="00735E81">
              <w:t xml:space="preserve">Date of Committee Approval </w:t>
            </w:r>
            <w:r w:rsidR="00061951" w:rsidRPr="00735E81">
              <w:t>&amp;</w:t>
            </w:r>
            <w:r w:rsidRPr="00735E81">
              <w:t xml:space="preserve"> BUA #</w:t>
            </w:r>
          </w:p>
        </w:tc>
      </w:tr>
      <w:tr w:rsidR="00061951" w:rsidRPr="00735E81" w14:paraId="7068CC28" w14:textId="77777777" w:rsidTr="00803C8F">
        <w:trPr>
          <w:trHeight w:val="346"/>
        </w:trPr>
        <w:tc>
          <w:tcPr>
            <w:tcW w:w="3420" w:type="dxa"/>
            <w:tcBorders>
              <w:right w:val="single" w:sz="12" w:space="0" w:color="auto"/>
            </w:tcBorders>
            <w:vAlign w:val="center"/>
          </w:tcPr>
          <w:p w14:paraId="437BEF74" w14:textId="77777777" w:rsidR="008224F6" w:rsidRPr="00735E81" w:rsidRDefault="008224F6" w:rsidP="00094E9B">
            <w:pPr>
              <w:jc w:val="center"/>
            </w:pPr>
            <w:r w:rsidRPr="00735E81">
              <w:t>Radioisotopes</w:t>
            </w:r>
          </w:p>
        </w:tc>
        <w:tc>
          <w:tcPr>
            <w:tcW w:w="630" w:type="dxa"/>
            <w:tcBorders>
              <w:top w:val="single" w:sz="12" w:space="0" w:color="auto"/>
              <w:left w:val="single" w:sz="12" w:space="0" w:color="auto"/>
              <w:bottom w:val="single" w:sz="12" w:space="0" w:color="auto"/>
              <w:right w:val="single" w:sz="12" w:space="0" w:color="auto"/>
            </w:tcBorders>
            <w:vAlign w:val="center"/>
          </w:tcPr>
          <w:p w14:paraId="049E17D3"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4004B598" w14:textId="77777777" w:rsidR="008224F6" w:rsidRPr="002B5646" w:rsidRDefault="001F78E8"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0FB76E0D" w14:textId="77777777" w:rsidR="008224F6" w:rsidRPr="00735E81" w:rsidRDefault="008224F6" w:rsidP="00094E9B">
            <w:pPr>
              <w:jc w:val="center"/>
            </w:pPr>
          </w:p>
        </w:tc>
        <w:tc>
          <w:tcPr>
            <w:tcW w:w="4050" w:type="dxa"/>
            <w:vAlign w:val="center"/>
          </w:tcPr>
          <w:p w14:paraId="0B05966F" w14:textId="77777777" w:rsidR="008224F6" w:rsidRPr="00735E81" w:rsidRDefault="008224F6" w:rsidP="002B5646"/>
        </w:tc>
      </w:tr>
      <w:tr w:rsidR="00061951" w:rsidRPr="00735E81" w14:paraId="30AF07B7" w14:textId="77777777" w:rsidTr="00803C8F">
        <w:trPr>
          <w:trHeight w:val="346"/>
        </w:trPr>
        <w:tc>
          <w:tcPr>
            <w:tcW w:w="3420" w:type="dxa"/>
            <w:tcBorders>
              <w:right w:val="single" w:sz="12" w:space="0" w:color="auto"/>
            </w:tcBorders>
            <w:vAlign w:val="center"/>
          </w:tcPr>
          <w:p w14:paraId="7F6CFE55" w14:textId="77777777" w:rsidR="008224F6" w:rsidRPr="00735E81" w:rsidRDefault="008224F6" w:rsidP="00094E9B">
            <w:pPr>
              <w:jc w:val="center"/>
            </w:pPr>
            <w:r w:rsidRPr="00735E81">
              <w:t>Biological Agents</w:t>
            </w:r>
          </w:p>
        </w:tc>
        <w:tc>
          <w:tcPr>
            <w:tcW w:w="630" w:type="dxa"/>
            <w:tcBorders>
              <w:top w:val="single" w:sz="12" w:space="0" w:color="auto"/>
              <w:left w:val="single" w:sz="12" w:space="0" w:color="auto"/>
              <w:bottom w:val="single" w:sz="12" w:space="0" w:color="auto"/>
              <w:right w:val="single" w:sz="12" w:space="0" w:color="auto"/>
            </w:tcBorders>
            <w:vAlign w:val="center"/>
          </w:tcPr>
          <w:p w14:paraId="136600FC"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4B4091FF"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072DC44C" w14:textId="77777777" w:rsidR="008224F6" w:rsidRPr="00735E81" w:rsidRDefault="008224F6" w:rsidP="00094E9B">
            <w:pPr>
              <w:jc w:val="center"/>
            </w:pPr>
          </w:p>
        </w:tc>
        <w:tc>
          <w:tcPr>
            <w:tcW w:w="4050" w:type="dxa"/>
            <w:vAlign w:val="center"/>
          </w:tcPr>
          <w:p w14:paraId="01D0573A" w14:textId="77777777" w:rsidR="008224F6" w:rsidRPr="00735E81" w:rsidRDefault="008224F6" w:rsidP="00094E9B">
            <w:pPr>
              <w:jc w:val="center"/>
            </w:pPr>
          </w:p>
        </w:tc>
      </w:tr>
      <w:tr w:rsidR="00061951" w:rsidRPr="00735E81" w14:paraId="4AFFD409" w14:textId="77777777" w:rsidTr="00803C8F">
        <w:trPr>
          <w:trHeight w:val="346"/>
        </w:trPr>
        <w:tc>
          <w:tcPr>
            <w:tcW w:w="3420" w:type="dxa"/>
            <w:tcBorders>
              <w:right w:val="single" w:sz="12" w:space="0" w:color="auto"/>
            </w:tcBorders>
            <w:vAlign w:val="center"/>
          </w:tcPr>
          <w:p w14:paraId="45C7C170" w14:textId="77777777" w:rsidR="008224F6" w:rsidRPr="00735E81" w:rsidRDefault="008224F6" w:rsidP="00061951">
            <w:r w:rsidRPr="00735E81">
              <w:t>Hazardous Chemicals or Drugs</w:t>
            </w:r>
          </w:p>
        </w:tc>
        <w:tc>
          <w:tcPr>
            <w:tcW w:w="630" w:type="dxa"/>
            <w:tcBorders>
              <w:top w:val="single" w:sz="12" w:space="0" w:color="auto"/>
              <w:left w:val="single" w:sz="12" w:space="0" w:color="auto"/>
              <w:bottom w:val="single" w:sz="12" w:space="0" w:color="auto"/>
              <w:right w:val="single" w:sz="12" w:space="0" w:color="auto"/>
            </w:tcBorders>
            <w:vAlign w:val="center"/>
          </w:tcPr>
          <w:p w14:paraId="1B54BAE2" w14:textId="77777777" w:rsidR="008224F6" w:rsidRPr="002B5646" w:rsidRDefault="00181B79" w:rsidP="00094E9B">
            <w:pPr>
              <w:jc w:val="center"/>
              <w:rPr>
                <w:rFonts w:ascii="Tahoma" w:hAnsi="Tahoma" w:cs="Tahoma"/>
                <w:b/>
              </w:rPr>
            </w:pPr>
            <w:r>
              <w:rPr>
                <w:rFonts w:ascii="Tahoma" w:hAnsi="Tahoma" w:cs="Tahoma"/>
                <w:b/>
              </w:rPr>
              <w:t>X</w:t>
            </w:r>
          </w:p>
        </w:tc>
        <w:tc>
          <w:tcPr>
            <w:tcW w:w="630" w:type="dxa"/>
            <w:tcBorders>
              <w:top w:val="single" w:sz="12" w:space="0" w:color="auto"/>
              <w:left w:val="single" w:sz="12" w:space="0" w:color="auto"/>
              <w:bottom w:val="single" w:sz="12" w:space="0" w:color="auto"/>
              <w:right w:val="single" w:sz="12" w:space="0" w:color="auto"/>
            </w:tcBorders>
            <w:vAlign w:val="center"/>
          </w:tcPr>
          <w:p w14:paraId="1C9237BC" w14:textId="77777777" w:rsidR="008224F6" w:rsidRPr="002B5646" w:rsidRDefault="008224F6" w:rsidP="00094E9B">
            <w:pPr>
              <w:jc w:val="center"/>
              <w:rPr>
                <w:rFonts w:ascii="Tahoma" w:hAnsi="Tahoma" w:cs="Tahoma"/>
                <w:b/>
              </w:rPr>
            </w:pPr>
          </w:p>
        </w:tc>
        <w:tc>
          <w:tcPr>
            <w:tcW w:w="1080" w:type="dxa"/>
            <w:tcBorders>
              <w:left w:val="single" w:sz="12" w:space="0" w:color="auto"/>
            </w:tcBorders>
            <w:vAlign w:val="center"/>
          </w:tcPr>
          <w:p w14:paraId="3070F3A6" w14:textId="77777777" w:rsidR="008224F6" w:rsidRPr="00735E81" w:rsidRDefault="0043085B" w:rsidP="00094E9B">
            <w:pPr>
              <w:jc w:val="center"/>
            </w:pPr>
            <w:r>
              <w:t>5% rotenone</w:t>
            </w:r>
          </w:p>
        </w:tc>
        <w:tc>
          <w:tcPr>
            <w:tcW w:w="4050" w:type="dxa"/>
            <w:vAlign w:val="center"/>
          </w:tcPr>
          <w:p w14:paraId="784004AA" w14:textId="77777777" w:rsidR="008224F6" w:rsidRPr="00735E81" w:rsidRDefault="0043085B" w:rsidP="00094E9B">
            <w:pPr>
              <w:jc w:val="center"/>
            </w:pPr>
            <w:r>
              <w:t>IBC approval not required</w:t>
            </w:r>
          </w:p>
        </w:tc>
      </w:tr>
      <w:tr w:rsidR="00061951" w:rsidRPr="00735E81" w14:paraId="75981C9F" w14:textId="77777777" w:rsidTr="00803C8F">
        <w:trPr>
          <w:trHeight w:val="346"/>
        </w:trPr>
        <w:tc>
          <w:tcPr>
            <w:tcW w:w="3420" w:type="dxa"/>
            <w:tcBorders>
              <w:right w:val="single" w:sz="12" w:space="0" w:color="auto"/>
            </w:tcBorders>
            <w:vAlign w:val="center"/>
          </w:tcPr>
          <w:p w14:paraId="537634DC" w14:textId="77777777" w:rsidR="008224F6" w:rsidRPr="00735E81" w:rsidRDefault="008224F6" w:rsidP="00094E9B">
            <w:pPr>
              <w:jc w:val="center"/>
            </w:pPr>
            <w:r w:rsidRPr="00735E81">
              <w:t>Recombinant DNA</w:t>
            </w:r>
          </w:p>
        </w:tc>
        <w:tc>
          <w:tcPr>
            <w:tcW w:w="630" w:type="dxa"/>
            <w:tcBorders>
              <w:top w:val="single" w:sz="12" w:space="0" w:color="auto"/>
              <w:left w:val="single" w:sz="12" w:space="0" w:color="auto"/>
              <w:bottom w:val="single" w:sz="12" w:space="0" w:color="auto"/>
              <w:right w:val="single" w:sz="12" w:space="0" w:color="auto"/>
            </w:tcBorders>
            <w:vAlign w:val="center"/>
          </w:tcPr>
          <w:p w14:paraId="78D6C2B8"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61F91523"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2BACC924" w14:textId="77777777" w:rsidR="008224F6" w:rsidRPr="00735E81" w:rsidRDefault="008224F6" w:rsidP="00094E9B">
            <w:pPr>
              <w:jc w:val="center"/>
            </w:pPr>
          </w:p>
        </w:tc>
        <w:tc>
          <w:tcPr>
            <w:tcW w:w="4050" w:type="dxa"/>
            <w:vAlign w:val="center"/>
          </w:tcPr>
          <w:p w14:paraId="1EAD335C" w14:textId="77777777" w:rsidR="008224F6" w:rsidRPr="00735E81" w:rsidRDefault="008224F6" w:rsidP="00094E9B">
            <w:pPr>
              <w:jc w:val="center"/>
            </w:pPr>
          </w:p>
        </w:tc>
      </w:tr>
      <w:tr w:rsidR="00061951" w:rsidRPr="00735E81" w14:paraId="7EA0D075" w14:textId="77777777" w:rsidTr="00803C8F">
        <w:trPr>
          <w:trHeight w:val="432"/>
        </w:trPr>
        <w:tc>
          <w:tcPr>
            <w:tcW w:w="3420" w:type="dxa"/>
            <w:tcBorders>
              <w:bottom w:val="single" w:sz="4" w:space="0" w:color="auto"/>
              <w:right w:val="single" w:sz="12" w:space="0" w:color="auto"/>
            </w:tcBorders>
            <w:vAlign w:val="center"/>
          </w:tcPr>
          <w:p w14:paraId="678EF58C" w14:textId="77777777" w:rsidR="008224F6" w:rsidRPr="00735E81" w:rsidRDefault="008224F6" w:rsidP="00094E9B">
            <w:pPr>
              <w:jc w:val="center"/>
            </w:pPr>
            <w:r w:rsidRPr="00735E81">
              <w:t>Physical Agent (UV, Laser, Noise, Magnetic fields, etc.)</w:t>
            </w:r>
          </w:p>
        </w:tc>
        <w:tc>
          <w:tcPr>
            <w:tcW w:w="630" w:type="dxa"/>
            <w:tcBorders>
              <w:top w:val="single" w:sz="12" w:space="0" w:color="auto"/>
              <w:left w:val="single" w:sz="12" w:space="0" w:color="auto"/>
              <w:bottom w:val="single" w:sz="12" w:space="0" w:color="auto"/>
              <w:right w:val="single" w:sz="12" w:space="0" w:color="auto"/>
            </w:tcBorders>
            <w:vAlign w:val="center"/>
          </w:tcPr>
          <w:p w14:paraId="726EEA60"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24226202"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bottom w:val="single" w:sz="4" w:space="0" w:color="auto"/>
            </w:tcBorders>
            <w:vAlign w:val="center"/>
          </w:tcPr>
          <w:p w14:paraId="5616A763" w14:textId="77777777" w:rsidR="008224F6" w:rsidRPr="00735E81" w:rsidRDefault="008224F6" w:rsidP="00094E9B">
            <w:pPr>
              <w:jc w:val="center"/>
            </w:pPr>
          </w:p>
        </w:tc>
        <w:tc>
          <w:tcPr>
            <w:tcW w:w="4050" w:type="dxa"/>
            <w:tcBorders>
              <w:bottom w:val="single" w:sz="4" w:space="0" w:color="auto"/>
            </w:tcBorders>
            <w:vAlign w:val="center"/>
          </w:tcPr>
          <w:p w14:paraId="3E2077CD" w14:textId="77777777" w:rsidR="008224F6" w:rsidRPr="00735E81" w:rsidRDefault="008224F6" w:rsidP="00094E9B">
            <w:pPr>
              <w:jc w:val="center"/>
            </w:pPr>
          </w:p>
        </w:tc>
      </w:tr>
    </w:tbl>
    <w:p w14:paraId="7A6A024D" w14:textId="77777777" w:rsidR="00FE4B5F" w:rsidRDefault="00FE4B5F" w:rsidP="009F689C">
      <w:pPr>
        <w:pBdr>
          <w:top w:val="single" w:sz="6" w:space="0" w:color="FFFFFF"/>
          <w:left w:val="single" w:sz="6" w:space="0" w:color="FFFFFF"/>
          <w:bottom w:val="single" w:sz="6" w:space="0" w:color="FFFFFF"/>
          <w:right w:val="single" w:sz="6" w:space="0" w:color="FFFFFF"/>
        </w:pBdr>
        <w:ind w:left="720"/>
      </w:pPr>
    </w:p>
    <w:p w14:paraId="4FE73018" w14:textId="77777777" w:rsidR="00643F54" w:rsidRPr="00735E81" w:rsidRDefault="00643F54" w:rsidP="009F689C">
      <w:pPr>
        <w:pBdr>
          <w:top w:val="single" w:sz="6" w:space="0" w:color="FFFFFF"/>
          <w:left w:val="single" w:sz="6" w:space="0" w:color="FFFFFF"/>
          <w:bottom w:val="single" w:sz="6" w:space="0" w:color="FFFFFF"/>
          <w:right w:val="single" w:sz="6" w:space="0" w:color="FFFFFF"/>
        </w:pBdr>
        <w:ind w:left="720"/>
      </w:pPr>
      <w:r w:rsidRPr="00735E81">
        <w:t xml:space="preserve">Describe the practices and procedures required for the safe handling and disposal of contaminated animals and material associated with this study.  Also describe methods for removal of </w:t>
      </w:r>
      <w:r w:rsidR="006372DB" w:rsidRPr="00735E81">
        <w:t>hazardous</w:t>
      </w:r>
      <w:r w:rsidRPr="00735E81">
        <w:t xml:space="preserve"> waste and, if applicable, the monitoring of</w:t>
      </w:r>
      <w:r w:rsidR="006372DB" w:rsidRPr="00735E81">
        <w:t xml:space="preserve"> hazardous waste</w:t>
      </w:r>
      <w:r w:rsidRPr="00735E81">
        <w:t>.</w:t>
      </w:r>
      <w:r w:rsidR="00094E9B"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1C9D5262" w14:textId="77777777" w:rsidTr="009E28A7">
        <w:tc>
          <w:tcPr>
            <w:tcW w:w="9630" w:type="dxa"/>
            <w:shd w:val="clear" w:color="auto" w:fill="auto"/>
          </w:tcPr>
          <w:p w14:paraId="732CE6C0" w14:textId="77777777" w:rsidR="002B5646" w:rsidRPr="000D7D4A" w:rsidRDefault="0043085B" w:rsidP="009E28A7">
            <w:pPr>
              <w:rPr>
                <w:b/>
              </w:rPr>
            </w:pPr>
            <w:r>
              <w:rPr>
                <w:b/>
              </w:rPr>
              <w:t xml:space="preserve">Applicators will follow label directions and will wear protective gear including rubber gloves, goggles, suits, and masks as recommended in the American Fisheries Society SOP (Finlayson et al 2010).  No contaminated animals or materials will be produced via rotenone application due to rapid breakdown in the presence of water and sunlight, as well as low environmental concentrations, low concentrations in affected fish, and lack of </w:t>
            </w:r>
            <w:r>
              <w:rPr>
                <w:b/>
              </w:rPr>
              <w:lastRenderedPageBreak/>
              <w:t>bioaccumulation</w:t>
            </w:r>
            <w:r w:rsidR="000E7C9F">
              <w:rPr>
                <w:b/>
              </w:rPr>
              <w:t xml:space="preserve"> (Finlayson et al 2010)</w:t>
            </w:r>
            <w:r>
              <w:rPr>
                <w:b/>
              </w:rPr>
              <w:t>.  No hazardous waste will be created or need to be disposed of.</w:t>
            </w:r>
          </w:p>
        </w:tc>
      </w:tr>
    </w:tbl>
    <w:p w14:paraId="5A6E2C2D"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4FA1AB7D" w14:textId="77777777" w:rsidR="00643F54" w:rsidRPr="00735E81" w:rsidRDefault="00643F54" w:rsidP="003918C9">
      <w:pPr>
        <w:numPr>
          <w:ilvl w:val="0"/>
          <w:numId w:val="5"/>
        </w:numPr>
      </w:pPr>
      <w:r w:rsidRPr="00735E81">
        <w:t>What will be the disposition of the animals at the termination of the project?  If euthanasia is to be performed, what will be the method of carcass disposal?</w:t>
      </w:r>
      <w:r w:rsidR="00094E9B"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1D73FA8F" w14:textId="77777777" w:rsidTr="009E28A7">
        <w:tc>
          <w:tcPr>
            <w:tcW w:w="9630" w:type="dxa"/>
            <w:shd w:val="clear" w:color="auto" w:fill="auto"/>
          </w:tcPr>
          <w:p w14:paraId="083CBEE5" w14:textId="77777777" w:rsidR="002B5646" w:rsidRPr="000D7D4A" w:rsidRDefault="00A66E7C" w:rsidP="009E28A7">
            <w:pPr>
              <w:rPr>
                <w:b/>
              </w:rPr>
            </w:pPr>
            <w:r>
              <w:rPr>
                <w:b/>
              </w:rPr>
              <w:t>Fish</w:t>
            </w:r>
            <w:r w:rsidR="00EF6509" w:rsidRPr="00C64EAB">
              <w:rPr>
                <w:b/>
              </w:rPr>
              <w:t xml:space="preserve"> </w:t>
            </w:r>
            <w:r w:rsidR="00EF6509" w:rsidRPr="003F03FB">
              <w:rPr>
                <w:b/>
              </w:rPr>
              <w:t>carcasses will be disposed of at the North Auburn Fisheries Station by composting per PRN</w:t>
            </w:r>
            <w:r w:rsidR="00EF6509">
              <w:rPr>
                <w:b/>
              </w:rPr>
              <w:t xml:space="preserve"> </w:t>
            </w:r>
            <w:r w:rsidR="00EF6509" w:rsidRPr="003F03FB">
              <w:rPr>
                <w:b/>
              </w:rPr>
              <w:t>2012-2094, the Standard Operative Procedures protocol for the Auburn Fisheries Research Unit.</w:t>
            </w:r>
          </w:p>
        </w:tc>
      </w:tr>
    </w:tbl>
    <w:p w14:paraId="05600F9A" w14:textId="77777777" w:rsidR="00D31345" w:rsidRPr="00735E81" w:rsidRDefault="00D31345" w:rsidP="00703032">
      <w:pPr>
        <w:ind w:left="720"/>
      </w:pPr>
    </w:p>
    <w:p w14:paraId="51433DA4" w14:textId="77777777" w:rsidR="003579DE" w:rsidRPr="00735E81" w:rsidRDefault="00643F54" w:rsidP="003918C9">
      <w:pPr>
        <w:numPr>
          <w:ilvl w:val="0"/>
          <w:numId w:val="5"/>
        </w:numPr>
      </w:pPr>
      <w:r w:rsidRPr="00735E81">
        <w:t xml:space="preserve">All protocols must include the method of euthanasia that will be used during the normal course of the protocol or in the event of unforeseen circumstances resulting from illness or injury.  </w:t>
      </w:r>
      <w:r w:rsidR="00061951" w:rsidRPr="00735E81">
        <w:t xml:space="preserve">                       </w:t>
      </w:r>
      <w:r w:rsidRPr="00735E81">
        <w:t xml:space="preserve">Please specify the method, agent, dose, and route of administration.  The euthanasia method must be consistent with the </w:t>
      </w:r>
      <w:r w:rsidRPr="005B168D">
        <w:rPr>
          <w:i/>
        </w:rPr>
        <w:t xml:space="preserve">AVMA </w:t>
      </w:r>
      <w:r w:rsidR="006372DB" w:rsidRPr="005B168D">
        <w:rPr>
          <w:i/>
        </w:rPr>
        <w:t>Guidelines</w:t>
      </w:r>
      <w:r w:rsidRPr="005B168D">
        <w:rPr>
          <w:i/>
        </w:rPr>
        <w:t xml:space="preserve"> </w:t>
      </w:r>
      <w:r w:rsidR="005B168D" w:rsidRPr="005B168D">
        <w:rPr>
          <w:i/>
        </w:rPr>
        <w:t>for the Euthanasia of Animals: 2013 Edition</w:t>
      </w:r>
      <w:r w:rsidR="006372DB" w:rsidRPr="00735E81">
        <w:t xml:space="preserve"> </w:t>
      </w:r>
      <w:r w:rsidRPr="00735E81">
        <w:t xml:space="preserve">or justification for deviation should be indicated. </w:t>
      </w:r>
    </w:p>
    <w:p w14:paraId="1BA0AD59" w14:textId="77777777" w:rsidR="00094E9B" w:rsidRPr="00735E81" w:rsidRDefault="00643F54" w:rsidP="003579DE">
      <w:pPr>
        <w:ind w:left="720"/>
      </w:pPr>
      <w:r w:rsidRPr="00735E81">
        <w:t>This document is available</w:t>
      </w:r>
      <w:r w:rsidR="00CA4AC0">
        <w:t xml:space="preserve"> here: </w:t>
      </w:r>
      <w:hyperlink r:id="rId14" w:history="1">
        <w:r w:rsidR="00CA4AC0" w:rsidRPr="00C81233">
          <w:rPr>
            <w:rStyle w:val="Hyperlink"/>
          </w:rPr>
          <w:t>https://www.avma.org/KB/Policies/Documents/euthanasia.pdf</w:t>
        </w:r>
      </w:hyperlink>
      <w:r w:rsidR="00CA4AC0">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36F7386E" w14:textId="77777777" w:rsidTr="009E28A7">
        <w:tc>
          <w:tcPr>
            <w:tcW w:w="9630" w:type="dxa"/>
            <w:shd w:val="clear" w:color="auto" w:fill="auto"/>
          </w:tcPr>
          <w:p w14:paraId="7E26F0F7" w14:textId="7EA95D57" w:rsidR="002B5646" w:rsidRPr="00E86B33" w:rsidRDefault="00E86B33" w:rsidP="00FE2E4D">
            <w:pPr>
              <w:rPr>
                <w:b/>
                <w:bCs/>
                <w:iCs/>
                <w:szCs w:val="24"/>
              </w:rPr>
            </w:pPr>
            <w:r>
              <w:rPr>
                <w:b/>
                <w:bCs/>
                <w:szCs w:val="24"/>
              </w:rPr>
              <w:t xml:space="preserve">Fish that will be sacrificed will be </w:t>
            </w:r>
            <w:r w:rsidR="00A66E7C">
              <w:rPr>
                <w:b/>
                <w:bCs/>
                <w:szCs w:val="24"/>
              </w:rPr>
              <w:t xml:space="preserve">euthanized </w:t>
            </w:r>
            <w:ins w:id="19" w:author="Matthew Catalano" w:date="2017-05-19T12:38:00Z">
              <w:r w:rsidR="00FE2E4D" w:rsidRPr="00EC32CC">
                <w:rPr>
                  <w:b/>
                  <w:bCs/>
                  <w:szCs w:val="24"/>
                  <w:highlight w:val="yellow"/>
                </w:rPr>
                <w:t>by immersion</w:t>
              </w:r>
              <w:r w:rsidR="00FE2E4D">
                <w:rPr>
                  <w:b/>
                  <w:bCs/>
                  <w:szCs w:val="24"/>
                </w:rPr>
                <w:t xml:space="preserve"> </w:t>
              </w:r>
            </w:ins>
            <w:r w:rsidR="00702B94">
              <w:rPr>
                <w:b/>
                <w:bCs/>
                <w:szCs w:val="24"/>
              </w:rPr>
              <w:t>in a solution of 300 mg/L of MS-222</w:t>
            </w:r>
            <w:ins w:id="20" w:author="Matthew Catalano" w:date="2017-05-19T12:39:00Z">
              <w:r w:rsidR="00FE2E4D">
                <w:rPr>
                  <w:b/>
                  <w:bCs/>
                  <w:szCs w:val="24"/>
                </w:rPr>
                <w:t xml:space="preserve"> </w:t>
              </w:r>
              <w:r w:rsidR="00FE2E4D" w:rsidRPr="00EC32CC">
                <w:rPr>
                  <w:b/>
                  <w:bCs/>
                  <w:szCs w:val="24"/>
                  <w:highlight w:val="yellow"/>
                </w:rPr>
                <w:t>for at least 10 minutes post cessation of operculum movement</w:t>
              </w:r>
            </w:ins>
            <w:r w:rsidR="00A66E7C" w:rsidRPr="00EC32CC">
              <w:rPr>
                <w:b/>
                <w:bCs/>
                <w:szCs w:val="24"/>
                <w:highlight w:val="yellow"/>
              </w:rPr>
              <w:t>.</w:t>
            </w:r>
            <w:r w:rsidR="00A66E7C">
              <w:rPr>
                <w:b/>
                <w:bCs/>
                <w:szCs w:val="24"/>
              </w:rPr>
              <w:t xml:space="preserve">  </w:t>
            </w:r>
            <w:r>
              <w:rPr>
                <w:b/>
                <w:bCs/>
                <w:szCs w:val="24"/>
              </w:rPr>
              <w:t xml:space="preserve">This follows the protocol listed in the </w:t>
            </w:r>
            <w:r w:rsidR="00702B94">
              <w:rPr>
                <w:b/>
                <w:bCs/>
                <w:iCs/>
                <w:szCs w:val="24"/>
              </w:rPr>
              <w:t>AVMA Guidelines</w:t>
            </w:r>
            <w:r>
              <w:rPr>
                <w:b/>
                <w:bCs/>
                <w:iCs/>
                <w:szCs w:val="24"/>
              </w:rPr>
              <w:t xml:space="preserve"> for the Euthanasia </w:t>
            </w:r>
            <w:r w:rsidRPr="00E86B33">
              <w:rPr>
                <w:b/>
                <w:bCs/>
                <w:iCs/>
                <w:szCs w:val="24"/>
              </w:rPr>
              <w:t>of Animals: 2013 Edition</w:t>
            </w:r>
            <w:r w:rsidRPr="007C5975">
              <w:rPr>
                <w:b/>
                <w:bCs/>
                <w:szCs w:val="24"/>
              </w:rPr>
              <w:t xml:space="preserve"> </w:t>
            </w:r>
            <w:r w:rsidR="00702B94">
              <w:rPr>
                <w:b/>
                <w:bCs/>
                <w:szCs w:val="24"/>
              </w:rPr>
              <w:t xml:space="preserve">section </w:t>
            </w:r>
            <w:r w:rsidRPr="007C5975">
              <w:rPr>
                <w:b/>
                <w:bCs/>
                <w:szCs w:val="24"/>
              </w:rPr>
              <w:t xml:space="preserve">(page </w:t>
            </w:r>
            <w:r>
              <w:rPr>
                <w:b/>
                <w:bCs/>
                <w:szCs w:val="24"/>
              </w:rPr>
              <w:t>70</w:t>
            </w:r>
            <w:r w:rsidRPr="007C5975">
              <w:rPr>
                <w:b/>
                <w:bCs/>
                <w:szCs w:val="24"/>
              </w:rPr>
              <w:t>).</w:t>
            </w:r>
            <w:r w:rsidRPr="007C5975">
              <w:rPr>
                <w:szCs w:val="24"/>
              </w:rPr>
              <w:t xml:space="preserve">    </w:t>
            </w:r>
          </w:p>
        </w:tc>
      </w:tr>
    </w:tbl>
    <w:p w14:paraId="453CA1D0" w14:textId="77777777" w:rsidR="00094E9B" w:rsidRPr="00735E81" w:rsidRDefault="00094E9B" w:rsidP="00094E9B">
      <w:pPr>
        <w:ind w:left="720"/>
      </w:pPr>
    </w:p>
    <w:p w14:paraId="421877D6" w14:textId="77777777" w:rsidR="009F754D" w:rsidRPr="00735E81" w:rsidRDefault="009F754D" w:rsidP="009F754D"/>
    <w:p w14:paraId="3FBA2D53" w14:textId="77777777" w:rsidR="009F754D" w:rsidRPr="00735E81" w:rsidRDefault="009F754D" w:rsidP="009F754D"/>
    <w:p w14:paraId="6469A829" w14:textId="77777777" w:rsidR="009F754D" w:rsidRPr="00735E81" w:rsidRDefault="009F754D" w:rsidP="009F754D"/>
    <w:p w14:paraId="44651306" w14:textId="77777777" w:rsidR="00683F16" w:rsidRPr="00735E81" w:rsidRDefault="009F754D" w:rsidP="00683F16">
      <w:pPr>
        <w:ind w:right="-180"/>
        <w:jc w:val="center"/>
        <w:rPr>
          <w:rFonts w:ascii="Calibri" w:eastAsia="Calibri" w:hAnsi="Calibri"/>
          <w:b/>
          <w:i/>
          <w:snapToGrid/>
          <w:color w:val="FF0000"/>
          <w:sz w:val="22"/>
          <w:szCs w:val="22"/>
        </w:rPr>
      </w:pPr>
      <w:r w:rsidRPr="00735E81">
        <w:br w:type="page"/>
      </w:r>
      <w:r w:rsidR="00683F16" w:rsidRPr="00735E81">
        <w:rPr>
          <w:rFonts w:ascii="Calibri" w:eastAsia="Calibri" w:hAnsi="Calibri"/>
          <w:b/>
          <w:snapToGrid/>
          <w:color w:val="FF0000"/>
          <w:sz w:val="22"/>
          <w:szCs w:val="22"/>
          <w:u w:val="single"/>
        </w:rPr>
        <w:lastRenderedPageBreak/>
        <w:t>REQUIRED CHECKLIST:</w:t>
      </w:r>
      <w:r w:rsidR="00683F16" w:rsidRPr="00735E81">
        <w:rPr>
          <w:rFonts w:ascii="Calibri" w:eastAsia="Calibri" w:hAnsi="Calibri"/>
          <w:b/>
          <w:snapToGrid/>
          <w:color w:val="FF0000"/>
          <w:sz w:val="22"/>
          <w:szCs w:val="22"/>
        </w:rPr>
        <w:t xml:space="preserve">  </w:t>
      </w:r>
      <w:r w:rsidR="00683F16" w:rsidRPr="00735E81">
        <w:rPr>
          <w:rFonts w:ascii="Calibri" w:eastAsia="Calibri" w:hAnsi="Calibri"/>
          <w:b/>
          <w:i/>
          <w:snapToGrid/>
          <w:color w:val="FF0000"/>
          <w:sz w:val="22"/>
          <w:szCs w:val="22"/>
        </w:rPr>
        <w:t>MUST be completed by the PI and attached to the original protocol submission.</w:t>
      </w:r>
    </w:p>
    <w:p w14:paraId="749796C2" w14:textId="77777777" w:rsidR="00683F16" w:rsidRPr="00735E81" w:rsidRDefault="00683F16" w:rsidP="00683F16">
      <w:pPr>
        <w:ind w:right="-180"/>
        <w:jc w:val="center"/>
        <w:rPr>
          <w:rFonts w:ascii="Calibri" w:eastAsia="Calibri" w:hAnsi="Calibri"/>
          <w:b/>
          <w:snapToGrid/>
          <w:color w:val="FF0000"/>
          <w:sz w:val="12"/>
          <w:szCs w:val="12"/>
        </w:rPr>
      </w:pPr>
      <w:r w:rsidRPr="00735E81">
        <w:rPr>
          <w:rFonts w:ascii="Calibri" w:eastAsia="Calibri" w:hAnsi="Calibri"/>
          <w:b/>
          <w:snapToGrid/>
          <w:color w:val="FF0000"/>
          <w:sz w:val="22"/>
          <w:szCs w:val="22"/>
        </w:rPr>
        <w:t xml:space="preserve">Documentation of </w:t>
      </w:r>
      <w:r w:rsidR="00061951" w:rsidRPr="00735E81">
        <w:rPr>
          <w:rFonts w:ascii="Calibri" w:eastAsia="Calibri" w:hAnsi="Calibri"/>
          <w:b/>
          <w:snapToGrid/>
          <w:color w:val="FF0000"/>
          <w:sz w:val="22"/>
          <w:szCs w:val="22"/>
        </w:rPr>
        <w:t>all items identified in Items I</w:t>
      </w:r>
      <w:r w:rsidRPr="00735E81">
        <w:rPr>
          <w:rFonts w:ascii="Calibri" w:eastAsia="Calibri" w:hAnsi="Calibri"/>
          <w:b/>
          <w:snapToGrid/>
          <w:color w:val="FF0000"/>
          <w:sz w:val="22"/>
          <w:szCs w:val="22"/>
        </w:rPr>
        <w:t>I – VI</w:t>
      </w:r>
      <w:r w:rsidR="00061951" w:rsidRPr="00735E81">
        <w:rPr>
          <w:rFonts w:ascii="Calibri" w:eastAsia="Calibri" w:hAnsi="Calibri"/>
          <w:b/>
          <w:snapToGrid/>
          <w:color w:val="FF0000"/>
          <w:sz w:val="22"/>
          <w:szCs w:val="22"/>
        </w:rPr>
        <w:t>I</w:t>
      </w:r>
      <w:r w:rsidRPr="00735E81">
        <w:rPr>
          <w:rFonts w:ascii="Calibri" w:eastAsia="Calibri" w:hAnsi="Calibri"/>
          <w:b/>
          <w:snapToGrid/>
          <w:color w:val="FF0000"/>
          <w:sz w:val="22"/>
          <w:szCs w:val="22"/>
        </w:rPr>
        <w:t xml:space="preserve"> is required prior to protocol approval.</w:t>
      </w:r>
    </w:p>
    <w:p w14:paraId="767F788D" w14:textId="77777777" w:rsidR="00683F16" w:rsidRPr="00735E81" w:rsidRDefault="00683F16" w:rsidP="00683F16">
      <w:pPr>
        <w:ind w:right="-180"/>
        <w:jc w:val="center"/>
        <w:rPr>
          <w:rFonts w:ascii="Calibri" w:eastAsia="Calibri" w:hAnsi="Calibri"/>
          <w:b/>
          <w:snapToGrid/>
          <w:color w:val="FF0000"/>
          <w:sz w:val="12"/>
          <w:szCs w:val="12"/>
        </w:rPr>
      </w:pPr>
    </w:p>
    <w:tbl>
      <w:tblPr>
        <w:tblW w:w="0" w:type="auto"/>
        <w:tblInd w:w="108" w:type="dxa"/>
        <w:tblLook w:val="04A0" w:firstRow="1" w:lastRow="0" w:firstColumn="1" w:lastColumn="0" w:noHBand="0" w:noVBand="1"/>
      </w:tblPr>
      <w:tblGrid>
        <w:gridCol w:w="453"/>
        <w:gridCol w:w="4143"/>
        <w:gridCol w:w="1392"/>
        <w:gridCol w:w="4704"/>
      </w:tblGrid>
      <w:tr w:rsidR="00FF06DC" w:rsidRPr="000D7D4A" w14:paraId="3D45ADDD" w14:textId="77777777" w:rsidTr="00FF06DC">
        <w:trPr>
          <w:trHeight w:hRule="exact" w:val="259"/>
        </w:trPr>
        <w:tc>
          <w:tcPr>
            <w:tcW w:w="386" w:type="dxa"/>
            <w:shd w:val="clear" w:color="auto" w:fill="auto"/>
          </w:tcPr>
          <w:p w14:paraId="13409E9B" w14:textId="77777777" w:rsidR="00FF06DC" w:rsidRPr="000D7D4A" w:rsidRDefault="00FF06DC" w:rsidP="0029698D">
            <w:pPr>
              <w:ind w:right="-180"/>
              <w:rPr>
                <w:rFonts w:ascii="Calibri" w:eastAsia="Calibri" w:hAnsi="Calibri"/>
                <w:b/>
                <w:snapToGrid/>
                <w:sz w:val="22"/>
                <w:szCs w:val="22"/>
              </w:rPr>
            </w:pPr>
            <w:r w:rsidRPr="000D7D4A">
              <w:rPr>
                <w:rFonts w:ascii="Calibri" w:eastAsia="Calibri" w:hAnsi="Calibri"/>
                <w:b/>
                <w:snapToGrid/>
                <w:sz w:val="22"/>
                <w:szCs w:val="22"/>
              </w:rPr>
              <w:t>PI:</w:t>
            </w:r>
          </w:p>
        </w:tc>
        <w:tc>
          <w:tcPr>
            <w:tcW w:w="4294" w:type="dxa"/>
            <w:tcBorders>
              <w:left w:val="nil"/>
              <w:bottom w:val="single" w:sz="4" w:space="0" w:color="auto"/>
            </w:tcBorders>
            <w:shd w:val="clear" w:color="auto" w:fill="auto"/>
          </w:tcPr>
          <w:p w14:paraId="31114AA5" w14:textId="77777777" w:rsidR="00FF06DC" w:rsidRPr="000D7D4A" w:rsidRDefault="006C05CE" w:rsidP="0029698D">
            <w:pPr>
              <w:ind w:right="-180"/>
              <w:rPr>
                <w:rFonts w:ascii="Calibri" w:eastAsia="Calibri" w:hAnsi="Calibri"/>
                <w:b/>
                <w:snapToGrid/>
                <w:sz w:val="22"/>
                <w:szCs w:val="22"/>
              </w:rPr>
            </w:pPr>
            <w:r>
              <w:rPr>
                <w:rFonts w:ascii="Calibri" w:eastAsia="Calibri" w:hAnsi="Calibri"/>
                <w:b/>
                <w:snapToGrid/>
                <w:sz w:val="22"/>
                <w:szCs w:val="22"/>
              </w:rPr>
              <w:t>Mathew J. Catalano</w:t>
            </w:r>
          </w:p>
        </w:tc>
        <w:tc>
          <w:tcPr>
            <w:tcW w:w="1346" w:type="dxa"/>
            <w:shd w:val="clear" w:color="auto" w:fill="auto"/>
          </w:tcPr>
          <w:p w14:paraId="7F696777" w14:textId="77777777" w:rsidR="00FF06DC" w:rsidRPr="000D7D4A" w:rsidRDefault="00FF06DC" w:rsidP="0029698D">
            <w:pPr>
              <w:ind w:right="-180"/>
              <w:rPr>
                <w:rFonts w:ascii="Calibri" w:eastAsia="Calibri" w:hAnsi="Calibri"/>
                <w:b/>
                <w:snapToGrid/>
                <w:sz w:val="22"/>
                <w:szCs w:val="22"/>
              </w:rPr>
            </w:pPr>
            <w:r w:rsidRPr="000D7D4A">
              <w:rPr>
                <w:rFonts w:ascii="Calibri" w:eastAsia="Calibri" w:hAnsi="Calibri"/>
                <w:b/>
                <w:snapToGrid/>
                <w:sz w:val="22"/>
                <w:szCs w:val="22"/>
              </w:rPr>
              <w:t xml:space="preserve">Department: </w:t>
            </w:r>
          </w:p>
        </w:tc>
        <w:tc>
          <w:tcPr>
            <w:tcW w:w="4882" w:type="dxa"/>
            <w:tcBorders>
              <w:left w:val="nil"/>
              <w:bottom w:val="single" w:sz="4" w:space="0" w:color="auto"/>
            </w:tcBorders>
            <w:shd w:val="clear" w:color="auto" w:fill="auto"/>
          </w:tcPr>
          <w:p w14:paraId="09B34408" w14:textId="77777777" w:rsidR="00FF06DC" w:rsidRPr="000D7D4A" w:rsidRDefault="006C05CE" w:rsidP="00FF06DC">
            <w:pPr>
              <w:ind w:right="-180"/>
              <w:rPr>
                <w:rFonts w:ascii="Calibri" w:eastAsia="Calibri" w:hAnsi="Calibri"/>
                <w:b/>
                <w:snapToGrid/>
                <w:sz w:val="22"/>
                <w:szCs w:val="22"/>
              </w:rPr>
            </w:pPr>
            <w:r>
              <w:rPr>
                <w:rFonts w:ascii="Calibri" w:eastAsia="Calibri" w:hAnsi="Calibri"/>
                <w:b/>
                <w:snapToGrid/>
                <w:sz w:val="22"/>
                <w:szCs w:val="22"/>
              </w:rPr>
              <w:t>Fisheries</w:t>
            </w:r>
          </w:p>
        </w:tc>
      </w:tr>
    </w:tbl>
    <w:p w14:paraId="352BD1A6" w14:textId="77777777" w:rsidR="00683F16" w:rsidRPr="00735E81" w:rsidRDefault="00683F16" w:rsidP="00683F16">
      <w:pPr>
        <w:ind w:right="-180"/>
        <w:rPr>
          <w:rFonts w:ascii="Calibri" w:eastAsia="Calibri" w:hAnsi="Calibri"/>
          <w:b/>
          <w:snapToGrid/>
          <w:sz w:val="16"/>
          <w:szCs w:val="16"/>
        </w:rPr>
      </w:pPr>
      <w:r w:rsidRPr="00735E81">
        <w:rPr>
          <w:rFonts w:ascii="Calibri" w:eastAsia="Calibri" w:hAnsi="Calibri"/>
          <w:b/>
          <w:snapToGrid/>
          <w:sz w:val="22"/>
          <w:szCs w:val="22"/>
        </w:rPr>
        <w:tab/>
      </w:r>
      <w:r w:rsidRPr="00735E81">
        <w:rPr>
          <w:rFonts w:ascii="Calibri" w:eastAsia="Calibri" w:hAnsi="Calibri"/>
          <w:b/>
          <w:snapToGrid/>
          <w:sz w:val="22"/>
          <w:szCs w:val="22"/>
        </w:rPr>
        <w:tab/>
        <w:t xml:space="preserve">                                              </w:t>
      </w:r>
    </w:p>
    <w:p w14:paraId="6D16A964" w14:textId="77777777" w:rsidR="00683F16" w:rsidRDefault="00683F16" w:rsidP="00683F16">
      <w:pPr>
        <w:ind w:right="-180"/>
        <w:rPr>
          <w:rStyle w:val="PlaceholderText"/>
        </w:rPr>
      </w:pPr>
      <w:r w:rsidRPr="00735E81">
        <w:rPr>
          <w:rFonts w:ascii="Calibri" w:eastAsia="Calibri" w:hAnsi="Calibri"/>
          <w:b/>
          <w:snapToGrid/>
          <w:sz w:val="22"/>
          <w:szCs w:val="22"/>
        </w:rPr>
        <w:t xml:space="preserve">Project Title: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66E7C" w14:paraId="0FDF82A6" w14:textId="77777777" w:rsidTr="00A66E7C">
        <w:tc>
          <w:tcPr>
            <w:tcW w:w="10682" w:type="dxa"/>
            <w:shd w:val="clear" w:color="auto" w:fill="auto"/>
            <w:vAlign w:val="center"/>
          </w:tcPr>
          <w:p w14:paraId="196D443C" w14:textId="77777777" w:rsidR="00A66E7C" w:rsidRPr="0064645D" w:rsidRDefault="00A66E7C" w:rsidP="00A66E7C">
            <w:pPr>
              <w:tabs>
                <w:tab w:val="left" w:pos="-1440"/>
                <w:tab w:val="left" w:pos="6120"/>
                <w:tab w:val="left" w:pos="6480"/>
              </w:tabs>
              <w:ind w:right="30"/>
              <w:rPr>
                <w:b/>
                <w:szCs w:val="24"/>
              </w:rPr>
            </w:pPr>
            <w:r>
              <w:rPr>
                <w:b/>
                <w:szCs w:val="24"/>
              </w:rPr>
              <w:t>Shoreline rotenone to reduce largemouth bass recruitment in Alabama ponds</w:t>
            </w:r>
          </w:p>
        </w:tc>
      </w:tr>
    </w:tbl>
    <w:p w14:paraId="0CA3CD69" w14:textId="77777777" w:rsidR="00E5218F" w:rsidRDefault="00E5218F" w:rsidP="00683F16">
      <w:pPr>
        <w:ind w:right="-180"/>
        <w:rPr>
          <w:rStyle w:val="PlaceholderText"/>
        </w:rPr>
      </w:pPr>
    </w:p>
    <w:tbl>
      <w:tblPr>
        <w:tblW w:w="0" w:type="auto"/>
        <w:tblInd w:w="108" w:type="dxa"/>
        <w:tblLayout w:type="fixed"/>
        <w:tblLook w:val="04A0" w:firstRow="1" w:lastRow="0" w:firstColumn="1" w:lastColumn="0" w:noHBand="0" w:noVBand="1"/>
      </w:tblPr>
      <w:tblGrid>
        <w:gridCol w:w="4019"/>
        <w:gridCol w:w="720"/>
        <w:gridCol w:w="3991"/>
        <w:gridCol w:w="360"/>
        <w:gridCol w:w="540"/>
        <w:gridCol w:w="360"/>
        <w:gridCol w:w="450"/>
      </w:tblGrid>
      <w:tr w:rsidR="00510F29" w:rsidRPr="00274BAA" w14:paraId="475CFE56" w14:textId="77777777" w:rsidTr="00FF06DC">
        <w:trPr>
          <w:trHeight w:hRule="exact" w:val="180"/>
        </w:trPr>
        <w:tc>
          <w:tcPr>
            <w:tcW w:w="8730" w:type="dxa"/>
            <w:gridSpan w:val="3"/>
            <w:vMerge w:val="restart"/>
            <w:shd w:val="clear" w:color="auto" w:fill="auto"/>
          </w:tcPr>
          <w:p w14:paraId="030BE3FB" w14:textId="77777777" w:rsidR="00510F29" w:rsidRPr="00274BAA" w:rsidRDefault="00510F29" w:rsidP="00F821EC">
            <w:pPr>
              <w:ind w:right="-180"/>
              <w:rPr>
                <w:rFonts w:ascii="Calibri" w:eastAsia="Calibri" w:hAnsi="Calibri"/>
                <w:snapToGrid/>
                <w:sz w:val="20"/>
              </w:rPr>
            </w:pPr>
            <w:r w:rsidRPr="00274BAA">
              <w:rPr>
                <w:rFonts w:ascii="Calibri" w:eastAsia="Calibri" w:hAnsi="Calibri"/>
                <w:snapToGrid/>
                <w:sz w:val="20"/>
              </w:rPr>
              <w:t>I.   Is this protocol a continuation of or similar to a project/ SOP / activity previously</w:t>
            </w:r>
          </w:p>
          <w:p w14:paraId="7A35B573" w14:textId="77777777" w:rsidR="00510F29" w:rsidRPr="00274BAA" w:rsidRDefault="00510F29" w:rsidP="00F821EC">
            <w:pPr>
              <w:ind w:right="-180"/>
              <w:rPr>
                <w:rFonts w:ascii="Calibri" w:eastAsia="Calibri" w:hAnsi="Calibri"/>
                <w:snapToGrid/>
                <w:sz w:val="20"/>
              </w:rPr>
            </w:pPr>
            <w:r w:rsidRPr="00274BAA">
              <w:rPr>
                <w:rFonts w:ascii="Calibri" w:eastAsia="Calibri" w:hAnsi="Calibri"/>
                <w:snapToGrid/>
                <w:sz w:val="20"/>
              </w:rPr>
              <w:t xml:space="preserve">     approved by the IACUC?</w:t>
            </w:r>
            <w:r w:rsidRPr="00274BAA">
              <w:rPr>
                <w:rFonts w:ascii="Calibri" w:eastAsia="Calibri" w:hAnsi="Calibri"/>
                <w:snapToGrid/>
                <w:sz w:val="20"/>
              </w:rPr>
              <w:tab/>
            </w:r>
          </w:p>
        </w:tc>
        <w:tc>
          <w:tcPr>
            <w:tcW w:w="360" w:type="dxa"/>
            <w:tcBorders>
              <w:left w:val="nil"/>
              <w:bottom w:val="single" w:sz="12" w:space="0" w:color="auto"/>
            </w:tcBorders>
            <w:shd w:val="clear" w:color="auto" w:fill="auto"/>
            <w:vAlign w:val="center"/>
          </w:tcPr>
          <w:p w14:paraId="797EEF7E" w14:textId="77777777" w:rsidR="00510F29" w:rsidRPr="00274BAA" w:rsidRDefault="00510F29" w:rsidP="00F821EC">
            <w:pPr>
              <w:ind w:right="-180"/>
              <w:jc w:val="center"/>
              <w:rPr>
                <w:rFonts w:ascii="Calibri" w:eastAsia="Calibri" w:hAnsi="Calibri"/>
                <w:snapToGrid/>
                <w:sz w:val="20"/>
              </w:rPr>
            </w:pPr>
          </w:p>
        </w:tc>
        <w:tc>
          <w:tcPr>
            <w:tcW w:w="540" w:type="dxa"/>
            <w:vMerge w:val="restart"/>
            <w:tcBorders>
              <w:left w:val="nil"/>
            </w:tcBorders>
            <w:shd w:val="clear" w:color="auto" w:fill="auto"/>
            <w:vAlign w:val="center"/>
          </w:tcPr>
          <w:p w14:paraId="15B6A924" w14:textId="77777777" w:rsidR="00510F29" w:rsidRPr="00274BAA" w:rsidRDefault="00510F29" w:rsidP="00FF06DC">
            <w:pPr>
              <w:ind w:right="-180"/>
              <w:rPr>
                <w:rFonts w:ascii="Calibri" w:eastAsia="Calibri" w:hAnsi="Calibri"/>
                <w:snapToGrid/>
                <w:sz w:val="20"/>
              </w:rPr>
            </w:pPr>
            <w:r w:rsidRPr="00274BAA">
              <w:rPr>
                <w:rFonts w:ascii="Calibri" w:eastAsia="Calibri" w:hAnsi="Calibri"/>
                <w:snapToGrid/>
                <w:sz w:val="20"/>
              </w:rPr>
              <w:t>Yes</w:t>
            </w:r>
          </w:p>
        </w:tc>
        <w:tc>
          <w:tcPr>
            <w:tcW w:w="360" w:type="dxa"/>
            <w:tcBorders>
              <w:left w:val="nil"/>
              <w:bottom w:val="single" w:sz="12" w:space="0" w:color="auto"/>
            </w:tcBorders>
            <w:shd w:val="clear" w:color="auto" w:fill="auto"/>
            <w:vAlign w:val="center"/>
          </w:tcPr>
          <w:p w14:paraId="1B838101" w14:textId="77777777" w:rsidR="00510F29" w:rsidRPr="00274BAA" w:rsidRDefault="00510F29" w:rsidP="00F821EC">
            <w:pPr>
              <w:ind w:right="-180"/>
              <w:jc w:val="center"/>
              <w:rPr>
                <w:rFonts w:ascii="Calibri" w:eastAsia="Calibri" w:hAnsi="Calibri"/>
                <w:snapToGrid/>
                <w:sz w:val="20"/>
              </w:rPr>
            </w:pPr>
          </w:p>
        </w:tc>
        <w:tc>
          <w:tcPr>
            <w:tcW w:w="450" w:type="dxa"/>
            <w:vMerge w:val="restart"/>
            <w:tcBorders>
              <w:left w:val="nil"/>
            </w:tcBorders>
            <w:shd w:val="clear" w:color="auto" w:fill="auto"/>
            <w:vAlign w:val="center"/>
          </w:tcPr>
          <w:p w14:paraId="1EF8BC50" w14:textId="77777777" w:rsidR="00510F29" w:rsidRPr="00274BAA" w:rsidRDefault="00510F29" w:rsidP="00F821EC">
            <w:pPr>
              <w:ind w:right="-180"/>
              <w:rPr>
                <w:rFonts w:ascii="Calibri" w:eastAsia="Calibri" w:hAnsi="Calibri"/>
                <w:snapToGrid/>
                <w:sz w:val="20"/>
              </w:rPr>
            </w:pPr>
            <w:r w:rsidRPr="00274BAA">
              <w:rPr>
                <w:rFonts w:ascii="Calibri" w:eastAsia="Calibri" w:hAnsi="Calibri"/>
                <w:snapToGrid/>
                <w:sz w:val="20"/>
              </w:rPr>
              <w:t>No</w:t>
            </w:r>
          </w:p>
        </w:tc>
      </w:tr>
      <w:tr w:rsidR="00510F29" w:rsidRPr="00274BAA" w14:paraId="66BBD56D" w14:textId="77777777" w:rsidTr="00FF06DC">
        <w:trPr>
          <w:trHeight w:hRule="exact" w:val="309"/>
        </w:trPr>
        <w:tc>
          <w:tcPr>
            <w:tcW w:w="8730" w:type="dxa"/>
            <w:gridSpan w:val="3"/>
            <w:vMerge/>
            <w:tcBorders>
              <w:right w:val="single" w:sz="12" w:space="0" w:color="auto"/>
            </w:tcBorders>
            <w:shd w:val="clear" w:color="auto" w:fill="auto"/>
          </w:tcPr>
          <w:p w14:paraId="559608B3"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77D8A499" w14:textId="77777777" w:rsidR="00510F29" w:rsidRPr="00274BAA" w:rsidRDefault="006C05CE" w:rsidP="00510F29">
            <w:pPr>
              <w:ind w:right="-180"/>
              <w:rPr>
                <w:rFonts w:ascii="Tahoma" w:eastAsia="Calibri" w:hAnsi="Tahoma" w:cs="Tahoma"/>
                <w:b/>
                <w:snapToGrid/>
                <w:sz w:val="20"/>
              </w:rPr>
            </w:pPr>
            <w:r>
              <w:rPr>
                <w:rFonts w:ascii="Tahoma" w:eastAsia="Calibri" w:hAnsi="Tahoma" w:cs="Tahoma"/>
                <w:b/>
                <w:snapToGrid/>
                <w:sz w:val="20"/>
              </w:rPr>
              <w:t>X</w:t>
            </w:r>
          </w:p>
        </w:tc>
        <w:tc>
          <w:tcPr>
            <w:tcW w:w="540" w:type="dxa"/>
            <w:vMerge/>
            <w:tcBorders>
              <w:left w:val="single" w:sz="12" w:space="0" w:color="auto"/>
              <w:right w:val="single" w:sz="12" w:space="0" w:color="auto"/>
            </w:tcBorders>
            <w:shd w:val="clear" w:color="auto" w:fill="auto"/>
            <w:vAlign w:val="center"/>
          </w:tcPr>
          <w:p w14:paraId="4D2F7F29"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322E3238" w14:textId="77777777" w:rsidR="00510F29" w:rsidRPr="00274BAA" w:rsidRDefault="00510F29" w:rsidP="00510F29">
            <w:pPr>
              <w:ind w:right="-180"/>
              <w:rPr>
                <w:rFonts w:ascii="Tahoma" w:eastAsia="Calibri" w:hAnsi="Tahoma" w:cs="Tahoma"/>
                <w:b/>
                <w:snapToGrid/>
                <w:sz w:val="20"/>
              </w:rPr>
            </w:pPr>
          </w:p>
        </w:tc>
        <w:tc>
          <w:tcPr>
            <w:tcW w:w="450" w:type="dxa"/>
            <w:vMerge/>
            <w:tcBorders>
              <w:left w:val="single" w:sz="12" w:space="0" w:color="auto"/>
            </w:tcBorders>
            <w:shd w:val="clear" w:color="auto" w:fill="auto"/>
            <w:vAlign w:val="center"/>
          </w:tcPr>
          <w:p w14:paraId="31495E85" w14:textId="77777777" w:rsidR="00510F29" w:rsidRPr="00274BAA" w:rsidRDefault="00510F29" w:rsidP="00F821EC">
            <w:pPr>
              <w:ind w:right="-180"/>
              <w:rPr>
                <w:rFonts w:ascii="Calibri" w:eastAsia="Calibri" w:hAnsi="Calibri"/>
                <w:snapToGrid/>
                <w:sz w:val="20"/>
              </w:rPr>
            </w:pPr>
          </w:p>
        </w:tc>
      </w:tr>
      <w:tr w:rsidR="00510F29" w:rsidRPr="00274BAA" w14:paraId="57B6172E" w14:textId="77777777" w:rsidTr="00FF06DC">
        <w:trPr>
          <w:trHeight w:hRule="exact" w:val="209"/>
        </w:trPr>
        <w:tc>
          <w:tcPr>
            <w:tcW w:w="8730" w:type="dxa"/>
            <w:gridSpan w:val="3"/>
            <w:vMerge/>
            <w:shd w:val="clear" w:color="auto" w:fill="auto"/>
          </w:tcPr>
          <w:p w14:paraId="4EF7B0E1"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nil"/>
            </w:tcBorders>
            <w:shd w:val="clear" w:color="auto" w:fill="auto"/>
            <w:vAlign w:val="center"/>
          </w:tcPr>
          <w:p w14:paraId="0F49925D" w14:textId="77777777" w:rsidR="00510F29" w:rsidRPr="00274BAA" w:rsidRDefault="00510F29" w:rsidP="00F821EC">
            <w:pPr>
              <w:ind w:right="-180"/>
              <w:jc w:val="center"/>
              <w:rPr>
                <w:rFonts w:ascii="Calibri" w:eastAsia="Calibri" w:hAnsi="Calibri"/>
                <w:snapToGrid/>
                <w:sz w:val="20"/>
              </w:rPr>
            </w:pPr>
          </w:p>
        </w:tc>
        <w:tc>
          <w:tcPr>
            <w:tcW w:w="540" w:type="dxa"/>
            <w:vMerge/>
            <w:tcBorders>
              <w:left w:val="nil"/>
            </w:tcBorders>
            <w:shd w:val="clear" w:color="auto" w:fill="auto"/>
            <w:vAlign w:val="center"/>
          </w:tcPr>
          <w:p w14:paraId="1480BF79"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nil"/>
            </w:tcBorders>
            <w:shd w:val="clear" w:color="auto" w:fill="auto"/>
            <w:vAlign w:val="center"/>
          </w:tcPr>
          <w:p w14:paraId="2A3E3596" w14:textId="77777777" w:rsidR="00510F29" w:rsidRPr="00274BAA" w:rsidRDefault="00510F29" w:rsidP="00F821EC">
            <w:pPr>
              <w:ind w:right="-180"/>
              <w:jc w:val="center"/>
              <w:rPr>
                <w:rFonts w:ascii="Calibri" w:eastAsia="Calibri" w:hAnsi="Calibri"/>
                <w:snapToGrid/>
                <w:sz w:val="20"/>
              </w:rPr>
            </w:pPr>
          </w:p>
        </w:tc>
        <w:tc>
          <w:tcPr>
            <w:tcW w:w="450" w:type="dxa"/>
            <w:vMerge/>
            <w:tcBorders>
              <w:left w:val="nil"/>
            </w:tcBorders>
            <w:shd w:val="clear" w:color="auto" w:fill="auto"/>
            <w:vAlign w:val="center"/>
          </w:tcPr>
          <w:p w14:paraId="2F9A90E9" w14:textId="77777777" w:rsidR="00510F29" w:rsidRPr="00274BAA" w:rsidRDefault="00510F29" w:rsidP="00F821EC">
            <w:pPr>
              <w:ind w:right="-180"/>
              <w:rPr>
                <w:rFonts w:ascii="Calibri" w:eastAsia="Calibri" w:hAnsi="Calibri"/>
                <w:snapToGrid/>
                <w:sz w:val="20"/>
              </w:rPr>
            </w:pPr>
          </w:p>
        </w:tc>
      </w:tr>
      <w:tr w:rsidR="00FF06DC" w:rsidRPr="00274BAA" w14:paraId="5A5A1516" w14:textId="77777777" w:rsidTr="00FF06DC">
        <w:trPr>
          <w:trHeight w:hRule="exact" w:val="369"/>
        </w:trPr>
        <w:tc>
          <w:tcPr>
            <w:tcW w:w="4019" w:type="dxa"/>
            <w:shd w:val="clear" w:color="auto" w:fill="auto"/>
            <w:vAlign w:val="center"/>
          </w:tcPr>
          <w:p w14:paraId="7FA4260F" w14:textId="77777777" w:rsidR="00FF06DC" w:rsidRPr="00274BAA" w:rsidRDefault="00FF06DC" w:rsidP="00061951">
            <w:pPr>
              <w:ind w:right="-180"/>
              <w:rPr>
                <w:rFonts w:ascii="Calibri" w:eastAsia="Calibri" w:hAnsi="Calibri"/>
                <w:snapToGrid/>
                <w:sz w:val="20"/>
              </w:rPr>
            </w:pPr>
            <w:r w:rsidRPr="00274BAA">
              <w:rPr>
                <w:rFonts w:ascii="Calibri" w:eastAsia="Calibri" w:hAnsi="Calibri"/>
                <w:snapToGrid/>
                <w:sz w:val="20"/>
              </w:rPr>
              <w:t xml:space="preserve">    If yes, include PRN of previous protocol.</w:t>
            </w:r>
          </w:p>
        </w:tc>
        <w:tc>
          <w:tcPr>
            <w:tcW w:w="720" w:type="dxa"/>
            <w:shd w:val="clear" w:color="auto" w:fill="auto"/>
            <w:vAlign w:val="center"/>
          </w:tcPr>
          <w:p w14:paraId="5755124C" w14:textId="77777777" w:rsidR="00FF06DC" w:rsidRPr="00274BAA" w:rsidRDefault="00FF06DC" w:rsidP="0029698D">
            <w:pPr>
              <w:ind w:right="-180"/>
              <w:rPr>
                <w:rFonts w:ascii="Calibri" w:eastAsia="Calibri" w:hAnsi="Calibri"/>
                <w:snapToGrid/>
                <w:sz w:val="20"/>
              </w:rPr>
            </w:pPr>
            <w:r w:rsidRPr="00274BAA">
              <w:rPr>
                <w:rFonts w:ascii="Calibri" w:eastAsia="Calibri" w:hAnsi="Calibri"/>
                <w:snapToGrid/>
                <w:sz w:val="20"/>
              </w:rPr>
              <w:t>PRNs:</w:t>
            </w:r>
          </w:p>
        </w:tc>
        <w:tc>
          <w:tcPr>
            <w:tcW w:w="5701" w:type="dxa"/>
            <w:gridSpan w:val="5"/>
            <w:tcBorders>
              <w:bottom w:val="single" w:sz="4" w:space="0" w:color="auto"/>
            </w:tcBorders>
            <w:shd w:val="clear" w:color="auto" w:fill="auto"/>
            <w:vAlign w:val="center"/>
          </w:tcPr>
          <w:p w14:paraId="75ABC965" w14:textId="77777777" w:rsidR="00FF06DC" w:rsidRPr="005A7018" w:rsidRDefault="006C05CE" w:rsidP="00FF06DC">
            <w:pPr>
              <w:ind w:left="654" w:right="-180"/>
              <w:rPr>
                <w:rFonts w:ascii="Calibri" w:eastAsia="Calibri" w:hAnsi="Calibri"/>
                <w:b/>
                <w:snapToGrid/>
                <w:sz w:val="20"/>
              </w:rPr>
            </w:pPr>
            <w:r>
              <w:rPr>
                <w:b/>
              </w:rPr>
              <w:t xml:space="preserve">PRN </w:t>
            </w:r>
            <w:r w:rsidR="00A66E7C" w:rsidRPr="00AF36AE">
              <w:rPr>
                <w:b/>
                <w:sz w:val="28"/>
                <w:szCs w:val="28"/>
              </w:rPr>
              <w:t>2017-3048</w:t>
            </w:r>
          </w:p>
        </w:tc>
      </w:tr>
    </w:tbl>
    <w:p w14:paraId="4CE7CE53" w14:textId="77777777" w:rsidR="00FF06DC" w:rsidRPr="00274BAA" w:rsidRDefault="00FF06DC" w:rsidP="00683F16">
      <w:pPr>
        <w:ind w:right="-180"/>
        <w:rPr>
          <w:rFonts w:ascii="Calibri" w:eastAsia="Calibri" w:hAnsi="Calibri"/>
          <w:snapToGrid/>
          <w:sz w:val="20"/>
        </w:rPr>
      </w:pPr>
    </w:p>
    <w:p w14:paraId="73E31E1E" w14:textId="77777777" w:rsidR="00683F16" w:rsidRPr="00274BAA" w:rsidRDefault="00E5424B" w:rsidP="00683F16">
      <w:pPr>
        <w:ind w:right="-180"/>
        <w:rPr>
          <w:rFonts w:ascii="Calibri" w:eastAsia="Calibri" w:hAnsi="Calibri"/>
          <w:snapToGrid/>
          <w:sz w:val="20"/>
        </w:rPr>
      </w:pPr>
      <w:r w:rsidRPr="00274BAA">
        <w:rPr>
          <w:rFonts w:ascii="Calibri" w:eastAsia="Calibri" w:hAnsi="Calibri"/>
          <w:snapToGrid/>
          <w:sz w:val="20"/>
        </w:rPr>
        <w:t>I</w:t>
      </w:r>
      <w:r w:rsidR="00683F16" w:rsidRPr="00274BAA">
        <w:rPr>
          <w:rFonts w:ascii="Calibri" w:eastAsia="Calibri" w:hAnsi="Calibri"/>
          <w:snapToGrid/>
          <w:sz w:val="20"/>
        </w:rPr>
        <w:t xml:space="preserve">I. List all individuals (PI, co-PI, Lead Graduate Student, and Other Individuals listed in Question #4B) who </w:t>
      </w:r>
    </w:p>
    <w:p w14:paraId="6B07482D" w14:textId="77777777" w:rsidR="00683F16" w:rsidRPr="00274BAA" w:rsidRDefault="00683F16" w:rsidP="00683F16">
      <w:pPr>
        <w:ind w:left="-90" w:right="-180"/>
        <w:rPr>
          <w:rFonts w:ascii="Calibri" w:eastAsia="Calibri" w:hAnsi="Calibri"/>
          <w:snapToGrid/>
          <w:sz w:val="20"/>
        </w:rPr>
      </w:pPr>
      <w:r w:rsidRPr="00274BAA">
        <w:rPr>
          <w:rFonts w:ascii="Calibri" w:eastAsia="Calibri" w:hAnsi="Calibri"/>
          <w:snapToGrid/>
          <w:sz w:val="20"/>
        </w:rPr>
        <w:t xml:space="preserve">      will conduct procedures involving animals on this protocol. </w:t>
      </w:r>
    </w:p>
    <w:tbl>
      <w:tblPr>
        <w:tblW w:w="105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4"/>
        <w:gridCol w:w="552"/>
        <w:gridCol w:w="600"/>
        <w:gridCol w:w="3858"/>
        <w:gridCol w:w="552"/>
        <w:gridCol w:w="600"/>
      </w:tblGrid>
      <w:tr w:rsidR="009E5715" w:rsidRPr="00735E81" w14:paraId="3696C548" w14:textId="77777777" w:rsidTr="00274BAA">
        <w:trPr>
          <w:trHeight w:hRule="exact" w:val="325"/>
        </w:trPr>
        <w:tc>
          <w:tcPr>
            <w:tcW w:w="4459" w:type="dxa"/>
            <w:tcBorders>
              <w:bottom w:val="single" w:sz="4" w:space="0" w:color="auto"/>
            </w:tcBorders>
            <w:shd w:val="clear" w:color="auto" w:fill="D9D9D9"/>
          </w:tcPr>
          <w:p w14:paraId="1168DA1D"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6" w:type="dxa"/>
            <w:tcBorders>
              <w:bottom w:val="single" w:sz="4" w:space="0" w:color="auto"/>
            </w:tcBorders>
            <w:shd w:val="clear" w:color="auto" w:fill="D9D9D9"/>
          </w:tcPr>
          <w:p w14:paraId="7E84566F" w14:textId="77777777" w:rsidR="00683F16" w:rsidRPr="00735E81" w:rsidRDefault="000D7D4A" w:rsidP="00F821EC">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6" w:type="dxa"/>
            <w:tcBorders>
              <w:bottom w:val="single" w:sz="4" w:space="0" w:color="auto"/>
            </w:tcBorders>
            <w:shd w:val="clear" w:color="auto" w:fill="D9D9D9"/>
          </w:tcPr>
          <w:p w14:paraId="35F4E09A"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c>
          <w:tcPr>
            <w:tcW w:w="3913" w:type="dxa"/>
            <w:tcBorders>
              <w:bottom w:val="single" w:sz="4" w:space="0" w:color="auto"/>
            </w:tcBorders>
            <w:shd w:val="clear" w:color="auto" w:fill="D9D9D9"/>
          </w:tcPr>
          <w:p w14:paraId="0E594C97"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6" w:type="dxa"/>
            <w:tcBorders>
              <w:bottom w:val="single" w:sz="4" w:space="0" w:color="auto"/>
            </w:tcBorders>
            <w:shd w:val="clear" w:color="auto" w:fill="D9D9D9"/>
          </w:tcPr>
          <w:p w14:paraId="12DBEBC3" w14:textId="77777777" w:rsidR="00683F16" w:rsidRPr="00735E81" w:rsidRDefault="000D7D4A" w:rsidP="00F821EC">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6" w:type="dxa"/>
            <w:tcBorders>
              <w:bottom w:val="single" w:sz="4" w:space="0" w:color="auto"/>
            </w:tcBorders>
            <w:shd w:val="clear" w:color="auto" w:fill="D9D9D9"/>
          </w:tcPr>
          <w:p w14:paraId="19F06671"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r>
      <w:tr w:rsidR="009E5715" w:rsidRPr="00735E81" w14:paraId="6F3F4D0C"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511B38E4" w14:textId="77777777" w:rsidR="00683F16" w:rsidRPr="00274BAA" w:rsidRDefault="00566BC3" w:rsidP="00F821EC">
            <w:pPr>
              <w:ind w:right="-270"/>
              <w:rPr>
                <w:rFonts w:ascii="Calibri" w:eastAsia="Calibri" w:hAnsi="Calibri" w:cs="Calibri"/>
                <w:snapToGrid/>
                <w:sz w:val="20"/>
              </w:rPr>
            </w:pPr>
            <w:r>
              <w:rPr>
                <w:rFonts w:ascii="Calibri" w:eastAsia="Calibri" w:hAnsi="Calibri" w:cs="Calibri"/>
                <w:snapToGrid/>
                <w:sz w:val="20"/>
              </w:rPr>
              <w:t xml:space="preserve">Dr. </w:t>
            </w:r>
            <w:r w:rsidR="006C05CE">
              <w:rPr>
                <w:rFonts w:ascii="Calibri" w:eastAsia="Calibri" w:hAnsi="Calibri" w:cs="Calibri"/>
                <w:snapToGrid/>
                <w:sz w:val="20"/>
              </w:rPr>
              <w:t>Matthew J. Catalano</w:t>
            </w:r>
            <w:r>
              <w:rPr>
                <w:rFonts w:ascii="Calibri" w:eastAsia="Calibri" w:hAnsi="Calibri" w:cs="Calibri"/>
                <w:snapToGrid/>
                <w:sz w:val="20"/>
              </w:rPr>
              <w:t xml:space="preserve"> (PI)</w:t>
            </w:r>
          </w:p>
        </w:tc>
        <w:tc>
          <w:tcPr>
            <w:tcW w:w="546" w:type="dxa"/>
            <w:tcBorders>
              <w:top w:val="single" w:sz="4" w:space="0" w:color="auto"/>
              <w:left w:val="single" w:sz="4" w:space="0" w:color="auto"/>
              <w:bottom w:val="single" w:sz="4" w:space="0" w:color="auto"/>
              <w:right w:val="single" w:sz="4" w:space="0" w:color="auto"/>
            </w:tcBorders>
          </w:tcPr>
          <w:p w14:paraId="1C626596"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05DFEE68"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7AC9C71F"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29E8EB12"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78EE049" w14:textId="77777777" w:rsidR="00683F16" w:rsidRPr="00274BAA" w:rsidRDefault="00683F16" w:rsidP="00F821EC">
            <w:pPr>
              <w:ind w:right="-270"/>
              <w:rPr>
                <w:rFonts w:ascii="Tahoma" w:eastAsia="Calibri" w:hAnsi="Tahoma" w:cs="Tahoma"/>
                <w:b/>
                <w:snapToGrid/>
                <w:sz w:val="20"/>
              </w:rPr>
            </w:pPr>
          </w:p>
        </w:tc>
      </w:tr>
      <w:tr w:rsidR="009E5715" w:rsidRPr="00735E81" w14:paraId="6BF10D41"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6A7BC137"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28B03E90"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0C5CDD27"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619CD58B"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58B90E0F"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4E5D4A1D" w14:textId="77777777" w:rsidR="00683F16" w:rsidRPr="00274BAA" w:rsidRDefault="00683F16" w:rsidP="00F821EC">
            <w:pPr>
              <w:ind w:right="-270"/>
              <w:rPr>
                <w:rFonts w:ascii="Tahoma" w:eastAsia="Calibri" w:hAnsi="Tahoma" w:cs="Tahoma"/>
                <w:b/>
                <w:snapToGrid/>
                <w:sz w:val="20"/>
              </w:rPr>
            </w:pPr>
          </w:p>
        </w:tc>
      </w:tr>
      <w:tr w:rsidR="009E5715" w:rsidRPr="00735E81" w14:paraId="1795907F"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199664D6"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39A720B6"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5B9EBE15"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73EF0EE8"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351BCDF9"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06B98E52" w14:textId="77777777" w:rsidR="00683F16" w:rsidRPr="00274BAA" w:rsidRDefault="00683F16" w:rsidP="00F821EC">
            <w:pPr>
              <w:ind w:right="-270"/>
              <w:rPr>
                <w:rFonts w:ascii="Tahoma" w:eastAsia="Calibri" w:hAnsi="Tahoma" w:cs="Tahoma"/>
                <w:b/>
                <w:snapToGrid/>
                <w:sz w:val="20"/>
              </w:rPr>
            </w:pPr>
          </w:p>
        </w:tc>
      </w:tr>
      <w:tr w:rsidR="009E5715" w:rsidRPr="00735E81" w14:paraId="1E633FD5"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5FD50E29"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0B8D1350"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3E2AA46D"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04F2C491"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706B8F6B"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969E42B" w14:textId="77777777" w:rsidR="00683F16" w:rsidRPr="00274BAA" w:rsidRDefault="00683F16" w:rsidP="00F821EC">
            <w:pPr>
              <w:ind w:right="-270"/>
              <w:rPr>
                <w:rFonts w:ascii="Tahoma" w:eastAsia="Calibri" w:hAnsi="Tahoma" w:cs="Tahoma"/>
                <w:b/>
                <w:snapToGrid/>
                <w:sz w:val="20"/>
              </w:rPr>
            </w:pPr>
          </w:p>
        </w:tc>
      </w:tr>
      <w:tr w:rsidR="009E5715" w:rsidRPr="00735E81" w14:paraId="3A3AFADE"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60948BAB"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3DBF0F4A"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5BA607F"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3A14E771"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4EFFA4D4"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40633D7F" w14:textId="77777777" w:rsidR="00683F16" w:rsidRPr="00274BAA" w:rsidRDefault="00683F16" w:rsidP="00F821EC">
            <w:pPr>
              <w:ind w:right="-270"/>
              <w:rPr>
                <w:rFonts w:ascii="Tahoma" w:eastAsia="Calibri" w:hAnsi="Tahoma" w:cs="Tahoma"/>
                <w:b/>
                <w:snapToGrid/>
                <w:sz w:val="20"/>
              </w:rPr>
            </w:pPr>
          </w:p>
        </w:tc>
      </w:tr>
      <w:tr w:rsidR="009E5715" w:rsidRPr="00735E81" w14:paraId="5600FF72"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03B6E64D"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1AADCEAC"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18DE66E4"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271DFA78"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441E8591"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1F6D973" w14:textId="77777777" w:rsidR="00683F16" w:rsidRPr="00274BAA" w:rsidRDefault="00683F16" w:rsidP="00F821EC">
            <w:pPr>
              <w:ind w:right="-270"/>
              <w:rPr>
                <w:rFonts w:ascii="Tahoma" w:eastAsia="Calibri" w:hAnsi="Tahoma" w:cs="Tahoma"/>
                <w:b/>
                <w:snapToGrid/>
                <w:sz w:val="20"/>
              </w:rPr>
            </w:pPr>
          </w:p>
        </w:tc>
      </w:tr>
      <w:tr w:rsidR="009E5715" w:rsidRPr="00735E81" w14:paraId="5A5D1E8F"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7F549D1D"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6C1C6688"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18965922"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5AE62C37"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4B3B2308"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36BBB6B5" w14:textId="77777777" w:rsidR="00683F16" w:rsidRPr="00274BAA" w:rsidRDefault="00683F16" w:rsidP="00F821EC">
            <w:pPr>
              <w:ind w:right="-270"/>
              <w:rPr>
                <w:rFonts w:ascii="Tahoma" w:eastAsia="Calibri" w:hAnsi="Tahoma" w:cs="Tahoma"/>
                <w:b/>
                <w:snapToGrid/>
                <w:sz w:val="20"/>
              </w:rPr>
            </w:pPr>
          </w:p>
        </w:tc>
      </w:tr>
    </w:tbl>
    <w:p w14:paraId="416A47DD" w14:textId="77777777" w:rsidR="009B62CC" w:rsidRPr="009B62CC" w:rsidRDefault="009B62CC" w:rsidP="009B62CC">
      <w:pPr>
        <w:rPr>
          <w:vanish/>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
        <w:gridCol w:w="10363"/>
      </w:tblGrid>
      <w:tr w:rsidR="008F5646" w:rsidRPr="009B62CC" w14:paraId="4240F71C" w14:textId="77777777" w:rsidTr="00274BAA">
        <w:trPr>
          <w:trHeight w:val="151"/>
        </w:trPr>
        <w:tc>
          <w:tcPr>
            <w:tcW w:w="239" w:type="dxa"/>
            <w:tcBorders>
              <w:top w:val="single" w:sz="12" w:space="0" w:color="auto"/>
              <w:left w:val="single" w:sz="12" w:space="0" w:color="auto"/>
              <w:bottom w:val="single" w:sz="12" w:space="0" w:color="auto"/>
              <w:right w:val="single" w:sz="12" w:space="0" w:color="auto"/>
            </w:tcBorders>
            <w:shd w:val="clear" w:color="auto" w:fill="auto"/>
          </w:tcPr>
          <w:p w14:paraId="2553C30D" w14:textId="77777777" w:rsidR="008F5646" w:rsidRPr="009B62CC" w:rsidRDefault="008F5646" w:rsidP="009B62CC">
            <w:pPr>
              <w:jc w:val="center"/>
              <w:rPr>
                <w:rFonts w:ascii="Tahoma" w:eastAsia="Calibri" w:hAnsi="Tahoma" w:cs="Tahoma"/>
                <w:b/>
                <w:snapToGrid/>
                <w:sz w:val="16"/>
                <w:szCs w:val="16"/>
              </w:rPr>
            </w:pPr>
          </w:p>
        </w:tc>
        <w:tc>
          <w:tcPr>
            <w:tcW w:w="10363" w:type="dxa"/>
            <w:tcBorders>
              <w:top w:val="nil"/>
              <w:left w:val="single" w:sz="12" w:space="0" w:color="auto"/>
              <w:bottom w:val="nil"/>
              <w:right w:val="nil"/>
            </w:tcBorders>
            <w:shd w:val="clear" w:color="auto" w:fill="auto"/>
          </w:tcPr>
          <w:p w14:paraId="196E946E" w14:textId="77777777" w:rsidR="00274BAA" w:rsidRPr="009B62CC" w:rsidRDefault="008F5646" w:rsidP="008F5646">
            <w:pPr>
              <w:rPr>
                <w:rFonts w:ascii="Calibri" w:eastAsia="Calibri" w:hAnsi="Calibri"/>
                <w:snapToGrid/>
                <w:sz w:val="16"/>
                <w:szCs w:val="16"/>
              </w:rPr>
            </w:pPr>
            <w:r w:rsidRPr="009B62CC">
              <w:rPr>
                <w:rFonts w:ascii="Calibri" w:eastAsia="Calibri" w:hAnsi="Calibri"/>
                <w:snapToGrid/>
                <w:sz w:val="16"/>
                <w:szCs w:val="16"/>
              </w:rPr>
              <w:t>Additional Individuals are Listed on the Next Page.</w:t>
            </w:r>
          </w:p>
        </w:tc>
      </w:tr>
    </w:tbl>
    <w:p w14:paraId="5154BB06" w14:textId="77777777" w:rsidR="00183F28" w:rsidRPr="00183F28" w:rsidRDefault="00183F28" w:rsidP="00183F28">
      <w:pPr>
        <w:rPr>
          <w:vanish/>
        </w:rPr>
      </w:pPr>
    </w:p>
    <w:tbl>
      <w:tblPr>
        <w:tblpPr w:leftFromText="180" w:rightFromText="180" w:vertAnchor="text" w:horzAnchor="margin" w:tblpY="30"/>
        <w:tblW w:w="0" w:type="auto"/>
        <w:tblLayout w:type="fixed"/>
        <w:tblLook w:val="04A0" w:firstRow="1" w:lastRow="0" w:firstColumn="1" w:lastColumn="0" w:noHBand="0" w:noVBand="1"/>
      </w:tblPr>
      <w:tblGrid>
        <w:gridCol w:w="8276"/>
        <w:gridCol w:w="388"/>
        <w:gridCol w:w="739"/>
        <w:gridCol w:w="382"/>
        <w:gridCol w:w="631"/>
      </w:tblGrid>
      <w:tr w:rsidR="00AF538B" w:rsidRPr="00735E81" w14:paraId="5A63CED3" w14:textId="77777777" w:rsidTr="00274BAA">
        <w:trPr>
          <w:trHeight w:val="271"/>
        </w:trPr>
        <w:tc>
          <w:tcPr>
            <w:tcW w:w="8276" w:type="dxa"/>
            <w:tcBorders>
              <w:right w:val="single" w:sz="12" w:space="0" w:color="auto"/>
            </w:tcBorders>
            <w:shd w:val="clear" w:color="auto" w:fill="auto"/>
          </w:tcPr>
          <w:p w14:paraId="3A97A47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III. Will wild caught or endangered animals be utilized for this project?</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68CD6B9" w14:textId="77777777" w:rsidR="00AF538B" w:rsidRPr="00274BAA" w:rsidRDefault="00566BC3" w:rsidP="00AF538B">
            <w:pPr>
              <w:ind w:right="-180"/>
              <w:jc w:val="center"/>
              <w:rPr>
                <w:rFonts w:ascii="Tahoma" w:eastAsia="Calibri" w:hAnsi="Tahoma" w:cs="Tahoma"/>
                <w:b/>
                <w:snapToGrid/>
                <w:sz w:val="20"/>
              </w:rPr>
            </w:pPr>
            <w:r>
              <w:rPr>
                <w:rFonts w:ascii="Tahoma" w:eastAsia="Calibri" w:hAnsi="Tahoma" w:cs="Tahoma"/>
                <w:b/>
                <w:snapToGrid/>
                <w:sz w:val="20"/>
              </w:rPr>
              <w:t>X</w:t>
            </w:r>
          </w:p>
        </w:tc>
        <w:tc>
          <w:tcPr>
            <w:tcW w:w="739" w:type="dxa"/>
            <w:tcBorders>
              <w:left w:val="single" w:sz="12" w:space="0" w:color="auto"/>
              <w:right w:val="single" w:sz="12" w:space="0" w:color="auto"/>
            </w:tcBorders>
            <w:shd w:val="clear" w:color="auto" w:fill="auto"/>
            <w:vAlign w:val="center"/>
          </w:tcPr>
          <w:p w14:paraId="44165637"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27F6621C" w14:textId="77777777" w:rsidR="00AF538B" w:rsidRPr="00274BAA" w:rsidRDefault="00AF538B" w:rsidP="00AF538B">
            <w:pPr>
              <w:ind w:right="-180"/>
              <w:rPr>
                <w:rFonts w:ascii="Tahoma" w:eastAsia="Calibri" w:hAnsi="Tahoma" w:cs="Tahoma"/>
                <w:b/>
                <w:snapToGrid/>
                <w:sz w:val="20"/>
              </w:rPr>
            </w:pPr>
          </w:p>
        </w:tc>
        <w:tc>
          <w:tcPr>
            <w:tcW w:w="631" w:type="dxa"/>
            <w:tcBorders>
              <w:left w:val="single" w:sz="12" w:space="0" w:color="auto"/>
            </w:tcBorders>
            <w:shd w:val="clear" w:color="auto" w:fill="auto"/>
            <w:vAlign w:val="center"/>
          </w:tcPr>
          <w:p w14:paraId="321E95C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2471F820" w14:textId="77777777" w:rsidTr="00274BAA">
        <w:trPr>
          <w:trHeight w:val="271"/>
        </w:trPr>
        <w:tc>
          <w:tcPr>
            <w:tcW w:w="8276" w:type="dxa"/>
            <w:tcBorders>
              <w:right w:val="single" w:sz="12" w:space="0" w:color="auto"/>
            </w:tcBorders>
            <w:shd w:val="clear" w:color="auto" w:fill="auto"/>
          </w:tcPr>
          <w:p w14:paraId="420259F5"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are copies of active federal and/or state permits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F41D5A8"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4BAE7D13"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0001233D" w14:textId="77777777" w:rsidR="00AF538B" w:rsidRPr="00274BAA" w:rsidRDefault="00566BC3" w:rsidP="00AF538B">
            <w:pPr>
              <w:ind w:right="-180"/>
              <w:jc w:val="center"/>
              <w:rPr>
                <w:rFonts w:ascii="Tahoma" w:eastAsia="Calibri" w:hAnsi="Tahoma" w:cs="Tahoma"/>
                <w:b/>
                <w:snapToGrid/>
                <w:sz w:val="20"/>
              </w:rPr>
            </w:pPr>
            <w:r>
              <w:rPr>
                <w:rFonts w:ascii="Tahoma" w:eastAsia="Calibri" w:hAnsi="Tahoma" w:cs="Tahoma"/>
                <w:b/>
                <w:snapToGrid/>
                <w:sz w:val="20"/>
              </w:rPr>
              <w:t>X</w:t>
            </w:r>
          </w:p>
        </w:tc>
        <w:tc>
          <w:tcPr>
            <w:tcW w:w="631" w:type="dxa"/>
            <w:tcBorders>
              <w:left w:val="single" w:sz="12" w:space="0" w:color="auto"/>
            </w:tcBorders>
            <w:shd w:val="clear" w:color="auto" w:fill="auto"/>
            <w:vAlign w:val="center"/>
          </w:tcPr>
          <w:p w14:paraId="46B18CC3"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18A66C91" w14:textId="77777777" w:rsidTr="00274BAA">
        <w:trPr>
          <w:trHeight w:val="271"/>
        </w:trPr>
        <w:tc>
          <w:tcPr>
            <w:tcW w:w="8276" w:type="dxa"/>
            <w:vMerge w:val="restart"/>
            <w:shd w:val="clear" w:color="auto" w:fill="auto"/>
          </w:tcPr>
          <w:p w14:paraId="43489873" w14:textId="77777777" w:rsidR="00AF538B" w:rsidRPr="00274BAA" w:rsidRDefault="00AF538B" w:rsidP="00AF538B">
            <w:pPr>
              <w:rPr>
                <w:rFonts w:ascii="Calibri" w:eastAsia="Calibri" w:hAnsi="Calibri"/>
                <w:snapToGrid/>
                <w:sz w:val="20"/>
              </w:rPr>
            </w:pPr>
            <w:r w:rsidRPr="00274BAA">
              <w:rPr>
                <w:rFonts w:ascii="Calibri" w:eastAsia="Calibri" w:hAnsi="Calibri"/>
                <w:snapToGrid/>
                <w:sz w:val="20"/>
              </w:rPr>
              <w:t>IV. Does the protocol involve Hazardous Agents or activities for which</w:t>
            </w:r>
          </w:p>
          <w:p w14:paraId="530D4FCA"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IBC or other approvals are required?</w:t>
            </w:r>
            <w:r w:rsidRPr="00274BAA">
              <w:rPr>
                <w:rFonts w:ascii="Calibri" w:eastAsia="Calibri" w:hAnsi="Calibri"/>
                <w:snapToGrid/>
                <w:sz w:val="20"/>
              </w:rPr>
              <w:tab/>
            </w:r>
          </w:p>
        </w:tc>
        <w:tc>
          <w:tcPr>
            <w:tcW w:w="388" w:type="dxa"/>
            <w:tcBorders>
              <w:top w:val="single" w:sz="12" w:space="0" w:color="auto"/>
              <w:bottom w:val="single" w:sz="12" w:space="0" w:color="auto"/>
            </w:tcBorders>
            <w:shd w:val="clear" w:color="auto" w:fill="auto"/>
            <w:vAlign w:val="center"/>
          </w:tcPr>
          <w:p w14:paraId="40BAD452"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nil"/>
            </w:tcBorders>
            <w:shd w:val="clear" w:color="auto" w:fill="auto"/>
            <w:vAlign w:val="center"/>
          </w:tcPr>
          <w:p w14:paraId="5A7022C2" w14:textId="77777777" w:rsidR="00AF538B" w:rsidRPr="00274BAA" w:rsidRDefault="00AF538B" w:rsidP="00AF538B">
            <w:pPr>
              <w:ind w:right="-180"/>
              <w:rPr>
                <w:rFonts w:ascii="Calibri" w:eastAsia="Calibri" w:hAnsi="Calibri"/>
                <w:snapToGrid/>
                <w:sz w:val="20"/>
              </w:rPr>
            </w:pPr>
          </w:p>
        </w:tc>
        <w:tc>
          <w:tcPr>
            <w:tcW w:w="382" w:type="dxa"/>
            <w:tcBorders>
              <w:top w:val="single" w:sz="12" w:space="0" w:color="auto"/>
              <w:bottom w:val="single" w:sz="12" w:space="0" w:color="auto"/>
            </w:tcBorders>
            <w:shd w:val="clear" w:color="auto" w:fill="auto"/>
            <w:vAlign w:val="center"/>
          </w:tcPr>
          <w:p w14:paraId="1AF24592" w14:textId="77777777" w:rsidR="00AF538B" w:rsidRPr="00274BAA" w:rsidRDefault="00AF538B" w:rsidP="00AF538B">
            <w:pPr>
              <w:ind w:right="-180"/>
              <w:jc w:val="center"/>
              <w:rPr>
                <w:rFonts w:ascii="Tahoma" w:eastAsia="Calibri" w:hAnsi="Tahoma" w:cs="Tahoma"/>
                <w:b/>
                <w:snapToGrid/>
                <w:sz w:val="20"/>
              </w:rPr>
            </w:pPr>
          </w:p>
        </w:tc>
        <w:tc>
          <w:tcPr>
            <w:tcW w:w="631" w:type="dxa"/>
            <w:tcBorders>
              <w:left w:val="nil"/>
            </w:tcBorders>
            <w:shd w:val="clear" w:color="auto" w:fill="auto"/>
            <w:vAlign w:val="center"/>
          </w:tcPr>
          <w:p w14:paraId="5B63A464" w14:textId="77777777" w:rsidR="00AF538B" w:rsidRPr="00274BAA" w:rsidRDefault="00AF538B" w:rsidP="00AF538B">
            <w:pPr>
              <w:ind w:right="-180"/>
              <w:rPr>
                <w:rFonts w:ascii="Calibri" w:eastAsia="Calibri" w:hAnsi="Calibri"/>
                <w:snapToGrid/>
                <w:sz w:val="20"/>
              </w:rPr>
            </w:pPr>
          </w:p>
        </w:tc>
      </w:tr>
      <w:tr w:rsidR="00AF538B" w:rsidRPr="00735E81" w14:paraId="19455B8A" w14:textId="77777777" w:rsidTr="00274BAA">
        <w:trPr>
          <w:trHeight w:val="271"/>
        </w:trPr>
        <w:tc>
          <w:tcPr>
            <w:tcW w:w="8276" w:type="dxa"/>
            <w:vMerge/>
            <w:tcBorders>
              <w:right w:val="single" w:sz="12" w:space="0" w:color="auto"/>
            </w:tcBorders>
            <w:shd w:val="clear" w:color="auto" w:fill="auto"/>
          </w:tcPr>
          <w:p w14:paraId="439FC128" w14:textId="77777777" w:rsidR="00AF538B" w:rsidRPr="00274BAA" w:rsidRDefault="00AF538B" w:rsidP="00AF538B">
            <w:pPr>
              <w:rPr>
                <w:rFonts w:ascii="Calibri" w:eastAsia="Calibri" w:hAnsi="Calibri"/>
                <w:snapToGrid/>
                <w:sz w:val="20"/>
              </w:rPr>
            </w:pP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2C1E423"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4359ECEE"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6BE3349C" w14:textId="77777777" w:rsidR="00AF538B" w:rsidRPr="00274BAA" w:rsidRDefault="00566BC3" w:rsidP="00AF538B">
            <w:pPr>
              <w:ind w:right="-180"/>
              <w:jc w:val="center"/>
              <w:rPr>
                <w:rFonts w:ascii="Tahoma" w:eastAsia="MS Gothic" w:hAnsi="Tahoma" w:cs="Tahoma"/>
                <w:b/>
                <w:sz w:val="20"/>
              </w:rPr>
            </w:pPr>
            <w:r>
              <w:rPr>
                <w:rFonts w:ascii="Tahoma" w:eastAsia="MS Gothic" w:hAnsi="Tahoma" w:cs="Tahoma"/>
                <w:b/>
                <w:sz w:val="20"/>
              </w:rPr>
              <w:t>X</w:t>
            </w:r>
          </w:p>
        </w:tc>
        <w:tc>
          <w:tcPr>
            <w:tcW w:w="631" w:type="dxa"/>
            <w:tcBorders>
              <w:left w:val="single" w:sz="12" w:space="0" w:color="auto"/>
            </w:tcBorders>
            <w:shd w:val="clear" w:color="auto" w:fill="auto"/>
            <w:vAlign w:val="center"/>
          </w:tcPr>
          <w:p w14:paraId="06662FD3"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5189A4B2" w14:textId="77777777" w:rsidTr="00274BAA">
        <w:trPr>
          <w:trHeight w:val="271"/>
        </w:trPr>
        <w:tc>
          <w:tcPr>
            <w:tcW w:w="8276" w:type="dxa"/>
            <w:tcBorders>
              <w:right w:val="single" w:sz="12" w:space="0" w:color="auto"/>
            </w:tcBorders>
            <w:shd w:val="clear" w:color="auto" w:fill="auto"/>
          </w:tcPr>
          <w:p w14:paraId="14D58537"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are approval letters and BUA’s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5E645EC7"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4B94E34A"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29E07669" w14:textId="77777777" w:rsidR="00AF538B" w:rsidRPr="00274BAA" w:rsidRDefault="00AF538B" w:rsidP="00AF538B">
            <w:pPr>
              <w:ind w:right="-180"/>
              <w:jc w:val="center"/>
              <w:rPr>
                <w:rFonts w:ascii="Tahoma" w:eastAsia="Calibri" w:hAnsi="Tahoma" w:cs="Tahoma"/>
                <w:b/>
                <w:snapToGrid/>
                <w:sz w:val="20"/>
              </w:rPr>
            </w:pPr>
          </w:p>
        </w:tc>
        <w:tc>
          <w:tcPr>
            <w:tcW w:w="631" w:type="dxa"/>
            <w:tcBorders>
              <w:left w:val="single" w:sz="12" w:space="0" w:color="auto"/>
            </w:tcBorders>
            <w:shd w:val="clear" w:color="auto" w:fill="auto"/>
            <w:vAlign w:val="center"/>
          </w:tcPr>
          <w:p w14:paraId="232B5C88"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39210826" w14:textId="77777777" w:rsidTr="00274BAA">
        <w:trPr>
          <w:trHeight w:val="271"/>
        </w:trPr>
        <w:tc>
          <w:tcPr>
            <w:tcW w:w="8276" w:type="dxa"/>
            <w:tcBorders>
              <w:right w:val="single" w:sz="12" w:space="0" w:color="auto"/>
            </w:tcBorders>
            <w:shd w:val="clear" w:color="auto" w:fill="auto"/>
          </w:tcPr>
          <w:p w14:paraId="288031F5"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V.  Does the protocol involve the use of privately owned animals?</w:t>
            </w:r>
            <w:r w:rsidRPr="00274BAA">
              <w:rPr>
                <w:rFonts w:ascii="Calibri" w:eastAsia="Calibri" w:hAnsi="Calibri"/>
                <w:snapToGrid/>
                <w:sz w:val="20"/>
              </w:rPr>
              <w:tab/>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5909500E" w14:textId="77777777" w:rsidR="00AF538B" w:rsidRPr="00274BAA" w:rsidRDefault="00566BC3" w:rsidP="00AF538B">
            <w:pPr>
              <w:ind w:right="-180"/>
              <w:jc w:val="center"/>
              <w:rPr>
                <w:rFonts w:ascii="Tahoma" w:eastAsia="Calibri" w:hAnsi="Tahoma" w:cs="Tahoma"/>
                <w:b/>
                <w:snapToGrid/>
                <w:sz w:val="20"/>
              </w:rPr>
            </w:pPr>
            <w:r>
              <w:rPr>
                <w:rFonts w:ascii="Tahoma" w:eastAsia="Calibri" w:hAnsi="Tahoma" w:cs="Tahoma"/>
                <w:b/>
                <w:snapToGrid/>
                <w:sz w:val="20"/>
              </w:rPr>
              <w:t>X</w:t>
            </w:r>
          </w:p>
        </w:tc>
        <w:tc>
          <w:tcPr>
            <w:tcW w:w="739" w:type="dxa"/>
            <w:tcBorders>
              <w:left w:val="single" w:sz="12" w:space="0" w:color="auto"/>
              <w:right w:val="single" w:sz="12" w:space="0" w:color="auto"/>
            </w:tcBorders>
            <w:shd w:val="clear" w:color="auto" w:fill="auto"/>
            <w:vAlign w:val="center"/>
          </w:tcPr>
          <w:p w14:paraId="555110F0"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22039796" w14:textId="77777777" w:rsidR="00AF538B" w:rsidRPr="00274BAA" w:rsidRDefault="00AF538B" w:rsidP="00AF538B">
            <w:pPr>
              <w:ind w:right="-180"/>
              <w:rPr>
                <w:rFonts w:ascii="Tahoma" w:eastAsia="Calibri" w:hAnsi="Tahoma" w:cs="Tahoma"/>
                <w:b/>
                <w:snapToGrid/>
                <w:sz w:val="20"/>
              </w:rPr>
            </w:pPr>
          </w:p>
        </w:tc>
        <w:tc>
          <w:tcPr>
            <w:tcW w:w="631" w:type="dxa"/>
            <w:tcBorders>
              <w:left w:val="single" w:sz="12" w:space="0" w:color="auto"/>
            </w:tcBorders>
            <w:shd w:val="clear" w:color="auto" w:fill="auto"/>
            <w:vAlign w:val="center"/>
          </w:tcPr>
          <w:p w14:paraId="7EDB2B82"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014D1A36" w14:textId="77777777" w:rsidTr="00274BAA">
        <w:trPr>
          <w:trHeight w:val="271"/>
        </w:trPr>
        <w:tc>
          <w:tcPr>
            <w:tcW w:w="8276" w:type="dxa"/>
            <w:tcBorders>
              <w:right w:val="single" w:sz="12" w:space="0" w:color="auto"/>
            </w:tcBorders>
            <w:shd w:val="clear" w:color="auto" w:fill="auto"/>
          </w:tcPr>
          <w:p w14:paraId="43425F43"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is an owner consent form attached?</w:t>
            </w:r>
            <w:r w:rsidRPr="00274BAA">
              <w:rPr>
                <w:rFonts w:ascii="Calibri" w:eastAsia="Calibri" w:hAnsi="Calibri"/>
                <w:snapToGrid/>
                <w:sz w:val="20"/>
              </w:rPr>
              <w:tab/>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44D75CA" w14:textId="0E3AB8B2" w:rsidR="00AF538B" w:rsidRPr="002253E0" w:rsidRDefault="002253E0" w:rsidP="00AF538B">
            <w:pPr>
              <w:ind w:right="-180"/>
              <w:rPr>
                <w:rFonts w:ascii="Tahoma" w:eastAsia="Calibri" w:hAnsi="Tahoma" w:cs="Tahoma"/>
                <w:b/>
                <w:snapToGrid/>
                <w:sz w:val="20"/>
                <w:highlight w:val="yellow"/>
              </w:rPr>
            </w:pPr>
            <w:r w:rsidRPr="00EC32CC">
              <w:rPr>
                <w:rFonts w:ascii="Tahoma" w:eastAsia="Calibri" w:hAnsi="Tahoma" w:cs="Tahoma"/>
                <w:b/>
                <w:snapToGrid/>
                <w:sz w:val="20"/>
              </w:rPr>
              <w:t>X</w:t>
            </w:r>
          </w:p>
        </w:tc>
        <w:tc>
          <w:tcPr>
            <w:tcW w:w="739" w:type="dxa"/>
            <w:tcBorders>
              <w:left w:val="single" w:sz="12" w:space="0" w:color="auto"/>
              <w:right w:val="single" w:sz="12" w:space="0" w:color="auto"/>
            </w:tcBorders>
            <w:shd w:val="clear" w:color="auto" w:fill="auto"/>
            <w:vAlign w:val="center"/>
          </w:tcPr>
          <w:p w14:paraId="0AACA82B"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1CBC2EAC" w14:textId="185AD4B5" w:rsidR="00AF538B" w:rsidRPr="00274BAA" w:rsidRDefault="00AF538B" w:rsidP="00AF538B">
            <w:pPr>
              <w:ind w:right="-180"/>
              <w:rPr>
                <w:rFonts w:ascii="Tahoma" w:eastAsia="Calibri" w:hAnsi="Tahoma" w:cs="Tahoma"/>
                <w:b/>
                <w:snapToGrid/>
                <w:sz w:val="20"/>
              </w:rPr>
            </w:pPr>
          </w:p>
        </w:tc>
        <w:tc>
          <w:tcPr>
            <w:tcW w:w="631" w:type="dxa"/>
            <w:tcBorders>
              <w:left w:val="single" w:sz="12" w:space="0" w:color="auto"/>
            </w:tcBorders>
            <w:shd w:val="clear" w:color="auto" w:fill="auto"/>
            <w:vAlign w:val="center"/>
          </w:tcPr>
          <w:p w14:paraId="7A574709"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0015ABAA" w14:textId="77777777" w:rsidTr="00274BAA">
        <w:trPr>
          <w:trHeight w:val="271"/>
        </w:trPr>
        <w:tc>
          <w:tcPr>
            <w:tcW w:w="8276" w:type="dxa"/>
            <w:tcBorders>
              <w:right w:val="single" w:sz="12" w:space="0" w:color="auto"/>
            </w:tcBorders>
            <w:shd w:val="clear" w:color="auto" w:fill="auto"/>
          </w:tcPr>
          <w:p w14:paraId="05F33980"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For CVM PIs, is the CRRC approval letter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5EF19999"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759E6D76"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59DA3184" w14:textId="77777777" w:rsidR="00AF538B" w:rsidRPr="00274BAA" w:rsidRDefault="00566BC3" w:rsidP="00AF538B">
            <w:pPr>
              <w:ind w:right="-180"/>
              <w:rPr>
                <w:rFonts w:ascii="Tahoma" w:eastAsia="Calibri" w:hAnsi="Tahoma" w:cs="Tahoma"/>
                <w:b/>
                <w:snapToGrid/>
                <w:sz w:val="20"/>
              </w:rPr>
            </w:pPr>
            <w:r>
              <w:rPr>
                <w:rFonts w:ascii="Tahoma" w:eastAsia="Calibri" w:hAnsi="Tahoma" w:cs="Tahoma"/>
                <w:b/>
                <w:snapToGrid/>
                <w:sz w:val="20"/>
              </w:rPr>
              <w:t>X</w:t>
            </w:r>
          </w:p>
        </w:tc>
        <w:tc>
          <w:tcPr>
            <w:tcW w:w="631" w:type="dxa"/>
            <w:tcBorders>
              <w:left w:val="single" w:sz="12" w:space="0" w:color="auto"/>
            </w:tcBorders>
            <w:shd w:val="clear" w:color="auto" w:fill="auto"/>
            <w:vAlign w:val="center"/>
          </w:tcPr>
          <w:p w14:paraId="22AA734A"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2289756D" w14:textId="77777777" w:rsidTr="00274BAA">
        <w:trPr>
          <w:trHeight w:val="271"/>
        </w:trPr>
        <w:tc>
          <w:tcPr>
            <w:tcW w:w="8276" w:type="dxa"/>
            <w:tcBorders>
              <w:right w:val="single" w:sz="12" w:space="0" w:color="auto"/>
            </w:tcBorders>
            <w:shd w:val="clear" w:color="auto" w:fill="auto"/>
          </w:tcPr>
          <w:p w14:paraId="5A673AB3"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VI.Will animals used for this protocol be transferred to or from another institution?</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4543C9BB"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549EF73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717E71C9" w14:textId="77777777" w:rsidR="00AF538B" w:rsidRPr="00274BAA" w:rsidRDefault="00566BC3" w:rsidP="00AF538B">
            <w:pPr>
              <w:ind w:right="-180"/>
              <w:rPr>
                <w:rFonts w:ascii="Tahoma" w:eastAsia="MS Gothic" w:hAnsi="Tahoma" w:cs="Tahoma"/>
                <w:b/>
                <w:sz w:val="20"/>
              </w:rPr>
            </w:pPr>
            <w:r>
              <w:rPr>
                <w:rFonts w:ascii="Tahoma" w:eastAsia="MS Gothic" w:hAnsi="Tahoma" w:cs="Tahoma"/>
                <w:b/>
                <w:sz w:val="20"/>
              </w:rPr>
              <w:t>X</w:t>
            </w:r>
          </w:p>
        </w:tc>
        <w:tc>
          <w:tcPr>
            <w:tcW w:w="631" w:type="dxa"/>
            <w:tcBorders>
              <w:left w:val="single" w:sz="12" w:space="0" w:color="auto"/>
            </w:tcBorders>
            <w:shd w:val="clear" w:color="auto" w:fill="auto"/>
            <w:vAlign w:val="center"/>
          </w:tcPr>
          <w:p w14:paraId="1AE01B7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46D9B655" w14:textId="77777777" w:rsidTr="00274BAA">
        <w:trPr>
          <w:trHeight w:val="271"/>
        </w:trPr>
        <w:tc>
          <w:tcPr>
            <w:tcW w:w="8276" w:type="dxa"/>
            <w:tcBorders>
              <w:right w:val="single" w:sz="12" w:space="0" w:color="auto"/>
            </w:tcBorders>
            <w:shd w:val="clear" w:color="auto" w:fill="auto"/>
          </w:tcPr>
          <w:p w14:paraId="0E6A92FE"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is a copy of the institution’s IACUC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2995DD30"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755335C7"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14430E1A" w14:textId="77777777" w:rsidR="00AF538B" w:rsidRPr="00274BAA" w:rsidRDefault="00AF538B" w:rsidP="00AF538B">
            <w:pPr>
              <w:ind w:right="-180"/>
              <w:jc w:val="center"/>
              <w:rPr>
                <w:rFonts w:ascii="Tahoma" w:eastAsia="MS Gothic" w:hAnsi="Tahoma" w:cs="Tahoma"/>
                <w:b/>
                <w:sz w:val="20"/>
              </w:rPr>
            </w:pPr>
          </w:p>
        </w:tc>
        <w:tc>
          <w:tcPr>
            <w:tcW w:w="631" w:type="dxa"/>
            <w:tcBorders>
              <w:left w:val="single" w:sz="12" w:space="0" w:color="auto"/>
            </w:tcBorders>
            <w:shd w:val="clear" w:color="auto" w:fill="auto"/>
            <w:vAlign w:val="center"/>
          </w:tcPr>
          <w:p w14:paraId="6B80CA3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6E8FC096" w14:textId="77777777" w:rsidTr="00274BAA">
        <w:trPr>
          <w:trHeight w:val="271"/>
        </w:trPr>
        <w:tc>
          <w:tcPr>
            <w:tcW w:w="8276" w:type="dxa"/>
            <w:tcBorders>
              <w:right w:val="single" w:sz="12" w:space="0" w:color="auto"/>
            </w:tcBorders>
            <w:shd w:val="clear" w:color="auto" w:fill="auto"/>
          </w:tcPr>
          <w:p w14:paraId="2934B086"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VII.Does this protocol involve the use of Investigational New Animal Drugs (INAD)?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564CFC2"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67831F77"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2C5AF7D7" w14:textId="77777777" w:rsidR="00AF538B" w:rsidRPr="00274BAA" w:rsidRDefault="00566BC3" w:rsidP="00AF538B">
            <w:pPr>
              <w:ind w:right="-180"/>
              <w:jc w:val="center"/>
              <w:rPr>
                <w:rFonts w:ascii="Tahoma" w:eastAsia="MS Gothic" w:hAnsi="Tahoma" w:cs="Tahoma"/>
                <w:b/>
                <w:sz w:val="20"/>
              </w:rPr>
            </w:pPr>
            <w:r>
              <w:rPr>
                <w:rFonts w:ascii="Tahoma" w:eastAsia="MS Gothic" w:hAnsi="Tahoma" w:cs="Tahoma"/>
                <w:b/>
                <w:sz w:val="20"/>
              </w:rPr>
              <w:t>X</w:t>
            </w:r>
          </w:p>
        </w:tc>
        <w:tc>
          <w:tcPr>
            <w:tcW w:w="631" w:type="dxa"/>
            <w:tcBorders>
              <w:left w:val="single" w:sz="12" w:space="0" w:color="auto"/>
            </w:tcBorders>
            <w:shd w:val="clear" w:color="auto" w:fill="auto"/>
            <w:vAlign w:val="center"/>
          </w:tcPr>
          <w:p w14:paraId="38E2C44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405027B2" w14:textId="77777777" w:rsidTr="00274BAA">
        <w:trPr>
          <w:trHeight w:val="271"/>
        </w:trPr>
        <w:tc>
          <w:tcPr>
            <w:tcW w:w="8276" w:type="dxa"/>
            <w:tcBorders>
              <w:right w:val="single" w:sz="12" w:space="0" w:color="auto"/>
            </w:tcBorders>
            <w:shd w:val="clear" w:color="auto" w:fill="auto"/>
          </w:tcPr>
          <w:p w14:paraId="1BDC259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is the approved INAD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799F4E1"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18544757"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744181C9" w14:textId="77777777" w:rsidR="00AF538B" w:rsidRPr="00274BAA" w:rsidRDefault="00AF538B" w:rsidP="00AF538B">
            <w:pPr>
              <w:ind w:right="-180"/>
              <w:jc w:val="center"/>
              <w:rPr>
                <w:rFonts w:ascii="Tahoma" w:eastAsia="MS Gothic" w:hAnsi="Tahoma" w:cs="Tahoma"/>
                <w:b/>
                <w:sz w:val="20"/>
              </w:rPr>
            </w:pPr>
          </w:p>
        </w:tc>
        <w:tc>
          <w:tcPr>
            <w:tcW w:w="631" w:type="dxa"/>
            <w:tcBorders>
              <w:left w:val="single" w:sz="12" w:space="0" w:color="auto"/>
            </w:tcBorders>
            <w:shd w:val="clear" w:color="auto" w:fill="auto"/>
            <w:vAlign w:val="center"/>
          </w:tcPr>
          <w:p w14:paraId="101CEA2B"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bl>
    <w:p w14:paraId="5E0FBAB8" w14:textId="77777777" w:rsidR="00510F29" w:rsidRDefault="00510F29" w:rsidP="00683F16">
      <w:pPr>
        <w:rPr>
          <w:rFonts w:ascii="Calibri" w:eastAsia="Calibri" w:hAnsi="Calibri"/>
          <w:snapToGrid/>
          <w:sz w:val="16"/>
          <w:szCs w:val="16"/>
        </w:rPr>
      </w:pPr>
    </w:p>
    <w:p w14:paraId="1C7B03A1" w14:textId="77777777" w:rsidR="00683F16" w:rsidRPr="00735E81" w:rsidRDefault="00683F16" w:rsidP="00683F16">
      <w:pPr>
        <w:rPr>
          <w:rFonts w:ascii="Calibri" w:eastAsia="Calibri" w:hAnsi="Calibri"/>
          <w:snapToGrid/>
          <w:sz w:val="16"/>
          <w:szCs w:val="16"/>
        </w:rPr>
      </w:pPr>
    </w:p>
    <w:p w14:paraId="364708B6" w14:textId="77777777" w:rsidR="00683F16" w:rsidRPr="00274BAA" w:rsidRDefault="00683F16" w:rsidP="00683F16">
      <w:pPr>
        <w:rPr>
          <w:rFonts w:ascii="Calibri" w:eastAsia="Calibri" w:hAnsi="Calibri"/>
          <w:snapToGrid/>
          <w:sz w:val="20"/>
        </w:rPr>
      </w:pPr>
      <w:r w:rsidRPr="00274BAA">
        <w:rPr>
          <w:rFonts w:ascii="Calibri" w:eastAsia="Calibri" w:hAnsi="Calibri"/>
          <w:snapToGrid/>
          <w:sz w:val="20"/>
        </w:rPr>
        <w:t>VI</w:t>
      </w:r>
      <w:r w:rsidR="00E5424B" w:rsidRPr="00274BAA">
        <w:rPr>
          <w:rFonts w:ascii="Calibri" w:eastAsia="Calibri" w:hAnsi="Calibri"/>
          <w:snapToGrid/>
          <w:sz w:val="20"/>
        </w:rPr>
        <w:t>I</w:t>
      </w:r>
      <w:r w:rsidRPr="00274BAA">
        <w:rPr>
          <w:rFonts w:ascii="Calibri" w:eastAsia="Calibri" w:hAnsi="Calibri"/>
          <w:snapToGrid/>
          <w:sz w:val="20"/>
        </w:rPr>
        <w:t>I. Please check all of the following that apply to this project:</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9"/>
        <w:gridCol w:w="6180"/>
        <w:gridCol w:w="369"/>
        <w:gridCol w:w="3783"/>
      </w:tblGrid>
      <w:tr w:rsidR="00510F29" w:rsidRPr="00274BAA" w14:paraId="630B8166" w14:textId="77777777" w:rsidTr="00274BAA">
        <w:trPr>
          <w:trHeight w:val="288"/>
        </w:trPr>
        <w:tc>
          <w:tcPr>
            <w:tcW w:w="369" w:type="dxa"/>
            <w:shd w:val="clear" w:color="auto" w:fill="auto"/>
            <w:vAlign w:val="center"/>
          </w:tcPr>
          <w:p w14:paraId="5E26040F"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73769A66"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Food and/or Fluid Restriction</w:t>
            </w:r>
          </w:p>
        </w:tc>
        <w:tc>
          <w:tcPr>
            <w:tcW w:w="369" w:type="dxa"/>
            <w:tcBorders>
              <w:left w:val="single" w:sz="12" w:space="0" w:color="auto"/>
            </w:tcBorders>
            <w:shd w:val="clear" w:color="auto" w:fill="auto"/>
            <w:vAlign w:val="center"/>
          </w:tcPr>
          <w:p w14:paraId="280E2AED"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429180EB"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Multiple Survival Surgeries</w:t>
            </w:r>
          </w:p>
        </w:tc>
      </w:tr>
      <w:tr w:rsidR="00510F29" w:rsidRPr="00274BAA" w14:paraId="4A1FE6BD" w14:textId="77777777" w:rsidTr="00274BAA">
        <w:trPr>
          <w:trHeight w:val="288"/>
        </w:trPr>
        <w:tc>
          <w:tcPr>
            <w:tcW w:w="369" w:type="dxa"/>
            <w:shd w:val="clear" w:color="auto" w:fill="auto"/>
            <w:vAlign w:val="center"/>
          </w:tcPr>
          <w:p w14:paraId="4B701194"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255F2758"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Survival Surgery</w:t>
            </w:r>
          </w:p>
        </w:tc>
        <w:tc>
          <w:tcPr>
            <w:tcW w:w="369" w:type="dxa"/>
            <w:tcBorders>
              <w:left w:val="single" w:sz="12" w:space="0" w:color="auto"/>
            </w:tcBorders>
            <w:shd w:val="clear" w:color="auto" w:fill="auto"/>
            <w:vAlign w:val="center"/>
          </w:tcPr>
          <w:p w14:paraId="4E7526DF"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7F6112EC"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 xml:space="preserve">Variation from Exercise/Enrichment </w:t>
            </w:r>
          </w:p>
        </w:tc>
      </w:tr>
      <w:tr w:rsidR="00510F29" w:rsidRPr="00274BAA" w14:paraId="009976EF" w14:textId="77777777" w:rsidTr="00274BAA">
        <w:trPr>
          <w:trHeight w:val="288"/>
        </w:trPr>
        <w:tc>
          <w:tcPr>
            <w:tcW w:w="369" w:type="dxa"/>
            <w:shd w:val="clear" w:color="auto" w:fill="auto"/>
            <w:vAlign w:val="center"/>
          </w:tcPr>
          <w:p w14:paraId="44E3B601"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6ECA19EE"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Prolonged Physical Restraint</w:t>
            </w:r>
          </w:p>
        </w:tc>
        <w:tc>
          <w:tcPr>
            <w:tcW w:w="369" w:type="dxa"/>
            <w:tcBorders>
              <w:left w:val="single" w:sz="12" w:space="0" w:color="auto"/>
            </w:tcBorders>
            <w:shd w:val="clear" w:color="auto" w:fill="auto"/>
            <w:vAlign w:val="center"/>
          </w:tcPr>
          <w:p w14:paraId="5A51A9EF"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09F11403"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Variation from Euthanasia Guidelines</w:t>
            </w:r>
          </w:p>
        </w:tc>
      </w:tr>
      <w:tr w:rsidR="00510F29" w:rsidRPr="00274BAA" w14:paraId="1E5A06E8" w14:textId="77777777" w:rsidTr="00274BAA">
        <w:trPr>
          <w:trHeight w:val="288"/>
        </w:trPr>
        <w:tc>
          <w:tcPr>
            <w:tcW w:w="369" w:type="dxa"/>
            <w:shd w:val="clear" w:color="auto" w:fill="auto"/>
            <w:vAlign w:val="center"/>
          </w:tcPr>
          <w:p w14:paraId="1A745903"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7C8785AE"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Variation in Blood Volume Limits</w:t>
            </w:r>
          </w:p>
        </w:tc>
        <w:tc>
          <w:tcPr>
            <w:tcW w:w="369" w:type="dxa"/>
            <w:tcBorders>
              <w:left w:val="single" w:sz="12" w:space="0" w:color="auto"/>
            </w:tcBorders>
            <w:shd w:val="clear" w:color="auto" w:fill="auto"/>
            <w:vAlign w:val="center"/>
          </w:tcPr>
          <w:p w14:paraId="76205563"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5178B239"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”E” Pain Category</w:t>
            </w:r>
          </w:p>
        </w:tc>
      </w:tr>
      <w:tr w:rsidR="00510F29" w:rsidRPr="00274BAA" w14:paraId="1E19FE0D" w14:textId="77777777" w:rsidTr="00274BAA">
        <w:trPr>
          <w:trHeight w:val="288"/>
        </w:trPr>
        <w:tc>
          <w:tcPr>
            <w:tcW w:w="369" w:type="dxa"/>
            <w:shd w:val="clear" w:color="auto" w:fill="auto"/>
            <w:vAlign w:val="center"/>
          </w:tcPr>
          <w:p w14:paraId="7EC7AFB8"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4DAD23F3"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Unexpected Outcomes</w:t>
            </w:r>
          </w:p>
        </w:tc>
        <w:tc>
          <w:tcPr>
            <w:tcW w:w="369" w:type="dxa"/>
            <w:tcBorders>
              <w:left w:val="single" w:sz="12" w:space="0" w:color="auto"/>
            </w:tcBorders>
            <w:shd w:val="clear" w:color="auto" w:fill="auto"/>
            <w:vAlign w:val="center"/>
          </w:tcPr>
          <w:p w14:paraId="0648EFBB"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3721933B"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Use of Freund’s Complete Adjuvant</w:t>
            </w:r>
          </w:p>
        </w:tc>
      </w:tr>
      <w:tr w:rsidR="00510F29" w:rsidRPr="00274BAA" w14:paraId="2F221C4C" w14:textId="77777777" w:rsidTr="00274BAA">
        <w:trPr>
          <w:trHeight w:val="288"/>
        </w:trPr>
        <w:tc>
          <w:tcPr>
            <w:tcW w:w="369" w:type="dxa"/>
            <w:shd w:val="clear" w:color="auto" w:fill="auto"/>
            <w:vAlign w:val="center"/>
          </w:tcPr>
          <w:p w14:paraId="6633F45D"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7232841A" w14:textId="77777777" w:rsidR="00510F29" w:rsidRPr="00274BAA" w:rsidRDefault="00FD14DA" w:rsidP="00F821EC">
            <w:pPr>
              <w:rPr>
                <w:rFonts w:ascii="Calibri" w:eastAsia="Calibri" w:hAnsi="Calibri"/>
                <w:snapToGrid/>
                <w:sz w:val="20"/>
              </w:rPr>
            </w:pPr>
            <w:r>
              <w:rPr>
                <w:rFonts w:ascii="Calibri" w:eastAsia="Calibri" w:hAnsi="Calibri"/>
                <w:snapToGrid/>
                <w:sz w:val="20"/>
              </w:rPr>
              <w:t>Genetically Modified</w:t>
            </w:r>
            <w:r w:rsidR="00510F29" w:rsidRPr="00274BAA">
              <w:rPr>
                <w:rFonts w:ascii="Calibri" w:eastAsia="Calibri" w:hAnsi="Calibri"/>
                <w:snapToGrid/>
                <w:sz w:val="20"/>
              </w:rPr>
              <w:t xml:space="preserve"> Animals Used</w:t>
            </w:r>
          </w:p>
        </w:tc>
        <w:tc>
          <w:tcPr>
            <w:tcW w:w="369" w:type="dxa"/>
            <w:tcBorders>
              <w:left w:val="single" w:sz="12" w:space="0" w:color="auto"/>
            </w:tcBorders>
            <w:shd w:val="clear" w:color="auto" w:fill="auto"/>
            <w:vAlign w:val="center"/>
          </w:tcPr>
          <w:p w14:paraId="1702BE00"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5F3FD6D9"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Variation From Housing Guidelines</w:t>
            </w:r>
          </w:p>
        </w:tc>
      </w:tr>
    </w:tbl>
    <w:p w14:paraId="4AA464CD" w14:textId="77777777" w:rsidR="00683F16" w:rsidRPr="00735E81" w:rsidRDefault="00683F16" w:rsidP="00683F16">
      <w:pPr>
        <w:sectPr w:rsidR="00683F16" w:rsidRPr="00735E81" w:rsidSect="00C27EC7">
          <w:headerReference w:type="default" r:id="rId15"/>
          <w:footerReference w:type="even" r:id="rId16"/>
          <w:footerReference w:type="default" r:id="rId17"/>
          <w:footerReference w:type="first" r:id="rId18"/>
          <w:endnotePr>
            <w:numFmt w:val="decimal"/>
          </w:endnotePr>
          <w:type w:val="continuous"/>
          <w:pgSz w:w="12240" w:h="15840" w:code="1"/>
          <w:pgMar w:top="810" w:right="720" w:bottom="720" w:left="720" w:header="720" w:footer="720" w:gutter="0"/>
          <w:pgNumType w:start="0"/>
          <w:cols w:space="720"/>
          <w:noEndnote/>
          <w:titlePg/>
        </w:sectPr>
      </w:pPr>
    </w:p>
    <w:p w14:paraId="1FBBFA78" w14:textId="2FD03677" w:rsidR="007605DA" w:rsidRDefault="007605DA">
      <w:r>
        <w:lastRenderedPageBreak/>
        <w:br w:type="page"/>
      </w:r>
    </w:p>
    <w:p w14:paraId="358B3E99" w14:textId="47C1DC49" w:rsidR="007605DA" w:rsidRPr="00EC32CC" w:rsidRDefault="007605DA" w:rsidP="007605DA">
      <w:pPr>
        <w:jc w:val="center"/>
      </w:pPr>
      <w:r w:rsidRPr="00EC32CC">
        <w:lastRenderedPageBreak/>
        <w:t>INFORMED CONSENT</w:t>
      </w:r>
    </w:p>
    <w:p w14:paraId="732CC75D" w14:textId="77777777" w:rsidR="007605DA" w:rsidRPr="00EC32CC" w:rsidRDefault="007605DA" w:rsidP="007605DA">
      <w:pPr>
        <w:jc w:val="center"/>
      </w:pPr>
    </w:p>
    <w:p w14:paraId="39ED3EA9" w14:textId="3A5113C2" w:rsidR="007605DA" w:rsidRPr="00EC32CC" w:rsidRDefault="007605DA" w:rsidP="007605DA">
      <w:pPr>
        <w:jc w:val="center"/>
      </w:pPr>
      <w:r w:rsidRPr="00EC32CC">
        <w:t>for a Research Study entitled</w:t>
      </w:r>
    </w:p>
    <w:p w14:paraId="536FD437" w14:textId="77777777" w:rsidR="007605DA" w:rsidRPr="00EC32CC" w:rsidRDefault="007605DA" w:rsidP="007605DA">
      <w:pPr>
        <w:jc w:val="center"/>
      </w:pPr>
    </w:p>
    <w:p w14:paraId="5D89B362" w14:textId="2BA94870" w:rsidR="007605DA" w:rsidRPr="00EC32CC" w:rsidRDefault="007605DA" w:rsidP="007605DA">
      <w:pPr>
        <w:jc w:val="center"/>
      </w:pPr>
      <w:r w:rsidRPr="00EC32CC">
        <w:t>“Evaluating the effectiveness of shoreline rotenone application to reduce largemouth bass recruitment in small impoundments”</w:t>
      </w:r>
    </w:p>
    <w:p w14:paraId="4165A92E" w14:textId="77777777" w:rsidR="007605DA" w:rsidRPr="00EC32CC" w:rsidRDefault="007605DA" w:rsidP="007605DA">
      <w:pPr>
        <w:jc w:val="center"/>
      </w:pPr>
    </w:p>
    <w:p w14:paraId="7A64EFB7" w14:textId="58D29498" w:rsidR="007605DA" w:rsidRPr="00EC32CC" w:rsidRDefault="007605DA" w:rsidP="00EC32CC">
      <w:pPr>
        <w:ind w:firstLine="720"/>
      </w:pPr>
      <w:r w:rsidRPr="00EC32CC">
        <w:t>You are invited to allow your pond to be treated as part of a research study to evaluate the effectiveness of shoreline rotenone to reduce largemouth bass recruitment in small impoundments.  The study is being conducted by Dr. Matthew J. Catalano, in the Auburn University School of Fisheries, Aquaculture, and Aquatic Sciences.  You were selected as a possible participant because your pond fits criteria for inclusion in this study.</w:t>
      </w:r>
      <w:r w:rsidR="00334DE9">
        <w:t xml:space="preserve">  </w:t>
      </w:r>
      <w:r w:rsidR="00334DE9" w:rsidRPr="00EC32CC">
        <w:rPr>
          <w:highlight w:val="yellow"/>
        </w:rPr>
        <w:t xml:space="preserve">The reason for the rotenone treatment is to reduce the density of baby bass in the pond, which may </w:t>
      </w:r>
      <w:r w:rsidR="000F0486">
        <w:rPr>
          <w:highlight w:val="yellow"/>
        </w:rPr>
        <w:t xml:space="preserve">increase </w:t>
      </w:r>
      <w:r w:rsidR="00EC32CC">
        <w:rPr>
          <w:highlight w:val="yellow"/>
        </w:rPr>
        <w:t>food availability</w:t>
      </w:r>
      <w:r w:rsidR="000F0486">
        <w:rPr>
          <w:highlight w:val="yellow"/>
        </w:rPr>
        <w:t xml:space="preserve"> thereby increasing </w:t>
      </w:r>
      <w:r w:rsidR="00334DE9" w:rsidRPr="00EC32CC">
        <w:rPr>
          <w:highlight w:val="yellow"/>
        </w:rPr>
        <w:t>bass growth and body condition (plumpness).  The effectiveness of this treatment method has not been thoroughly studied, which underscores the need for our study and the importance of your pond in the study.</w:t>
      </w:r>
    </w:p>
    <w:p w14:paraId="55A27DA8" w14:textId="75B765D3" w:rsidR="007605DA" w:rsidRPr="00EC32CC" w:rsidRDefault="007605DA" w:rsidP="00EC32CC">
      <w:pPr>
        <w:ind w:firstLine="720"/>
      </w:pPr>
      <w:r w:rsidRPr="00EC32CC">
        <w:t xml:space="preserve">If you decide to participate in this research study, you will be asked to allow the investigators to apply the botanical piscicide rotenone along the shoreline of your pond on ______  ______  _____(year, month,day).  </w:t>
      </w:r>
      <w:r w:rsidR="00334DE9" w:rsidRPr="00EC32CC">
        <w:rPr>
          <w:highlight w:val="yellow"/>
        </w:rPr>
        <w:t xml:space="preserve">Rotenone is a </w:t>
      </w:r>
      <w:r w:rsidR="002A1B79" w:rsidRPr="00EC32CC">
        <w:rPr>
          <w:highlight w:val="yellow"/>
        </w:rPr>
        <w:t xml:space="preserve">natural </w:t>
      </w:r>
      <w:r w:rsidR="00334DE9" w:rsidRPr="00EC32CC">
        <w:rPr>
          <w:highlight w:val="yellow"/>
        </w:rPr>
        <w:t xml:space="preserve">fish poison </w:t>
      </w:r>
      <w:r w:rsidR="002A1B79" w:rsidRPr="00EC32CC">
        <w:rPr>
          <w:highlight w:val="yellow"/>
        </w:rPr>
        <w:t xml:space="preserve">derived from the roots of </w:t>
      </w:r>
      <w:r w:rsidR="000F0486" w:rsidRPr="00EC32CC">
        <w:rPr>
          <w:highlight w:val="yellow"/>
        </w:rPr>
        <w:t xml:space="preserve">several species of </w:t>
      </w:r>
      <w:r w:rsidR="002A1B79" w:rsidRPr="00EC32CC">
        <w:rPr>
          <w:highlight w:val="yellow"/>
        </w:rPr>
        <w:t>plants in the family Leguminosa</w:t>
      </w:r>
      <w:r w:rsidR="000F0486" w:rsidRPr="00EC32CC">
        <w:rPr>
          <w:highlight w:val="yellow"/>
        </w:rPr>
        <w:t>e</w:t>
      </w:r>
      <w:r w:rsidR="002A1B79" w:rsidRPr="00EC32CC">
        <w:rPr>
          <w:highlight w:val="yellow"/>
        </w:rPr>
        <w:t xml:space="preserve"> (</w:t>
      </w:r>
      <w:r w:rsidR="000F0486" w:rsidRPr="00EC32CC">
        <w:rPr>
          <w:highlight w:val="yellow"/>
        </w:rPr>
        <w:t>the bean/pea family</w:t>
      </w:r>
      <w:r w:rsidR="002A1B79" w:rsidRPr="00EC32CC">
        <w:rPr>
          <w:highlight w:val="yellow"/>
        </w:rPr>
        <w:t>) and</w:t>
      </w:r>
      <w:r w:rsidR="00334DE9" w:rsidRPr="00EC32CC">
        <w:rPr>
          <w:highlight w:val="yellow"/>
        </w:rPr>
        <w:t xml:space="preserve"> will kill fish that encounter it.  </w:t>
      </w:r>
      <w:r w:rsidR="002A1B79" w:rsidRPr="00EC32CC">
        <w:rPr>
          <w:highlight w:val="yellow"/>
        </w:rPr>
        <w:t>We will apply it at low concentrations in shallow water along the edge of the pond and thus the application method will kill baby bass and bluegill but have minimal impact on adult fish.</w:t>
      </w:r>
      <w:r w:rsidR="002A1B79">
        <w:t xml:space="preserve">  </w:t>
      </w:r>
      <w:r w:rsidRPr="00EC32CC">
        <w:t xml:space="preserve">We will also need to access your pond one day after rotenone treatment to </w:t>
      </w:r>
      <w:del w:id="21" w:author="Matthew Catalano" w:date="2017-05-19T12:43:00Z">
        <w:r w:rsidRPr="000F0486" w:rsidDel="00DA7028">
          <w:rPr>
            <w:highlight w:val="yellow"/>
          </w:rPr>
          <w:delText xml:space="preserve">conduct seine hauls </w:delText>
        </w:r>
      </w:del>
      <w:r w:rsidR="00DA7028" w:rsidRPr="00EC32CC">
        <w:rPr>
          <w:highlight w:val="yellow"/>
        </w:rPr>
        <w:t>pull a 15’X4’ net along the shoreline</w:t>
      </w:r>
      <w:r w:rsidR="00DA7028">
        <w:t xml:space="preserve"> </w:t>
      </w:r>
      <w:r w:rsidRPr="00EC32CC">
        <w:t xml:space="preserve">to assess reductions in </w:t>
      </w:r>
      <w:r w:rsidR="00DA7028" w:rsidRPr="00EC32CC">
        <w:rPr>
          <w:highlight w:val="yellow"/>
        </w:rPr>
        <w:t>baby</w:t>
      </w:r>
      <w:r w:rsidR="00DA7028">
        <w:t xml:space="preserve"> </w:t>
      </w:r>
      <w:r w:rsidRPr="00EC32CC">
        <w:t xml:space="preserve">bass </w:t>
      </w:r>
      <w:del w:id="22" w:author="Matthew Catalano" w:date="2017-05-19T12:43:00Z">
        <w:r w:rsidRPr="000F0486" w:rsidDel="00DA7028">
          <w:rPr>
            <w:highlight w:val="yellow"/>
          </w:rPr>
          <w:delText>fry</w:delText>
        </w:r>
      </w:del>
      <w:r w:rsidR="00DA7028" w:rsidRPr="00EC32CC">
        <w:rPr>
          <w:highlight w:val="yellow"/>
        </w:rPr>
        <w:t>(1-2 month old fish)</w:t>
      </w:r>
      <w:r w:rsidRPr="00EC32CC">
        <w:t>.  We will also need to access your pond to conduct an electrofishing survey in spring to evaluate changes in the number of largemouth bass reaching age-1 the following spring.  Upon completion of the sampling, we will provide you with a professionally done pond fish population report to communicate to you the status of the fish population in your pond (lengths, weights, body condition, and relative abundance) and also to report on any changes that we documented following the shoreline rotenone treatment.</w:t>
      </w:r>
    </w:p>
    <w:p w14:paraId="26334A81" w14:textId="091EE215" w:rsidR="007605DA" w:rsidRPr="00EC32CC" w:rsidRDefault="007605DA" w:rsidP="00EC32CC">
      <w:pPr>
        <w:ind w:firstLine="720"/>
      </w:pPr>
      <w:r w:rsidRPr="00EC32CC">
        <w:t>Are there any risks to your pond?  The risks associated with participating in this study are that it is possible that a small number of adult largemouth bass and bluegill will be inadvertently killed by the rotenone application.  To minimize these risks, we will apply the rotenone very close to shore in shallow water and after bass reproduction has ceased but before substantial bluegill reproduction has begun.  The low rates of rotenone that we will apply will create no risks for wildlife and/or humans in the area.</w:t>
      </w:r>
      <w:r w:rsidR="000F0486" w:rsidRPr="000F0486">
        <w:t xml:space="preserve"> </w:t>
      </w:r>
      <w:r w:rsidR="000F0486">
        <w:t xml:space="preserve">  </w:t>
      </w:r>
      <w:r w:rsidR="000F0486" w:rsidRPr="00EC32CC">
        <w:rPr>
          <w:highlight w:val="yellow"/>
        </w:rPr>
        <w:t>Out of an abundance of caution, we recommend that the pond and surrounding shoreline be avoided the day of treatment and up to 48 hours after treatment to minimize contact with treated water and to not interfere with our follow-up fish netting activities.</w:t>
      </w:r>
      <w:r w:rsidR="000F0486">
        <w:t xml:space="preserve">  </w:t>
      </w:r>
    </w:p>
    <w:p w14:paraId="57E54B56" w14:textId="5D73CF28" w:rsidR="007605DA" w:rsidRPr="00EC32CC" w:rsidRDefault="007605DA" w:rsidP="00EC32CC">
      <w:pPr>
        <w:ind w:firstLine="720"/>
      </w:pPr>
      <w:r w:rsidRPr="00EC32CC">
        <w:t>Are there any benefits to your pond?  If you participate in this study, your pond fish population may achieve a more desirable size structure consisting of lower densities of large bass that are of improved body condition and should be less susceptible to disease outbreaks.  However, I cannot promise you that your pond will receive any or all of the benefits described.  You will receive no compensation for participating but there will be no costs to you.</w:t>
      </w:r>
    </w:p>
    <w:p w14:paraId="350B795E" w14:textId="0C924901" w:rsidR="007605DA" w:rsidRDefault="007605DA" w:rsidP="007605DA">
      <w:pPr>
        <w:ind w:firstLine="720"/>
        <w:rPr>
          <w:ins w:id="23" w:author="Matthew Catalano" w:date="2017-05-19T14:21:00Z"/>
        </w:rPr>
      </w:pPr>
      <w:r w:rsidRPr="00EC32CC">
        <w:t>If you change your mind about participating, you can withdraw at any time during the study.  Your participation is completely voluntary.  If you choose to withdraw, your data can be withdrawn as well.   Your decision about whether or not to participate or to stop participating will not jeopardize your future relations with Auburn University School of Fisheries.</w:t>
      </w:r>
    </w:p>
    <w:p w14:paraId="6307582B" w14:textId="784D36AC" w:rsidR="00EC32CC" w:rsidRDefault="00EC32CC" w:rsidP="007605DA">
      <w:pPr>
        <w:ind w:firstLine="720"/>
        <w:rPr>
          <w:ins w:id="24" w:author="Matthew Catalano" w:date="2017-05-19T14:21:00Z"/>
        </w:rPr>
      </w:pPr>
    </w:p>
    <w:p w14:paraId="45376A15" w14:textId="77777777" w:rsidR="00EC32CC" w:rsidRPr="00EC32CC" w:rsidRDefault="00EC32CC" w:rsidP="007605DA">
      <w:pPr>
        <w:ind w:firstLine="720"/>
      </w:pPr>
    </w:p>
    <w:p w14:paraId="611211EC" w14:textId="6B36ACEB" w:rsidR="007605DA" w:rsidRPr="00EC32CC" w:rsidRDefault="007605DA" w:rsidP="007605DA">
      <w:r w:rsidRPr="00EC32CC">
        <w:t xml:space="preserve">Participant’s initials ______                                                            </w:t>
      </w:r>
    </w:p>
    <w:p w14:paraId="0D467476" w14:textId="77777777" w:rsidR="007605DA" w:rsidRPr="00EC32CC" w:rsidRDefault="007605DA" w:rsidP="007605DA">
      <w:r w:rsidRPr="00EC32CC">
        <w:t>Page 1 of 2</w:t>
      </w:r>
    </w:p>
    <w:p w14:paraId="7556BC1C" w14:textId="5F7D6FB9" w:rsidR="007605DA" w:rsidRPr="00EC32CC" w:rsidRDefault="007605DA" w:rsidP="007605DA">
      <w:r w:rsidRPr="00EC32CC">
        <w:lastRenderedPageBreak/>
        <w:t>Your privacy will be protected.  Any information obtained in connection with this study will remain anonymous (or confidential).  If you have questions about this study, please ask them now or contact Dr. Matthew Catalano at  334-844-7366 or mjc0028@auburn.edu.  A copy of this document will be given to you to keep.</w:t>
      </w:r>
    </w:p>
    <w:p w14:paraId="1B7B7576" w14:textId="77777777" w:rsidR="007605DA" w:rsidRPr="00EC32CC" w:rsidRDefault="007605DA" w:rsidP="007605DA"/>
    <w:p w14:paraId="6A55E9EF" w14:textId="77777777" w:rsidR="007605DA" w:rsidRPr="00EC32CC" w:rsidRDefault="007605DA" w:rsidP="007605DA">
      <w:r w:rsidRPr="00EC32CC">
        <w:t>If you have questions about your rights as a research participant, you may contact the Auburn University Office of Research Compliance (334)-844-5966.</w:t>
      </w:r>
    </w:p>
    <w:p w14:paraId="7CFC6D42" w14:textId="77777777" w:rsidR="007605DA" w:rsidRPr="00EC32CC" w:rsidRDefault="007605DA" w:rsidP="007605DA"/>
    <w:p w14:paraId="7AF86B58" w14:textId="77777777" w:rsidR="007605DA" w:rsidRPr="00EC32CC" w:rsidRDefault="007605DA" w:rsidP="007605DA">
      <w:r w:rsidRPr="00EC32CC">
        <w:t>HAVING READ THE INFORMATION PROVIDED, YOU MUST DECIDE WHETHER OR NOT YOU WISH TO PARTICIPATE IN THIS RESEARCH STUDY. YOUR SIGNATURE INDICATES YOUR WILLINGNESS TO PARTICIPATE.</w:t>
      </w:r>
    </w:p>
    <w:p w14:paraId="273AFE3D" w14:textId="77777777" w:rsidR="007605DA" w:rsidRPr="00EC32CC" w:rsidRDefault="007605DA" w:rsidP="007605DA"/>
    <w:p w14:paraId="1D3839F6" w14:textId="77777777" w:rsidR="007605DA" w:rsidRPr="00EC32CC" w:rsidRDefault="007605DA" w:rsidP="007605DA">
      <w:r w:rsidRPr="00EC32CC">
        <w:t>_____________________________</w:t>
      </w:r>
      <w:r w:rsidRPr="00EC32CC">
        <w:tab/>
        <w:t xml:space="preserve">    ____________________________</w:t>
      </w:r>
    </w:p>
    <w:p w14:paraId="11145701" w14:textId="77777777" w:rsidR="007605DA" w:rsidRPr="00EC32CC" w:rsidRDefault="007605DA" w:rsidP="007605DA">
      <w:r w:rsidRPr="00EC32CC">
        <w:t>Participant's signature</w:t>
      </w:r>
      <w:r w:rsidRPr="00EC32CC">
        <w:tab/>
      </w:r>
      <w:r w:rsidRPr="00EC32CC">
        <w:tab/>
        <w:t>Date       Investigator obtaining consent    Date</w:t>
      </w:r>
    </w:p>
    <w:p w14:paraId="545A8386" w14:textId="77777777" w:rsidR="007605DA" w:rsidRPr="00EC32CC" w:rsidRDefault="007605DA" w:rsidP="007605DA"/>
    <w:p w14:paraId="2F74946E" w14:textId="77777777" w:rsidR="007605DA" w:rsidRPr="00EC32CC" w:rsidRDefault="007605DA" w:rsidP="007605DA">
      <w:r w:rsidRPr="00EC32CC">
        <w:t>____________________________       _____________________________</w:t>
      </w:r>
    </w:p>
    <w:p w14:paraId="266F1741" w14:textId="77777777" w:rsidR="007605DA" w:rsidRPr="00EC32CC" w:rsidRDefault="007605DA" w:rsidP="007605DA">
      <w:r w:rsidRPr="00EC32CC">
        <w:t>Printed Name</w:t>
      </w:r>
      <w:r w:rsidRPr="00EC32CC">
        <w:tab/>
      </w:r>
      <w:r w:rsidRPr="00EC32CC">
        <w:tab/>
      </w:r>
      <w:r w:rsidRPr="00EC32CC">
        <w:tab/>
      </w:r>
      <w:r w:rsidRPr="00EC32CC">
        <w:tab/>
        <w:t xml:space="preserve">    Printed Name</w:t>
      </w:r>
    </w:p>
    <w:p w14:paraId="0EDBE38B" w14:textId="77777777" w:rsidR="007605DA" w:rsidRPr="00EC32CC" w:rsidRDefault="007605DA" w:rsidP="007605DA"/>
    <w:p w14:paraId="24B5178D" w14:textId="77777777" w:rsidR="007605DA" w:rsidRPr="00EC32CC" w:rsidRDefault="007605DA" w:rsidP="007605DA">
      <w:r w:rsidRPr="00EC32CC">
        <w:tab/>
      </w:r>
      <w:r w:rsidRPr="00EC32CC">
        <w:tab/>
      </w:r>
      <w:r w:rsidRPr="00EC32CC">
        <w:tab/>
      </w:r>
      <w:r w:rsidRPr="00EC32CC">
        <w:tab/>
      </w:r>
      <w:r w:rsidRPr="00EC32CC">
        <w:tab/>
        <w:t>______________________________</w:t>
      </w:r>
    </w:p>
    <w:p w14:paraId="52553DB6" w14:textId="77777777" w:rsidR="007605DA" w:rsidRPr="00EC32CC" w:rsidRDefault="007605DA" w:rsidP="007605DA">
      <w:r w:rsidRPr="00EC32CC">
        <w:tab/>
      </w:r>
      <w:r w:rsidRPr="00EC32CC">
        <w:tab/>
      </w:r>
      <w:r w:rsidRPr="00EC32CC">
        <w:tab/>
      </w:r>
      <w:r w:rsidRPr="00EC32CC">
        <w:tab/>
      </w:r>
      <w:r w:rsidRPr="00EC32CC">
        <w:tab/>
        <w:t>Co-Investigator                        Date</w:t>
      </w:r>
    </w:p>
    <w:p w14:paraId="2B2D3F84" w14:textId="77777777" w:rsidR="007605DA" w:rsidRPr="00EC32CC" w:rsidRDefault="007605DA" w:rsidP="007605DA"/>
    <w:p w14:paraId="01EA80FA" w14:textId="77777777" w:rsidR="007605DA" w:rsidRPr="00EC32CC" w:rsidRDefault="007605DA" w:rsidP="007605DA">
      <w:r w:rsidRPr="00EC32CC">
        <w:tab/>
      </w:r>
      <w:r w:rsidRPr="00EC32CC">
        <w:tab/>
      </w:r>
      <w:r w:rsidRPr="00EC32CC">
        <w:tab/>
      </w:r>
      <w:r w:rsidRPr="00EC32CC">
        <w:tab/>
      </w:r>
      <w:r w:rsidRPr="00EC32CC">
        <w:tab/>
        <w:t xml:space="preserve"> _____________________________</w:t>
      </w:r>
    </w:p>
    <w:p w14:paraId="1C629804" w14:textId="77777777" w:rsidR="007605DA" w:rsidRPr="00EC32CC" w:rsidRDefault="007605DA" w:rsidP="007605DA">
      <w:r w:rsidRPr="00EC32CC">
        <w:tab/>
      </w:r>
      <w:r w:rsidRPr="00EC32CC">
        <w:tab/>
      </w:r>
      <w:r w:rsidRPr="00EC32CC">
        <w:tab/>
      </w:r>
      <w:r w:rsidRPr="00EC32CC">
        <w:tab/>
      </w:r>
      <w:r w:rsidRPr="00EC32CC">
        <w:tab/>
        <w:t xml:space="preserve"> Printed Name</w:t>
      </w:r>
      <w:r w:rsidRPr="00EC32CC">
        <w:tab/>
      </w:r>
      <w:r w:rsidRPr="00EC32CC">
        <w:tab/>
      </w:r>
      <w:r w:rsidRPr="00EC32CC">
        <w:tab/>
      </w:r>
      <w:r w:rsidRPr="00EC32CC">
        <w:tab/>
        <w:t xml:space="preserve">      </w:t>
      </w:r>
    </w:p>
    <w:p w14:paraId="0D6E96D8" w14:textId="77777777" w:rsidR="007605DA" w:rsidRPr="00EC32CC" w:rsidRDefault="007605DA" w:rsidP="007605DA"/>
    <w:p w14:paraId="669D883A" w14:textId="77777777" w:rsidR="007605DA" w:rsidRPr="00EC32CC" w:rsidRDefault="007605DA" w:rsidP="007605DA"/>
    <w:p w14:paraId="447FF5E8" w14:textId="77777777" w:rsidR="007605DA" w:rsidRPr="00EC32CC" w:rsidRDefault="007605DA" w:rsidP="007605DA"/>
    <w:p w14:paraId="7C09A124" w14:textId="77777777" w:rsidR="007605DA" w:rsidRPr="00EC32CC" w:rsidRDefault="007605DA" w:rsidP="007605DA"/>
    <w:p w14:paraId="1877D672" w14:textId="77777777" w:rsidR="007605DA" w:rsidRPr="00EC32CC" w:rsidRDefault="007605DA" w:rsidP="007605DA"/>
    <w:p w14:paraId="486A8A56" w14:textId="77777777" w:rsidR="007605DA" w:rsidRPr="00EC32CC" w:rsidRDefault="007605DA" w:rsidP="007605DA"/>
    <w:p w14:paraId="0BD68AD3" w14:textId="77777777" w:rsidR="00EC32CC" w:rsidRDefault="00EC32CC" w:rsidP="007605DA"/>
    <w:p w14:paraId="35A01129" w14:textId="77777777" w:rsidR="00EC32CC" w:rsidRDefault="00EC32CC" w:rsidP="007605DA"/>
    <w:p w14:paraId="34F2CB87" w14:textId="77777777" w:rsidR="00EC32CC" w:rsidRDefault="00EC32CC" w:rsidP="007605DA"/>
    <w:p w14:paraId="24B72D47" w14:textId="77777777" w:rsidR="00EC32CC" w:rsidRDefault="00EC32CC" w:rsidP="007605DA"/>
    <w:p w14:paraId="106F6BBC" w14:textId="77777777" w:rsidR="00EC32CC" w:rsidRDefault="00EC32CC" w:rsidP="007605DA"/>
    <w:p w14:paraId="0C129B84" w14:textId="77777777" w:rsidR="00EC32CC" w:rsidRDefault="00EC32CC" w:rsidP="007605DA"/>
    <w:p w14:paraId="226AC454" w14:textId="77777777" w:rsidR="00EC32CC" w:rsidRDefault="00EC32CC" w:rsidP="007605DA"/>
    <w:p w14:paraId="49C2FF4E" w14:textId="77777777" w:rsidR="00EC32CC" w:rsidRDefault="00EC32CC" w:rsidP="007605DA"/>
    <w:p w14:paraId="3AAE53D0" w14:textId="77777777" w:rsidR="00EC32CC" w:rsidRDefault="00EC32CC" w:rsidP="007605DA"/>
    <w:p w14:paraId="3260A6BC" w14:textId="77777777" w:rsidR="00EC32CC" w:rsidRDefault="00EC32CC" w:rsidP="007605DA"/>
    <w:p w14:paraId="4FE0B052" w14:textId="77777777" w:rsidR="00EC32CC" w:rsidRDefault="00EC32CC" w:rsidP="007605DA"/>
    <w:p w14:paraId="18EC8C7D" w14:textId="77777777" w:rsidR="00EC32CC" w:rsidRDefault="00EC32CC" w:rsidP="007605DA"/>
    <w:p w14:paraId="4BAA199E" w14:textId="77777777" w:rsidR="00EC32CC" w:rsidRDefault="00EC32CC" w:rsidP="007605DA"/>
    <w:p w14:paraId="0550F9E4" w14:textId="77777777" w:rsidR="00EC32CC" w:rsidRDefault="00EC32CC" w:rsidP="007605DA"/>
    <w:p w14:paraId="2B4DAB14" w14:textId="77777777" w:rsidR="00EC32CC" w:rsidRDefault="00EC32CC" w:rsidP="007605DA"/>
    <w:p w14:paraId="3493C8E1" w14:textId="77777777" w:rsidR="00EC32CC" w:rsidRDefault="00EC32CC" w:rsidP="007605DA"/>
    <w:p w14:paraId="7FD92DB5" w14:textId="77777777" w:rsidR="00EC32CC" w:rsidRDefault="00EC32CC" w:rsidP="007605DA"/>
    <w:p w14:paraId="3A6C461C" w14:textId="77777777" w:rsidR="00EC32CC" w:rsidRDefault="00EC32CC" w:rsidP="007605DA"/>
    <w:p w14:paraId="00F3F40D" w14:textId="77777777" w:rsidR="00EC32CC" w:rsidRDefault="00EC32CC" w:rsidP="007605DA"/>
    <w:p w14:paraId="098499F3" w14:textId="6BA29560" w:rsidR="00F21972" w:rsidRPr="00735E81" w:rsidRDefault="007605DA" w:rsidP="00EC32CC">
      <w:r w:rsidRPr="00EC32CC">
        <w:t>Page 2 of 2</w:t>
      </w:r>
      <w:r w:rsidR="00061951" w:rsidRPr="00735E81">
        <w:br w:type="page"/>
      </w:r>
    </w:p>
    <w:p w14:paraId="3F12B646" w14:textId="77777777" w:rsidR="00F21972" w:rsidRPr="00735E81" w:rsidRDefault="00F21972" w:rsidP="00F21972">
      <w:pPr>
        <w:ind w:right="-180"/>
        <w:rPr>
          <w:rFonts w:ascii="Calibri" w:eastAsia="Calibri" w:hAnsi="Calibri" w:cs="Calibri"/>
          <w:snapToGrid/>
          <w:sz w:val="22"/>
          <w:szCs w:val="22"/>
        </w:rPr>
      </w:pPr>
      <w:r w:rsidRPr="00735E81">
        <w:rPr>
          <w:rFonts w:ascii="Calibri" w:hAnsi="Calibri" w:cs="Calibri"/>
        </w:rPr>
        <w:lastRenderedPageBreak/>
        <w:t xml:space="preserve">Additional space for listing individuals </w:t>
      </w:r>
      <w:r w:rsidRPr="00735E81">
        <w:rPr>
          <w:rFonts w:ascii="Calibri" w:eastAsia="Calibri" w:hAnsi="Calibri" w:cs="Calibri"/>
          <w:snapToGrid/>
          <w:sz w:val="22"/>
          <w:szCs w:val="22"/>
        </w:rPr>
        <w:t>who will conduct procedures involving animals on this protocol</w:t>
      </w:r>
      <w:r w:rsidR="00417709" w:rsidRPr="00735E81">
        <w:rPr>
          <w:rFonts w:ascii="Calibri" w:eastAsia="Calibri" w:hAnsi="Calibri" w:cs="Calibri"/>
          <w:snapToGrid/>
          <w:sz w:val="22"/>
          <w:szCs w:val="22"/>
        </w:rPr>
        <w:t>:</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552"/>
        <w:gridCol w:w="600"/>
        <w:gridCol w:w="3804"/>
        <w:gridCol w:w="552"/>
        <w:gridCol w:w="600"/>
      </w:tblGrid>
      <w:tr w:rsidR="00F21972" w:rsidRPr="00735E81" w14:paraId="5D03259F" w14:textId="77777777" w:rsidTr="00371A7E">
        <w:trPr>
          <w:trHeight w:hRule="exact" w:val="288"/>
        </w:trPr>
        <w:tc>
          <w:tcPr>
            <w:tcW w:w="4410" w:type="dxa"/>
            <w:shd w:val="clear" w:color="auto" w:fill="D9D9D9"/>
          </w:tcPr>
          <w:p w14:paraId="4BE781B5" w14:textId="77777777" w:rsidR="00F21972" w:rsidRPr="00735E81" w:rsidRDefault="00F21972" w:rsidP="00A6748A">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0" w:type="dxa"/>
            <w:tcBorders>
              <w:bottom w:val="single" w:sz="12" w:space="0" w:color="auto"/>
            </w:tcBorders>
            <w:shd w:val="clear" w:color="auto" w:fill="D9D9D9"/>
          </w:tcPr>
          <w:p w14:paraId="0B67D446" w14:textId="77777777" w:rsidR="00F21972" w:rsidRPr="00735E81" w:rsidRDefault="000D7D4A" w:rsidP="00A6748A">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0" w:type="dxa"/>
            <w:tcBorders>
              <w:bottom w:val="single" w:sz="12" w:space="0" w:color="auto"/>
            </w:tcBorders>
            <w:shd w:val="clear" w:color="auto" w:fill="D9D9D9"/>
          </w:tcPr>
          <w:p w14:paraId="29473AE7" w14:textId="77777777" w:rsidR="00F21972" w:rsidRPr="00735E81" w:rsidRDefault="00F21972" w:rsidP="00A6748A">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c>
          <w:tcPr>
            <w:tcW w:w="3870" w:type="dxa"/>
            <w:shd w:val="clear" w:color="auto" w:fill="D9D9D9"/>
          </w:tcPr>
          <w:p w14:paraId="2CAB6F9C" w14:textId="77777777" w:rsidR="00F21972" w:rsidRPr="00735E81" w:rsidRDefault="00F21972" w:rsidP="00F21972">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0" w:type="dxa"/>
            <w:tcBorders>
              <w:bottom w:val="single" w:sz="12" w:space="0" w:color="auto"/>
            </w:tcBorders>
            <w:shd w:val="clear" w:color="auto" w:fill="D9D9D9"/>
          </w:tcPr>
          <w:p w14:paraId="47E57648" w14:textId="77777777" w:rsidR="00F21972" w:rsidRPr="00735E81" w:rsidRDefault="000D7D4A" w:rsidP="00A6748A">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0" w:type="dxa"/>
            <w:tcBorders>
              <w:bottom w:val="single" w:sz="12" w:space="0" w:color="auto"/>
            </w:tcBorders>
            <w:shd w:val="clear" w:color="auto" w:fill="D9D9D9"/>
          </w:tcPr>
          <w:p w14:paraId="48F7945A" w14:textId="77777777" w:rsidR="00F21972" w:rsidRPr="00735E81" w:rsidRDefault="00F21972" w:rsidP="00A6748A">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r>
      <w:tr w:rsidR="00F21972" w:rsidRPr="00735E81" w14:paraId="0AF19A58" w14:textId="77777777" w:rsidTr="00371A7E">
        <w:trPr>
          <w:trHeight w:val="317"/>
        </w:trPr>
        <w:tc>
          <w:tcPr>
            <w:tcW w:w="4410" w:type="dxa"/>
            <w:tcBorders>
              <w:right w:val="single" w:sz="12" w:space="0" w:color="auto"/>
            </w:tcBorders>
          </w:tcPr>
          <w:p w14:paraId="5CC7384D"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1C7BF42"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7012649"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12269A29"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DF4CFFD"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3DC067B" w14:textId="77777777" w:rsidR="00F21972" w:rsidRPr="00735E81" w:rsidRDefault="00F21972" w:rsidP="00A6748A">
            <w:pPr>
              <w:ind w:right="-270"/>
              <w:rPr>
                <w:rFonts w:ascii="Calibri" w:eastAsia="Calibri" w:hAnsi="Calibri" w:cs="Calibri"/>
                <w:snapToGrid/>
                <w:sz w:val="22"/>
                <w:szCs w:val="22"/>
              </w:rPr>
            </w:pPr>
          </w:p>
        </w:tc>
      </w:tr>
      <w:tr w:rsidR="00F21972" w:rsidRPr="00735E81" w14:paraId="2A37F903" w14:textId="77777777" w:rsidTr="00371A7E">
        <w:trPr>
          <w:trHeight w:val="317"/>
        </w:trPr>
        <w:tc>
          <w:tcPr>
            <w:tcW w:w="4410" w:type="dxa"/>
            <w:tcBorders>
              <w:right w:val="single" w:sz="12" w:space="0" w:color="auto"/>
            </w:tcBorders>
          </w:tcPr>
          <w:p w14:paraId="71BAC688"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55F41D3"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26CFD37"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3A3AFE59"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43C6E3C"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D5D955E" w14:textId="77777777" w:rsidR="00F21972" w:rsidRPr="00735E81" w:rsidRDefault="00F21972" w:rsidP="00A6748A">
            <w:pPr>
              <w:ind w:right="-270"/>
              <w:rPr>
                <w:rFonts w:ascii="Calibri" w:eastAsia="Calibri" w:hAnsi="Calibri" w:cs="Calibri"/>
                <w:snapToGrid/>
                <w:sz w:val="22"/>
                <w:szCs w:val="22"/>
              </w:rPr>
            </w:pPr>
          </w:p>
        </w:tc>
      </w:tr>
      <w:tr w:rsidR="00F21972" w:rsidRPr="00735E81" w14:paraId="4DAF7DC4" w14:textId="77777777" w:rsidTr="00371A7E">
        <w:trPr>
          <w:trHeight w:val="317"/>
        </w:trPr>
        <w:tc>
          <w:tcPr>
            <w:tcW w:w="4410" w:type="dxa"/>
            <w:tcBorders>
              <w:right w:val="single" w:sz="12" w:space="0" w:color="auto"/>
            </w:tcBorders>
          </w:tcPr>
          <w:p w14:paraId="4058B4F7"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6234F82"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3ADF7A8"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3402C22C"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8DFD92A"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E9B0F86" w14:textId="77777777" w:rsidR="00F21972" w:rsidRPr="00735E81" w:rsidRDefault="00F21972" w:rsidP="00A6748A">
            <w:pPr>
              <w:ind w:right="-270"/>
              <w:rPr>
                <w:rFonts w:ascii="Calibri" w:eastAsia="Calibri" w:hAnsi="Calibri" w:cs="Calibri"/>
                <w:snapToGrid/>
                <w:sz w:val="22"/>
                <w:szCs w:val="22"/>
              </w:rPr>
            </w:pPr>
          </w:p>
        </w:tc>
      </w:tr>
      <w:tr w:rsidR="00F21972" w:rsidRPr="00735E81" w14:paraId="7200E053" w14:textId="77777777" w:rsidTr="00371A7E">
        <w:trPr>
          <w:trHeight w:val="317"/>
        </w:trPr>
        <w:tc>
          <w:tcPr>
            <w:tcW w:w="4410" w:type="dxa"/>
            <w:tcBorders>
              <w:right w:val="single" w:sz="12" w:space="0" w:color="auto"/>
            </w:tcBorders>
          </w:tcPr>
          <w:p w14:paraId="6078AC3B"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0744015"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6CB27A4"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4ABC9964"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05570DD"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8D79877" w14:textId="77777777" w:rsidR="00F21972" w:rsidRPr="00735E81" w:rsidRDefault="00F21972" w:rsidP="00A6748A">
            <w:pPr>
              <w:ind w:right="-270"/>
              <w:rPr>
                <w:rFonts w:ascii="Calibri" w:eastAsia="Calibri" w:hAnsi="Calibri" w:cs="Calibri"/>
                <w:snapToGrid/>
                <w:sz w:val="22"/>
                <w:szCs w:val="22"/>
              </w:rPr>
            </w:pPr>
          </w:p>
        </w:tc>
      </w:tr>
      <w:tr w:rsidR="00F21972" w:rsidRPr="00735E81" w14:paraId="09678536" w14:textId="77777777" w:rsidTr="00371A7E">
        <w:trPr>
          <w:trHeight w:val="317"/>
        </w:trPr>
        <w:tc>
          <w:tcPr>
            <w:tcW w:w="4410" w:type="dxa"/>
            <w:tcBorders>
              <w:bottom w:val="single" w:sz="4" w:space="0" w:color="auto"/>
              <w:right w:val="single" w:sz="12" w:space="0" w:color="auto"/>
            </w:tcBorders>
          </w:tcPr>
          <w:p w14:paraId="26AABADA"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ECF09D8"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7B99CB3"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bottom w:val="single" w:sz="4" w:space="0" w:color="auto"/>
              <w:right w:val="single" w:sz="12" w:space="0" w:color="auto"/>
            </w:tcBorders>
          </w:tcPr>
          <w:p w14:paraId="56BD7B55"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E3152D5"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5437EE3" w14:textId="77777777" w:rsidR="00F21972" w:rsidRPr="00735E81" w:rsidRDefault="00F21972" w:rsidP="00A6748A">
            <w:pPr>
              <w:ind w:right="-270"/>
              <w:rPr>
                <w:rFonts w:ascii="Calibri" w:eastAsia="Calibri" w:hAnsi="Calibri" w:cs="Calibri"/>
                <w:snapToGrid/>
                <w:sz w:val="22"/>
                <w:szCs w:val="22"/>
              </w:rPr>
            </w:pPr>
          </w:p>
        </w:tc>
      </w:tr>
      <w:tr w:rsidR="00F21972" w:rsidRPr="00735E81" w14:paraId="11BB66B8" w14:textId="77777777" w:rsidTr="00371A7E">
        <w:trPr>
          <w:trHeight w:val="317"/>
        </w:trPr>
        <w:tc>
          <w:tcPr>
            <w:tcW w:w="4410" w:type="dxa"/>
            <w:tcBorders>
              <w:right w:val="single" w:sz="12" w:space="0" w:color="auto"/>
            </w:tcBorders>
          </w:tcPr>
          <w:p w14:paraId="636E2BAD"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48E7B7E"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9245CFA"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430FB23F"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C35E30B"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A53F3C3" w14:textId="77777777" w:rsidR="00F21972" w:rsidRPr="00735E81" w:rsidRDefault="00F21972" w:rsidP="00A6748A">
            <w:pPr>
              <w:ind w:right="-270"/>
              <w:rPr>
                <w:rFonts w:ascii="Calibri" w:eastAsia="Calibri" w:hAnsi="Calibri" w:cs="Calibri"/>
                <w:snapToGrid/>
                <w:sz w:val="22"/>
                <w:szCs w:val="22"/>
              </w:rPr>
            </w:pPr>
          </w:p>
        </w:tc>
      </w:tr>
      <w:tr w:rsidR="00F21972" w:rsidRPr="00735E81" w14:paraId="58A2C34C" w14:textId="77777777" w:rsidTr="00371A7E">
        <w:trPr>
          <w:trHeight w:val="317"/>
        </w:trPr>
        <w:tc>
          <w:tcPr>
            <w:tcW w:w="4410" w:type="dxa"/>
            <w:tcBorders>
              <w:right w:val="single" w:sz="12" w:space="0" w:color="auto"/>
            </w:tcBorders>
          </w:tcPr>
          <w:p w14:paraId="5D606361"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5D16577"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D2E6F47"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596FE9F5"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56F3CD0"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77CC51E" w14:textId="77777777" w:rsidR="00F21972" w:rsidRPr="00735E81" w:rsidRDefault="00F21972" w:rsidP="00A6748A">
            <w:pPr>
              <w:ind w:right="-270"/>
              <w:rPr>
                <w:rFonts w:ascii="Calibri" w:eastAsia="Calibri" w:hAnsi="Calibri" w:cs="Calibri"/>
                <w:snapToGrid/>
                <w:sz w:val="22"/>
                <w:szCs w:val="22"/>
              </w:rPr>
            </w:pPr>
          </w:p>
        </w:tc>
      </w:tr>
      <w:tr w:rsidR="00F21972" w:rsidRPr="00735E81" w14:paraId="1E85275C" w14:textId="77777777" w:rsidTr="00371A7E">
        <w:trPr>
          <w:trHeight w:val="317"/>
        </w:trPr>
        <w:tc>
          <w:tcPr>
            <w:tcW w:w="4410" w:type="dxa"/>
            <w:tcBorders>
              <w:right w:val="single" w:sz="12" w:space="0" w:color="auto"/>
            </w:tcBorders>
          </w:tcPr>
          <w:p w14:paraId="772B2BAC"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E37695C"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ED1BC46"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0F3098B5"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65F11F9"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8415C78" w14:textId="77777777" w:rsidR="00F21972" w:rsidRPr="00735E81" w:rsidRDefault="00F21972" w:rsidP="00A6748A">
            <w:pPr>
              <w:ind w:right="-270"/>
              <w:rPr>
                <w:rFonts w:ascii="Calibri" w:eastAsia="MS Gothic" w:hAnsi="Calibri" w:cs="Calibri"/>
                <w:b/>
                <w:sz w:val="22"/>
                <w:szCs w:val="22"/>
              </w:rPr>
            </w:pPr>
          </w:p>
        </w:tc>
      </w:tr>
      <w:tr w:rsidR="00F21972" w:rsidRPr="00735E81" w14:paraId="75E47282" w14:textId="77777777" w:rsidTr="00371A7E">
        <w:trPr>
          <w:trHeight w:val="317"/>
        </w:trPr>
        <w:tc>
          <w:tcPr>
            <w:tcW w:w="4410" w:type="dxa"/>
            <w:tcBorders>
              <w:right w:val="single" w:sz="12" w:space="0" w:color="auto"/>
            </w:tcBorders>
          </w:tcPr>
          <w:p w14:paraId="7543BE00"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2DCEE13"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0A63448"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73307EC7"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67C8338"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1C2B69D" w14:textId="77777777" w:rsidR="00F21972" w:rsidRPr="00735E81" w:rsidRDefault="00F21972" w:rsidP="00A6748A">
            <w:pPr>
              <w:ind w:right="-270"/>
              <w:rPr>
                <w:rFonts w:ascii="Calibri" w:eastAsia="MS Gothic" w:hAnsi="Calibri" w:cs="Calibri"/>
                <w:b/>
                <w:sz w:val="22"/>
                <w:szCs w:val="22"/>
              </w:rPr>
            </w:pPr>
          </w:p>
        </w:tc>
      </w:tr>
      <w:tr w:rsidR="00F21972" w:rsidRPr="00735E81" w14:paraId="40218460" w14:textId="77777777" w:rsidTr="00371A7E">
        <w:trPr>
          <w:trHeight w:val="317"/>
        </w:trPr>
        <w:tc>
          <w:tcPr>
            <w:tcW w:w="4410" w:type="dxa"/>
            <w:tcBorders>
              <w:right w:val="single" w:sz="12" w:space="0" w:color="auto"/>
            </w:tcBorders>
          </w:tcPr>
          <w:p w14:paraId="5809DE62"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DA54ADE"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935E464"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43879D94"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4B51B05"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2DA6A00" w14:textId="77777777" w:rsidR="00F21972" w:rsidRPr="00735E81" w:rsidRDefault="00F21972" w:rsidP="00A6748A">
            <w:pPr>
              <w:ind w:right="-270"/>
              <w:rPr>
                <w:rFonts w:ascii="Calibri" w:eastAsia="MS Gothic" w:hAnsi="Calibri" w:cs="Calibri"/>
                <w:b/>
                <w:sz w:val="22"/>
                <w:szCs w:val="22"/>
              </w:rPr>
            </w:pPr>
          </w:p>
        </w:tc>
      </w:tr>
      <w:tr w:rsidR="00F21972" w:rsidRPr="00735E81" w14:paraId="62A75E4F" w14:textId="77777777" w:rsidTr="00371A7E">
        <w:trPr>
          <w:trHeight w:val="317"/>
        </w:trPr>
        <w:tc>
          <w:tcPr>
            <w:tcW w:w="4410" w:type="dxa"/>
            <w:tcBorders>
              <w:right w:val="single" w:sz="12" w:space="0" w:color="auto"/>
            </w:tcBorders>
          </w:tcPr>
          <w:p w14:paraId="60E032CF"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40A2A89"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50E7C7E"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77CAECD9"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EED436F"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F40C3E1" w14:textId="77777777" w:rsidR="00F21972" w:rsidRPr="00735E81" w:rsidRDefault="00F21972" w:rsidP="00A6748A">
            <w:pPr>
              <w:ind w:right="-270"/>
              <w:rPr>
                <w:rFonts w:ascii="Calibri" w:eastAsia="MS Gothic" w:hAnsi="Calibri" w:cs="Calibri"/>
                <w:b/>
                <w:sz w:val="22"/>
                <w:szCs w:val="22"/>
              </w:rPr>
            </w:pPr>
          </w:p>
        </w:tc>
      </w:tr>
      <w:tr w:rsidR="00F21972" w:rsidRPr="00735E81" w14:paraId="4A1AB6DD" w14:textId="77777777" w:rsidTr="00371A7E">
        <w:trPr>
          <w:trHeight w:val="317"/>
        </w:trPr>
        <w:tc>
          <w:tcPr>
            <w:tcW w:w="4410" w:type="dxa"/>
            <w:tcBorders>
              <w:right w:val="single" w:sz="12" w:space="0" w:color="auto"/>
            </w:tcBorders>
          </w:tcPr>
          <w:p w14:paraId="49D9F928"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A38420E"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B4AFAB6"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3680F9F9"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D02A7FE"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9F36948" w14:textId="77777777" w:rsidR="00F21972" w:rsidRPr="00735E81" w:rsidRDefault="00F21972" w:rsidP="00A6748A">
            <w:pPr>
              <w:ind w:right="-270"/>
              <w:rPr>
                <w:rFonts w:ascii="Calibri" w:eastAsia="MS Gothic" w:hAnsi="Calibri" w:cs="Calibri"/>
                <w:b/>
                <w:sz w:val="22"/>
                <w:szCs w:val="22"/>
              </w:rPr>
            </w:pPr>
          </w:p>
        </w:tc>
      </w:tr>
      <w:tr w:rsidR="00F21972" w:rsidRPr="00735E81" w14:paraId="1DC50B95" w14:textId="77777777" w:rsidTr="00371A7E">
        <w:trPr>
          <w:trHeight w:val="317"/>
        </w:trPr>
        <w:tc>
          <w:tcPr>
            <w:tcW w:w="4410" w:type="dxa"/>
            <w:tcBorders>
              <w:right w:val="single" w:sz="12" w:space="0" w:color="auto"/>
            </w:tcBorders>
          </w:tcPr>
          <w:p w14:paraId="7DE60F9A"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DF1868B"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5C38F96"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2A684888"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DB3577A"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42FEDDC" w14:textId="77777777" w:rsidR="00F21972" w:rsidRPr="00735E81" w:rsidRDefault="00F21972" w:rsidP="00A6748A">
            <w:pPr>
              <w:ind w:right="-270"/>
              <w:rPr>
                <w:rFonts w:ascii="Calibri" w:eastAsia="MS Gothic" w:hAnsi="Calibri" w:cs="Calibri"/>
                <w:b/>
                <w:sz w:val="22"/>
                <w:szCs w:val="22"/>
              </w:rPr>
            </w:pPr>
          </w:p>
        </w:tc>
      </w:tr>
      <w:tr w:rsidR="00F21972" w:rsidRPr="00735E81" w14:paraId="18DB8456" w14:textId="77777777" w:rsidTr="00371A7E">
        <w:trPr>
          <w:trHeight w:val="317"/>
        </w:trPr>
        <w:tc>
          <w:tcPr>
            <w:tcW w:w="4410" w:type="dxa"/>
            <w:tcBorders>
              <w:right w:val="single" w:sz="12" w:space="0" w:color="auto"/>
            </w:tcBorders>
          </w:tcPr>
          <w:p w14:paraId="2B5A13DE"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9B90317"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9B86239"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019CE885"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B90F88D"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39C28F2" w14:textId="77777777" w:rsidR="00F21972" w:rsidRPr="00735E81" w:rsidRDefault="00F21972" w:rsidP="00A6748A">
            <w:pPr>
              <w:ind w:right="-270"/>
              <w:rPr>
                <w:rFonts w:ascii="Calibri" w:eastAsia="MS Gothic" w:hAnsi="Calibri" w:cs="Calibri"/>
                <w:b/>
                <w:sz w:val="22"/>
                <w:szCs w:val="22"/>
              </w:rPr>
            </w:pPr>
          </w:p>
        </w:tc>
      </w:tr>
      <w:tr w:rsidR="00F21972" w:rsidRPr="00735E81" w14:paraId="304C1189" w14:textId="77777777" w:rsidTr="00371A7E">
        <w:trPr>
          <w:trHeight w:val="317"/>
        </w:trPr>
        <w:tc>
          <w:tcPr>
            <w:tcW w:w="4410" w:type="dxa"/>
            <w:tcBorders>
              <w:right w:val="single" w:sz="12" w:space="0" w:color="auto"/>
            </w:tcBorders>
          </w:tcPr>
          <w:p w14:paraId="3870A877"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4FBB32C"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71585EF"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6FC011B1"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6739469"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B114335" w14:textId="77777777" w:rsidR="00F21972" w:rsidRPr="00735E81" w:rsidRDefault="00F21972" w:rsidP="00A6748A">
            <w:pPr>
              <w:ind w:right="-270"/>
              <w:rPr>
                <w:rFonts w:ascii="Calibri" w:eastAsia="MS Gothic" w:hAnsi="Calibri" w:cs="Calibri"/>
                <w:b/>
                <w:sz w:val="22"/>
                <w:szCs w:val="22"/>
              </w:rPr>
            </w:pPr>
          </w:p>
        </w:tc>
      </w:tr>
      <w:tr w:rsidR="00F21972" w:rsidRPr="00735E81" w14:paraId="662C195E" w14:textId="77777777" w:rsidTr="00371A7E">
        <w:trPr>
          <w:trHeight w:val="317"/>
        </w:trPr>
        <w:tc>
          <w:tcPr>
            <w:tcW w:w="4410" w:type="dxa"/>
            <w:tcBorders>
              <w:right w:val="single" w:sz="12" w:space="0" w:color="auto"/>
            </w:tcBorders>
          </w:tcPr>
          <w:p w14:paraId="714980F8"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BE59FE2"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3336942"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0659DFBF"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0E962E6"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483FA74" w14:textId="77777777" w:rsidR="00F21972" w:rsidRPr="00735E81" w:rsidRDefault="00F21972" w:rsidP="00A6748A">
            <w:pPr>
              <w:ind w:right="-270"/>
              <w:rPr>
                <w:rFonts w:ascii="Calibri" w:eastAsia="MS Gothic" w:hAnsi="Calibri" w:cs="Calibri"/>
                <w:b/>
                <w:sz w:val="22"/>
                <w:szCs w:val="22"/>
              </w:rPr>
            </w:pPr>
          </w:p>
        </w:tc>
      </w:tr>
      <w:tr w:rsidR="00F21972" w:rsidRPr="00735E81" w14:paraId="03F5BE13" w14:textId="77777777" w:rsidTr="00371A7E">
        <w:trPr>
          <w:trHeight w:val="317"/>
        </w:trPr>
        <w:tc>
          <w:tcPr>
            <w:tcW w:w="4410" w:type="dxa"/>
            <w:tcBorders>
              <w:right w:val="single" w:sz="12" w:space="0" w:color="auto"/>
            </w:tcBorders>
          </w:tcPr>
          <w:p w14:paraId="44D61433"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3D1B554"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F263852"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784B95B3"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6BAF43C"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D384D2E" w14:textId="77777777" w:rsidR="00F21972" w:rsidRPr="00735E81" w:rsidRDefault="00F21972" w:rsidP="00A6748A">
            <w:pPr>
              <w:ind w:right="-270"/>
              <w:rPr>
                <w:rFonts w:ascii="Calibri" w:eastAsia="MS Gothic" w:hAnsi="Calibri" w:cs="Calibri"/>
                <w:b/>
                <w:sz w:val="22"/>
                <w:szCs w:val="22"/>
              </w:rPr>
            </w:pPr>
          </w:p>
        </w:tc>
      </w:tr>
    </w:tbl>
    <w:p w14:paraId="058982A6" w14:textId="77777777" w:rsidR="009F754D" w:rsidRPr="00735E81" w:rsidRDefault="009F754D" w:rsidP="00F21972">
      <w:pPr>
        <w:ind w:right="-180"/>
        <w:sectPr w:rsidR="009F754D" w:rsidRPr="00735E81" w:rsidSect="00F21972">
          <w:headerReference w:type="even" r:id="rId19"/>
          <w:headerReference w:type="default" r:id="rId20"/>
          <w:footerReference w:type="even" r:id="rId21"/>
          <w:footerReference w:type="default" r:id="rId22"/>
          <w:headerReference w:type="first" r:id="rId23"/>
          <w:footerReference w:type="first" r:id="rId24"/>
          <w:endnotePr>
            <w:numFmt w:val="decimal"/>
          </w:endnotePr>
          <w:type w:val="continuous"/>
          <w:pgSz w:w="12240" w:h="15840" w:code="1"/>
          <w:pgMar w:top="1260" w:right="720" w:bottom="720" w:left="720" w:header="720" w:footer="720" w:gutter="0"/>
          <w:pgNumType w:start="9"/>
          <w:cols w:space="720"/>
          <w:noEndnote/>
          <w:titlePg/>
        </w:sectPr>
      </w:pPr>
    </w:p>
    <w:p w14:paraId="0765C013" w14:textId="77777777" w:rsidR="00643F54" w:rsidRPr="00735E81" w:rsidRDefault="00643F54">
      <w:pPr>
        <w:pBdr>
          <w:top w:val="single" w:sz="6" w:space="0" w:color="FFFFFF"/>
          <w:left w:val="single" w:sz="6" w:space="0" w:color="FFFFFF"/>
          <w:bottom w:val="single" w:sz="6" w:space="0" w:color="FFFFFF"/>
          <w:right w:val="single" w:sz="6" w:space="0" w:color="FFFFFF"/>
        </w:pBdr>
        <w:jc w:val="center"/>
        <w:rPr>
          <w:b/>
          <w:u w:val="single"/>
        </w:rPr>
      </w:pPr>
      <w:r w:rsidRPr="00735E81">
        <w:rPr>
          <w:b/>
          <w:u w:val="single"/>
        </w:rPr>
        <w:lastRenderedPageBreak/>
        <w:t>ADDITIONAL INFORMATION</w:t>
      </w:r>
    </w:p>
    <w:p w14:paraId="65863AFE" w14:textId="77777777" w:rsidR="00643F54" w:rsidRPr="00735E81" w:rsidRDefault="00643F54">
      <w:pPr>
        <w:pBdr>
          <w:top w:val="single" w:sz="6" w:space="0" w:color="FFFFFF"/>
          <w:left w:val="single" w:sz="6" w:space="0" w:color="FFFFFF"/>
          <w:bottom w:val="single" w:sz="6" w:space="0" w:color="FFFFFF"/>
          <w:right w:val="single" w:sz="6" w:space="0" w:color="FFFFFF"/>
        </w:pBdr>
        <w:jc w:val="center"/>
        <w:rPr>
          <w:b/>
        </w:rPr>
      </w:pPr>
    </w:p>
    <w:p w14:paraId="699214E9" w14:textId="77777777" w:rsidR="00643F54" w:rsidRPr="00735E81" w:rsidRDefault="00643F54">
      <w:pPr>
        <w:pBdr>
          <w:top w:val="single" w:sz="6" w:space="0" w:color="FFFFFF"/>
          <w:left w:val="single" w:sz="6" w:space="0" w:color="FFFFFF"/>
          <w:bottom w:val="single" w:sz="6" w:space="0" w:color="FFFFFF"/>
          <w:right w:val="single" w:sz="6" w:space="0" w:color="FFFFFF"/>
        </w:pBdr>
        <w:jc w:val="center"/>
        <w:rPr>
          <w:u w:val="single"/>
        </w:rPr>
      </w:pPr>
      <w:r w:rsidRPr="00735E81">
        <w:rPr>
          <w:b/>
          <w:i/>
        </w:rPr>
        <w:t>THIS PAGE NEED NOT BE INCLUDED WHEN SUBMITTING FORM FOR REVIEW</w:t>
      </w:r>
    </w:p>
    <w:p w14:paraId="24392B67" w14:textId="77777777" w:rsidR="00643F54" w:rsidRDefault="00643F54">
      <w:pPr>
        <w:pBdr>
          <w:top w:val="single" w:sz="6" w:space="0" w:color="FFFFFF"/>
          <w:left w:val="single" w:sz="6" w:space="0" w:color="FFFFFF"/>
          <w:bottom w:val="single" w:sz="6" w:space="0" w:color="FFFFFF"/>
          <w:right w:val="single" w:sz="6" w:space="0" w:color="FFFFFF"/>
        </w:pBdr>
        <w:rPr>
          <w:u w:val="single"/>
        </w:rPr>
      </w:pPr>
    </w:p>
    <w:p w14:paraId="4042D274"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hanging="1440"/>
      </w:pPr>
      <w:r w:rsidRPr="00EE51AF">
        <w:rPr>
          <w:b/>
        </w:rPr>
        <w:t>Question 2</w:t>
      </w:r>
      <w:r w:rsidR="00C74333">
        <w:rPr>
          <w:b/>
        </w:rPr>
        <w:t>B</w:t>
      </w:r>
      <w:r w:rsidRPr="00735E81">
        <w:tab/>
        <w:t>USDA promulgated PAIN/DISTRESS CATEGORIES - Please use the following categories when categorizing the pain/distress level.</w:t>
      </w:r>
    </w:p>
    <w:p w14:paraId="5E908348"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hanging="1440"/>
      </w:pPr>
    </w:p>
    <w:p w14:paraId="69094482"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hanging="1440"/>
        <w:rPr>
          <w:u w:val="single"/>
        </w:rPr>
      </w:pPr>
      <w:r w:rsidRPr="00735E81">
        <w:t xml:space="preserve">            B         </w:t>
      </w:r>
      <w:r w:rsidRPr="00735E81">
        <w:rPr>
          <w:u w:val="single"/>
        </w:rPr>
        <w:t>Pain or Distress – None</w:t>
      </w:r>
    </w:p>
    <w:p w14:paraId="239629E3"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1440"/>
      </w:pPr>
      <w:r w:rsidRPr="00735E81">
        <w:t>Animals being bred, acclimatized, or held for use in teaching, testing, experiments, research or surgery BUT NOT YET USED for such purposes. Some examples would include:</w:t>
      </w:r>
    </w:p>
    <w:p w14:paraId="52D1AA34"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used in the Animal Production/Maintenance such as routine farm animal production operations and transgenic animal core facility breeding</w:t>
      </w:r>
      <w:r w:rsidRPr="00735E81">
        <w:rPr>
          <w:vertAlign w:val="superscript"/>
        </w:rPr>
        <w:t>a</w:t>
      </w:r>
      <w:r w:rsidRPr="00735E81">
        <w:t>.</w:t>
      </w:r>
    </w:p>
    <w:p w14:paraId="507B6455"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being bred or housed without any research manipulation, prior to euthanasia or transfer to another protocol</w:t>
      </w:r>
    </w:p>
    <w:p w14:paraId="28C4E9BF"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used for demonstration purposes in teaching and outreach.</w:t>
      </w:r>
    </w:p>
    <w:p w14:paraId="25480833"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being hel</w:t>
      </w:r>
      <w:r>
        <w:t>d under an “admini</w:t>
      </w:r>
      <w:r w:rsidRPr="00735E81">
        <w:t>strative protocol” for reasons determined by the unit, project, or program veterinarian.</w:t>
      </w:r>
    </w:p>
    <w:p w14:paraId="576F4EC3"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Observation of animal behavior in the wild without manipulating the animal or its environment.</w:t>
      </w:r>
    </w:p>
    <w:p w14:paraId="642D7E8E"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2880"/>
        <w:rPr>
          <w:sz w:val="16"/>
          <w:szCs w:val="16"/>
        </w:rPr>
      </w:pPr>
    </w:p>
    <w:p w14:paraId="405D071F"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rPr>
          <w:szCs w:val="24"/>
        </w:rPr>
      </w:pPr>
      <w:r w:rsidRPr="00735E81">
        <w:rPr>
          <w:szCs w:val="24"/>
          <w:vertAlign w:val="superscript"/>
        </w:rPr>
        <w:t>a</w:t>
      </w:r>
      <w:r w:rsidRPr="00735E81">
        <w:rPr>
          <w:szCs w:val="24"/>
        </w:rPr>
        <w:t>This does not include tail snips in mice used in genotyping. This is then a research use and puts it in higher pain/distress category.</w:t>
      </w:r>
    </w:p>
    <w:p w14:paraId="4BE6FB90"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774DB234" w14:textId="77777777" w:rsidR="00EE51AF" w:rsidRPr="00735E81" w:rsidRDefault="00EE51AF" w:rsidP="00EE51AF">
      <w:pPr>
        <w:keepNext/>
        <w:pBdr>
          <w:top w:val="single" w:sz="6" w:space="0" w:color="FFFFFF"/>
          <w:left w:val="single" w:sz="6" w:space="0" w:color="FFFFFF"/>
          <w:bottom w:val="single" w:sz="6" w:space="0" w:color="FFFFFF"/>
          <w:right w:val="single" w:sz="6" w:space="0" w:color="FFFFFF"/>
        </w:pBdr>
        <w:tabs>
          <w:tab w:val="left" w:pos="-1440"/>
        </w:tabs>
        <w:ind w:left="1440" w:hanging="720"/>
      </w:pPr>
      <w:r w:rsidRPr="00735E81">
        <w:t>C</w:t>
      </w:r>
      <w:r w:rsidRPr="00735E81">
        <w:tab/>
      </w:r>
      <w:r w:rsidRPr="00735E81">
        <w:rPr>
          <w:u w:val="single"/>
        </w:rPr>
        <w:t>Pain or Distress - None or Minor</w:t>
      </w:r>
    </w:p>
    <w:p w14:paraId="7ABA6E7F"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pPr>
      <w:r w:rsidRPr="00735E81">
        <w:t xml:space="preserve">These include studies that DO NOT involve surgery; induction of painful or stressful disease conditions, or pain or distress in excess of that associated with routine injections or blood collection.  Included are induction or transplantation of tumors in animals (as long as the tumors do not cause pain and the animals are terminated prior to becoming ill), administration of mildly toxic substances or pathogenic agents that cause no significant disease or distress, polyclonal antibody production (antigen inoculations and blood collection) as long as significant disease does not result, mild food restriction, and, typically, the collection of animals from the wild or from experimental units (i.e. fish in earthen ponds) for minor procedures.  NOTE: If blood is to be collected via the retro-orbital or intracardiac methods, then anesthesia is required and Pain/Distress D must be selected.  Also, if </w:t>
      </w:r>
      <w:r w:rsidRPr="00735E81">
        <w:rPr>
          <w:i/>
        </w:rPr>
        <w:t>in vivo</w:t>
      </w:r>
      <w:r w:rsidRPr="00735E81">
        <w:t xml:space="preserve"> monoclonal antibody production is to be performed, the pain category D must be selected.</w:t>
      </w:r>
    </w:p>
    <w:p w14:paraId="5D2DF6D8"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4763AE49"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1440" w:hanging="720"/>
      </w:pPr>
      <w:r w:rsidRPr="00735E81">
        <w:t>D</w:t>
      </w:r>
      <w:r w:rsidRPr="00735E81">
        <w:tab/>
      </w:r>
      <w:r w:rsidRPr="00735E81">
        <w:rPr>
          <w:u w:val="single"/>
        </w:rPr>
        <w:t>Pain or Distress Relieved by Appropriate Measures</w:t>
      </w:r>
    </w:p>
    <w:p w14:paraId="5621FCFC"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pPr>
      <w:r w:rsidRPr="00735E81">
        <w:t>A major concern of the reviewers of these protocols is the degree of pain and/or distress imposed on the animals in the studies, and the methods the investigators will use to prevent, relieve, or minimize such pain or distress.</w:t>
      </w:r>
    </w:p>
    <w:p w14:paraId="70F340E9"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3F0E2407"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firstLine="1440"/>
      </w:pPr>
      <w:r w:rsidRPr="00735E81">
        <w:t>Following is a partial list of procedures known to involve significant pain and/or distress:</w:t>
      </w:r>
    </w:p>
    <w:p w14:paraId="1C890446" w14:textId="77777777" w:rsidR="00EE51AF" w:rsidRPr="00735E81" w:rsidRDefault="00EE51AF" w:rsidP="00EE51AF">
      <w:pPr>
        <w:pStyle w:val="Level4"/>
        <w:pBdr>
          <w:top w:val="single" w:sz="6" w:space="0" w:color="FFFFFF"/>
          <w:left w:val="single" w:sz="6" w:space="0" w:color="FFFFFF"/>
          <w:bottom w:val="single" w:sz="6" w:space="0" w:color="FFFFFF"/>
          <w:right w:val="single" w:sz="6" w:space="0" w:color="FFFFFF"/>
        </w:pBdr>
        <w:tabs>
          <w:tab w:val="left" w:pos="-1440"/>
          <w:tab w:val="num" w:pos="2880"/>
        </w:tabs>
        <w:ind w:hanging="450"/>
      </w:pPr>
      <w:r w:rsidRPr="00735E81">
        <w:t>Surgical procedures such as biopsies, gonadectomy, exposure of blood vessels, chronic catheter implementation, laparotomy, or laparoscopy</w:t>
      </w:r>
    </w:p>
    <w:p w14:paraId="4F75C234"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lastRenderedPageBreak/>
        <w:t>2.</w:t>
      </w:r>
      <w:r w:rsidRPr="00735E81">
        <w:tab/>
        <w:t>Administration of any chemical or organism that would be expected to produce pains or distress but which will be alleviated by analgesics</w:t>
      </w:r>
    </w:p>
    <w:p w14:paraId="73A81762"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t>3.</w:t>
      </w:r>
      <w:r w:rsidRPr="00735E81">
        <w:tab/>
        <w:t>Intracardiac or retro-orbital blood collections</w:t>
      </w:r>
    </w:p>
    <w:p w14:paraId="12960A48"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t>4.</w:t>
      </w:r>
      <w:r w:rsidRPr="00735E81">
        <w:tab/>
        <w:t>Monoclonal antibody production (ascites method)</w:t>
      </w:r>
    </w:p>
    <w:p w14:paraId="2115336A"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t>5.</w:t>
      </w:r>
      <w:r w:rsidRPr="00735E81">
        <w:tab/>
        <w:t>Other procedures which would be painful or distressful to the animal if performed without the benefit of anesthesia, analgesic, and/or tranquilization (e.g., exsanguination).</w:t>
      </w:r>
    </w:p>
    <w:p w14:paraId="45623962"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64403034"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1440" w:hanging="720"/>
      </w:pPr>
      <w:r w:rsidRPr="00735E81">
        <w:t>E</w:t>
      </w:r>
      <w:r w:rsidRPr="00735E81">
        <w:tab/>
      </w:r>
      <w:r w:rsidRPr="00735E81">
        <w:rPr>
          <w:u w:val="single"/>
        </w:rPr>
        <w:t>Pain or Distress without Anestheia, Analgesia or Tranquilizers</w:t>
      </w:r>
    </w:p>
    <w:p w14:paraId="0D861F4C"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pPr>
      <w:r w:rsidRPr="00735E81">
        <w:t>If the nature of the study prohibits the use of pain and/or distress relieving drugs, or if unavoidable and unalleviated pain or distress will be produced, you must provide a written justification. (Include this in your response to Item 8, B, 5.)  Such procedures include: direct stimulation of central nervous system pain tracts, nociceptor stimulation by physical or chemical means that cause severe pain (e.g., corneal abrasions), or any potentially painful procedure if performed without chemical relief of pain.</w:t>
      </w:r>
    </w:p>
    <w:p w14:paraId="6D6B695E" w14:textId="77777777" w:rsidR="00EE51AF" w:rsidRDefault="00EE51AF">
      <w:pPr>
        <w:pBdr>
          <w:top w:val="single" w:sz="6" w:space="0" w:color="FFFFFF"/>
          <w:left w:val="single" w:sz="6" w:space="0" w:color="FFFFFF"/>
          <w:bottom w:val="single" w:sz="6" w:space="0" w:color="FFFFFF"/>
          <w:right w:val="single" w:sz="6" w:space="0" w:color="FFFFFF"/>
        </w:pBdr>
        <w:rPr>
          <w:u w:val="single"/>
        </w:rPr>
      </w:pPr>
    </w:p>
    <w:p w14:paraId="4CB63548" w14:textId="77777777" w:rsidR="00EE51AF" w:rsidRPr="00735E81" w:rsidRDefault="00EE51AF">
      <w:pPr>
        <w:pBdr>
          <w:top w:val="single" w:sz="6" w:space="0" w:color="FFFFFF"/>
          <w:left w:val="single" w:sz="6" w:space="0" w:color="FFFFFF"/>
          <w:bottom w:val="single" w:sz="6" w:space="0" w:color="FFFFFF"/>
          <w:right w:val="single" w:sz="6" w:space="0" w:color="FFFFFF"/>
        </w:pBdr>
        <w:rPr>
          <w:u w:val="single"/>
        </w:rPr>
      </w:pPr>
    </w:p>
    <w:p w14:paraId="0526E7FF" w14:textId="77777777" w:rsidR="00643F54" w:rsidRPr="00735E81" w:rsidRDefault="00703032" w:rsidP="00703032">
      <w:pPr>
        <w:pBdr>
          <w:top w:val="single" w:sz="6" w:space="0" w:color="FFFFFF"/>
          <w:left w:val="single" w:sz="6" w:space="0" w:color="FFFFFF"/>
          <w:bottom w:val="single" w:sz="6" w:space="0" w:color="FFFFFF"/>
          <w:right w:val="single" w:sz="6" w:space="0" w:color="FFFFFF"/>
        </w:pBdr>
        <w:tabs>
          <w:tab w:val="left" w:pos="-1440"/>
        </w:tabs>
        <w:ind w:left="1440" w:hanging="1440"/>
      </w:pPr>
      <w:r w:rsidRPr="00EE51AF">
        <w:rPr>
          <w:b/>
        </w:rPr>
        <w:t xml:space="preserve">Question </w:t>
      </w:r>
      <w:r w:rsidR="00EE51AF" w:rsidRPr="00EE51AF">
        <w:rPr>
          <w:b/>
        </w:rPr>
        <w:t>3</w:t>
      </w:r>
      <w:r w:rsidR="00643F54" w:rsidRPr="00735E81">
        <w:tab/>
        <w:t xml:space="preserve">The IACUC is required to inspect animal housing areas and laboratories (at least twice per year) where animals are </w:t>
      </w:r>
      <w:r w:rsidRPr="00735E81">
        <w:t>housed</w:t>
      </w:r>
      <w:r w:rsidR="00643F54" w:rsidRPr="00735E81">
        <w:t xml:space="preserve"> for 12 or more hours.</w:t>
      </w:r>
    </w:p>
    <w:p w14:paraId="409ED723"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28B027B8" w14:textId="77777777" w:rsidR="00643F54" w:rsidRPr="00735E81" w:rsidRDefault="00EE51AF" w:rsidP="00703032">
      <w:pPr>
        <w:pStyle w:val="Level1"/>
        <w:pBdr>
          <w:top w:val="single" w:sz="6" w:space="0" w:color="FFFFFF"/>
          <w:left w:val="single" w:sz="6" w:space="0" w:color="FFFFFF"/>
          <w:bottom w:val="single" w:sz="6" w:space="0" w:color="FFFFFF"/>
          <w:right w:val="single" w:sz="6" w:space="0" w:color="FFFFFF"/>
        </w:pBdr>
        <w:tabs>
          <w:tab w:val="left" w:pos="-1440"/>
        </w:tabs>
      </w:pPr>
      <w:r w:rsidRPr="00EE51AF">
        <w:rPr>
          <w:b/>
        </w:rPr>
        <w:t>Question 4</w:t>
      </w:r>
      <w:r w:rsidR="00703032" w:rsidRPr="00EE51AF">
        <w:t xml:space="preserve">     </w:t>
      </w:r>
      <w:r w:rsidRPr="00EE51AF">
        <w:t xml:space="preserve"> </w:t>
      </w:r>
      <w:r w:rsidR="00643F54" w:rsidRPr="00735E81">
        <w:t>PERSONNEL QUALIFICATIONS:</w:t>
      </w:r>
    </w:p>
    <w:p w14:paraId="08F074B2"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0BB982A5" w14:textId="77777777" w:rsidR="00643F54" w:rsidRPr="00735E81" w:rsidRDefault="00643F54" w:rsidP="00703032">
      <w:pPr>
        <w:pBdr>
          <w:top w:val="single" w:sz="6" w:space="0" w:color="FFFFFF"/>
          <w:left w:val="single" w:sz="6" w:space="0" w:color="FFFFFF"/>
          <w:bottom w:val="single" w:sz="6" w:space="0" w:color="FFFFFF"/>
          <w:right w:val="single" w:sz="6" w:space="0" w:color="FFFFFF"/>
        </w:pBdr>
        <w:ind w:left="1440"/>
      </w:pPr>
      <w:r w:rsidRPr="00735E81">
        <w:t xml:space="preserve">Federal regulations require institutions to ensure that people caring for or using animals are qualified to do so through documented training or experience.  This training is to include investigators, technical personnel, trainees, visiting investigators, and any other individuals who may perform animal husbandry, anesthesia, surgery, or other experimental manipulations involving animals. </w:t>
      </w:r>
    </w:p>
    <w:p w14:paraId="66D5AD56"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E679B54" w14:textId="77777777" w:rsidR="00643F54" w:rsidRPr="00735E81" w:rsidRDefault="005E3AE3" w:rsidP="005E3AE3">
      <w:pPr>
        <w:pBdr>
          <w:top w:val="single" w:sz="6" w:space="0" w:color="FFFFFF"/>
          <w:left w:val="single" w:sz="6" w:space="0" w:color="FFFFFF"/>
          <w:bottom w:val="single" w:sz="6" w:space="0" w:color="FFFFFF"/>
          <w:right w:val="single" w:sz="6" w:space="0" w:color="FFFFFF"/>
        </w:pBdr>
        <w:tabs>
          <w:tab w:val="left" w:pos="-1440"/>
        </w:tabs>
        <w:ind w:left="1440" w:hanging="1440"/>
      </w:pPr>
      <w:r w:rsidRPr="00EE51AF">
        <w:rPr>
          <w:b/>
        </w:rPr>
        <w:t xml:space="preserve">Question </w:t>
      </w:r>
      <w:r w:rsidR="00EE51AF" w:rsidRPr="00EE51AF">
        <w:rPr>
          <w:b/>
        </w:rPr>
        <w:t>7</w:t>
      </w:r>
      <w:r w:rsidR="00643F54" w:rsidRPr="00735E81">
        <w:tab/>
        <w:t>Please use this procedure list for guidance in providing the necessary information.  Please note that this is not meant to be an exhaustive list, but only a guide.</w:t>
      </w:r>
    </w:p>
    <w:p w14:paraId="57BEAC3F"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48E2D8B5"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Body fluid sampling</w:t>
      </w:r>
      <w:r w:rsidRPr="00735E81">
        <w:t xml:space="preserve"> (e.g. blood, cerebrospinal fluid, ascites, urine —describe method of collection, amount, frequency).</w:t>
      </w:r>
    </w:p>
    <w:p w14:paraId="41A08034"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Antibody production</w:t>
      </w:r>
      <w:r w:rsidRPr="00735E81">
        <w:t xml:space="preserve"> (indicate route of administration, volume administered per site, number of sites, adjuvant use and frequency, consideration of alternatives to Freund’s adjuvant, anticipated side effects, monitoring protocol).</w:t>
      </w:r>
    </w:p>
    <w:p w14:paraId="45632CAC"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Ascites method for monoclonal antibody production</w:t>
      </w:r>
      <w:r w:rsidRPr="00735E81">
        <w:t xml:space="preserve">.  Auburn University requires adherence </w:t>
      </w:r>
      <w:r w:rsidR="00374A3B" w:rsidRPr="00735E81">
        <w:t xml:space="preserve">to the Office for Laboratory Animal Welfare (OLAW) policies concerning the production of monoclonal antibodies using the mouse ascites method.  Please refer to the OLAW document </w:t>
      </w:r>
      <w:hyperlink r:id="rId25" w:history="1">
        <w:r w:rsidR="00475430" w:rsidRPr="00735E81">
          <w:rPr>
            <w:rStyle w:val="Hyperlink"/>
            <w:snapToGrid/>
            <w:sz w:val="20"/>
          </w:rPr>
          <w:t>http://grants.nih.gov/grants/olaw/references/dc98-01.htm</w:t>
        </w:r>
      </w:hyperlink>
      <w:r w:rsidR="00475430" w:rsidRPr="00735E81">
        <w:rPr>
          <w:rFonts w:ascii="Segoe UI" w:hAnsi="Segoe UI" w:cs="Segoe UI"/>
          <w:snapToGrid/>
          <w:color w:val="0000FF"/>
          <w:sz w:val="18"/>
          <w:szCs w:val="18"/>
        </w:rPr>
        <w:t xml:space="preserve">  </w:t>
      </w:r>
      <w:r w:rsidR="00374A3B" w:rsidRPr="00735E81">
        <w:t>Use of the ascites method requires justification as to why in vitro systems cannot be used.</w:t>
      </w:r>
    </w:p>
    <w:p w14:paraId="08B59DE7"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hanging="90"/>
        <w:outlineLvl w:val="9"/>
      </w:pPr>
      <w:r w:rsidRPr="00735E81">
        <w:rPr>
          <w:b/>
        </w:rPr>
        <w:t>Special diets</w:t>
      </w:r>
      <w:r w:rsidRPr="00735E81">
        <w:t xml:space="preserve"> (describe any anticipated nutritional deficit or other health concerns).</w:t>
      </w:r>
    </w:p>
    <w:p w14:paraId="3A774B1C"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hanging="90"/>
        <w:outlineLvl w:val="9"/>
      </w:pPr>
      <w:r w:rsidRPr="00735E81">
        <w:rPr>
          <w:b/>
        </w:rPr>
        <w:t>Indwelling catheters or implants</w:t>
      </w:r>
      <w:r w:rsidRPr="00735E81">
        <w:t xml:space="preserve"> (describe type, maintenance/monitoring protocol).</w:t>
      </w:r>
    </w:p>
    <w:p w14:paraId="0D8940C0"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 xml:space="preserve">Restraint of an unanesthetized animal </w:t>
      </w:r>
      <w:r w:rsidRPr="00735E81">
        <w:t>other than that associated with brief routine procedures such as for the collection of blood (describe method, duration, frequency).</w:t>
      </w:r>
    </w:p>
    <w:p w14:paraId="6585B57A"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lastRenderedPageBreak/>
        <w:t>Tumor transplantation</w:t>
      </w:r>
      <w:r w:rsidRPr="00735E81">
        <w:t xml:space="preserve"> (describe any anticipated functional deficit to the animal, monitoring protocol, endpoint).</w:t>
      </w:r>
    </w:p>
    <w:p w14:paraId="558FFE35"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Food or fluid restriction</w:t>
      </w:r>
      <w:r w:rsidRPr="00735E81">
        <w:t xml:space="preserve"> (e.g. greater than that associated with pre-anesthetic procedures — describe, include justification and monitoring protocol.)</w:t>
      </w:r>
    </w:p>
    <w:p w14:paraId="10181EE2"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Special housing, equipment, animal care</w:t>
      </w:r>
      <w:r w:rsidRPr="00735E81">
        <w:t xml:space="preserve"> (e.g. describe special caging, water, feed, waste disposal, etc.)</w:t>
      </w:r>
    </w:p>
    <w:p w14:paraId="08657F99"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Experimental endpoint criteria</w:t>
      </w:r>
      <w:r w:rsidRPr="00735E81">
        <w:t xml:space="preserve"> (list the criteria to be used to determine when euthanasia is to be performed.  Death as an endpoint must always be scientifically justified.)</w:t>
      </w:r>
    </w:p>
    <w:p w14:paraId="38DCCC9A" w14:textId="77777777" w:rsidR="00F21972" w:rsidRPr="00735E81" w:rsidRDefault="00F4077E"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 xml:space="preserve">For experiments regarding </w:t>
      </w:r>
      <w:r w:rsidR="001B7592" w:rsidRPr="00735E81">
        <w:rPr>
          <w:b/>
        </w:rPr>
        <w:t xml:space="preserve">new genotypes </w:t>
      </w:r>
      <w:r w:rsidR="001B7592" w:rsidRPr="00735E81">
        <w:t>that may result in unanticipated phenotypes, or other research involving unanticipated results, these results must be identified, interpreted, and reported to IACUC.</w:t>
      </w:r>
    </w:p>
    <w:p w14:paraId="09A1F662"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575B730" w14:textId="77777777" w:rsidR="00643F54" w:rsidRPr="00735E81" w:rsidRDefault="009F754D" w:rsidP="009F754D">
      <w:pPr>
        <w:pBdr>
          <w:top w:val="single" w:sz="6" w:space="0" w:color="FFFFFF"/>
          <w:left w:val="single" w:sz="6" w:space="0" w:color="FFFFFF"/>
          <w:bottom w:val="single" w:sz="6" w:space="0" w:color="FFFFFF"/>
          <w:right w:val="single" w:sz="6" w:space="0" w:color="FFFFFF"/>
        </w:pBdr>
        <w:tabs>
          <w:tab w:val="left" w:pos="-1440"/>
        </w:tabs>
        <w:ind w:left="1440" w:hanging="1440"/>
      </w:pPr>
      <w:r w:rsidRPr="00EE51AF">
        <w:rPr>
          <w:b/>
        </w:rPr>
        <w:t xml:space="preserve">Question </w:t>
      </w:r>
      <w:r w:rsidR="00EE51AF" w:rsidRPr="00EE51AF">
        <w:rPr>
          <w:b/>
        </w:rPr>
        <w:t>8</w:t>
      </w:r>
      <w:r w:rsidR="00CC7B09">
        <w:rPr>
          <w:b/>
        </w:rPr>
        <w:t>A</w:t>
      </w:r>
      <w:r w:rsidR="00643F54" w:rsidRPr="00735E81">
        <w:tab/>
        <w:t xml:space="preserve">The Animal Welfare Act (AWA) requires that the Principal Investigator (PI) consider alternatives and provide a written narrative of the sources consulted to determine whether or not alternatives exist to procedures which may cause pain or distress. </w:t>
      </w:r>
    </w:p>
    <w:p w14:paraId="30017F03"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44725002" w14:textId="77777777" w:rsidR="009F754D" w:rsidRPr="00735E81" w:rsidRDefault="00643F54" w:rsidP="009F754D">
      <w:pPr>
        <w:pBdr>
          <w:top w:val="single" w:sz="6" w:space="0" w:color="FFFFFF"/>
          <w:left w:val="single" w:sz="6" w:space="0" w:color="FFFFFF"/>
          <w:bottom w:val="single" w:sz="6" w:space="0" w:color="FFFFFF"/>
          <w:right w:val="single" w:sz="6" w:space="0" w:color="FFFFFF"/>
        </w:pBdr>
        <w:ind w:left="1440"/>
      </w:pPr>
      <w:r w:rsidRPr="00735E81">
        <w:t xml:space="preserve">According to the Animal Welfare Information Center (AWIC) of the U.S. Department of Agriculture (USDA), an alternative to procedures that may cause more than momentary pain or distress to animals is any procedure which results in REDUCTION in number of animals used, REFINEMENT of techniques to alleviate such pain or distress, or REPLACEMENT of animals (e.g. with an insentient model such as might be accomplished through use of cell culture or computer simulation).  </w:t>
      </w:r>
    </w:p>
    <w:p w14:paraId="70744639" w14:textId="77777777" w:rsidR="00643F54" w:rsidRPr="00735E81" w:rsidRDefault="009F754D" w:rsidP="009F754D">
      <w:pPr>
        <w:pBdr>
          <w:top w:val="single" w:sz="6" w:space="0" w:color="FFFFFF"/>
          <w:left w:val="single" w:sz="6" w:space="0" w:color="FFFFFF"/>
          <w:bottom w:val="single" w:sz="6" w:space="0" w:color="FFFFFF"/>
          <w:right w:val="single" w:sz="6" w:space="0" w:color="FFFFFF"/>
        </w:pBdr>
        <w:ind w:left="1440"/>
        <w:rPr>
          <w:u w:val="single"/>
        </w:rPr>
      </w:pPr>
      <w:r w:rsidRPr="00735E81">
        <w:t>To</w:t>
      </w:r>
      <w:r w:rsidR="00643F54" w:rsidRPr="00735E81">
        <w:t xml:space="preserve"> explore a variety of resources for evaluating alternatives investigators may consult the following website: </w:t>
      </w:r>
      <w:hyperlink r:id="rId26" w:history="1">
        <w:r w:rsidR="002E4AB6" w:rsidRPr="00735E81">
          <w:rPr>
            <w:rStyle w:val="Hyperlink"/>
          </w:rPr>
          <w:t>http://www.aaalac.org/resources/links.cfm#alternatives</w:t>
        </w:r>
      </w:hyperlink>
    </w:p>
    <w:p w14:paraId="37B6EF52" w14:textId="77777777" w:rsidR="00643F54" w:rsidRPr="00735E81" w:rsidRDefault="00643F54" w:rsidP="00AB612C">
      <w:pPr>
        <w:pStyle w:val="Heading1"/>
        <w:rPr>
          <w:sz w:val="22"/>
          <w:szCs w:val="22"/>
        </w:rPr>
      </w:pPr>
    </w:p>
    <w:p w14:paraId="0007E4F3" w14:textId="77777777" w:rsidR="00643F54" w:rsidRDefault="00643F54">
      <w:pPr>
        <w:pBdr>
          <w:top w:val="single" w:sz="6" w:space="0" w:color="FFFFFF"/>
          <w:left w:val="single" w:sz="6" w:space="0" w:color="FFFFFF"/>
          <w:bottom w:val="single" w:sz="6" w:space="0" w:color="FFFFFF"/>
          <w:right w:val="single" w:sz="6" w:space="0" w:color="FFFFFF"/>
        </w:pBdr>
        <w:ind w:left="720"/>
        <w:rPr>
          <w:sz w:val="20"/>
          <w:u w:val="single"/>
        </w:rPr>
      </w:pPr>
    </w:p>
    <w:sectPr w:rsidR="00643F54" w:rsidSect="00087164">
      <w:headerReference w:type="default" r:id="rId27"/>
      <w:footerReference w:type="even" r:id="rId28"/>
      <w:footerReference w:type="default" r:id="rId29"/>
      <w:endnotePr>
        <w:numFmt w:val="decimal"/>
      </w:endnotePr>
      <w:pgSz w:w="12240" w:h="15840"/>
      <w:pgMar w:top="1440" w:right="720" w:bottom="144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2E02D" w14:textId="77777777" w:rsidR="00CB7A3A" w:rsidRDefault="00CB7A3A">
      <w:r>
        <w:separator/>
      </w:r>
    </w:p>
  </w:endnote>
  <w:endnote w:type="continuationSeparator" w:id="0">
    <w:p w14:paraId="0E981F40" w14:textId="77777777" w:rsidR="00CB7A3A" w:rsidRDefault="00CB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7149C" w14:textId="77777777" w:rsidR="00334DE9" w:rsidRDefault="00334D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EE45CA" w14:textId="77777777" w:rsidR="00334DE9" w:rsidRDefault="00334D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27993" w14:textId="77777777" w:rsidR="00334DE9" w:rsidRPr="00C10017" w:rsidRDefault="00334DE9" w:rsidP="00C10017">
    <w:pPr>
      <w:pStyle w:val="Footer"/>
      <w:jc w:val="right"/>
      <w:rPr>
        <w:sz w:val="16"/>
        <w:szCs w:val="16"/>
      </w:rPr>
    </w:pPr>
    <w:r w:rsidRPr="00C10017">
      <w:t xml:space="preserve"> </w:t>
    </w:r>
    <w:r w:rsidRPr="00C10017">
      <w:rPr>
        <w:sz w:val="16"/>
        <w:szCs w:val="16"/>
      </w:rPr>
      <w:t xml:space="preserve">ASRF </w:t>
    </w:r>
    <w:r>
      <w:rPr>
        <w:sz w:val="16"/>
        <w:szCs w:val="16"/>
      </w:rPr>
      <w:t>09/2016</w:t>
    </w:r>
  </w:p>
  <w:p w14:paraId="01FEC28A" w14:textId="6D5573A6" w:rsidR="00334DE9" w:rsidRPr="00F21972" w:rsidRDefault="00334DE9" w:rsidP="00C10017">
    <w:pPr>
      <w:pStyle w:val="Footer"/>
      <w:jc w:val="right"/>
      <w:rPr>
        <w:sz w:val="16"/>
        <w:szCs w:val="16"/>
      </w:rPr>
    </w:pPr>
    <w:r>
      <w:rPr>
        <w:sz w:val="16"/>
        <w:szCs w:val="16"/>
      </w:rPr>
      <w:t xml:space="preserve">Page </w:t>
    </w:r>
    <w:r w:rsidRPr="00F21972">
      <w:rPr>
        <w:sz w:val="16"/>
        <w:szCs w:val="16"/>
      </w:rPr>
      <w:fldChar w:fldCharType="begin"/>
    </w:r>
    <w:r w:rsidRPr="00F21972">
      <w:rPr>
        <w:sz w:val="16"/>
        <w:szCs w:val="16"/>
      </w:rPr>
      <w:instrText xml:space="preserve"> PAGE   \* MERGEFORMAT </w:instrText>
    </w:r>
    <w:r w:rsidRPr="00F21972">
      <w:rPr>
        <w:sz w:val="16"/>
        <w:szCs w:val="16"/>
      </w:rPr>
      <w:fldChar w:fldCharType="separate"/>
    </w:r>
    <w:r w:rsidR="009F14A4">
      <w:rPr>
        <w:noProof/>
        <w:sz w:val="16"/>
        <w:szCs w:val="16"/>
      </w:rPr>
      <w:t>4</w:t>
    </w:r>
    <w:r w:rsidRPr="00F21972">
      <w:rPr>
        <w:noProof/>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1C050" w14:textId="77777777" w:rsidR="00334DE9" w:rsidRPr="00C10017" w:rsidRDefault="00334DE9" w:rsidP="00C10017">
    <w:pPr>
      <w:pStyle w:val="Footer"/>
      <w:jc w:val="right"/>
      <w:rPr>
        <w:sz w:val="16"/>
        <w:szCs w:val="16"/>
      </w:rPr>
    </w:pPr>
    <w:r w:rsidRPr="00C10017">
      <w:rPr>
        <w:sz w:val="16"/>
        <w:szCs w:val="16"/>
      </w:rPr>
      <w:t xml:space="preserve">ASRF </w:t>
    </w:r>
    <w:r>
      <w:rPr>
        <w:sz w:val="16"/>
        <w:szCs w:val="16"/>
      </w:rPr>
      <w:t>09/2016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F8DD" w14:textId="77777777" w:rsidR="00334DE9" w:rsidRDefault="00334D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FF1F55" w14:textId="77777777" w:rsidR="00334DE9" w:rsidRDefault="00334DE9">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8D9F" w14:textId="77777777" w:rsidR="00334DE9" w:rsidRPr="00C10017" w:rsidRDefault="00334DE9" w:rsidP="00C10017">
    <w:pPr>
      <w:pStyle w:val="Footer"/>
      <w:jc w:val="right"/>
      <w:rPr>
        <w:sz w:val="16"/>
        <w:szCs w:val="16"/>
      </w:rPr>
    </w:pPr>
    <w:r w:rsidRPr="00C10017">
      <w:rPr>
        <w:sz w:val="16"/>
        <w:szCs w:val="16"/>
      </w:rPr>
      <w:t xml:space="preserve">ASRF </w:t>
    </w:r>
    <w:r>
      <w:rPr>
        <w:sz w:val="16"/>
        <w:szCs w:val="16"/>
      </w:rPr>
      <w:t>04/2012</w:t>
    </w:r>
  </w:p>
  <w:p w14:paraId="7634D909" w14:textId="77777777" w:rsidR="00334DE9" w:rsidRDefault="00334DE9">
    <w:pPr>
      <w:pStyle w:val="Footer"/>
      <w:jc w:val="right"/>
      <w:rPr>
        <w:b/>
        <w:sz w:val="16"/>
      </w:rPr>
    </w:pPr>
    <w:r w:rsidRPr="00F21972">
      <w:rPr>
        <w:b/>
        <w:sz w:val="16"/>
      </w:rPr>
      <w:t xml:space="preserve">Page </w:t>
    </w:r>
    <w:r>
      <w:rPr>
        <w:b/>
        <w:sz w:val="16"/>
      </w:rPr>
      <w:t>12</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AAC87" w14:textId="77777777" w:rsidR="00334DE9" w:rsidRDefault="00334DE9">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5239" w14:textId="77777777" w:rsidR="00334DE9" w:rsidRDefault="00334D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45501D" w14:textId="77777777" w:rsidR="00334DE9" w:rsidRDefault="00334DE9">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3A3C2" w14:textId="77777777" w:rsidR="00334DE9" w:rsidRPr="00C10017" w:rsidRDefault="00334DE9" w:rsidP="00C10017">
    <w:pPr>
      <w:pStyle w:val="Footer"/>
      <w:jc w:val="right"/>
      <w:rPr>
        <w:sz w:val="16"/>
        <w:szCs w:val="16"/>
      </w:rPr>
    </w:pPr>
    <w:r w:rsidRPr="00C10017">
      <w:rPr>
        <w:sz w:val="16"/>
        <w:szCs w:val="16"/>
      </w:rPr>
      <w:t xml:space="preserve">ASRF </w:t>
    </w:r>
    <w:r>
      <w:rPr>
        <w:sz w:val="16"/>
        <w:szCs w:val="16"/>
      </w:rPr>
      <w:t>04/2012</w:t>
    </w:r>
  </w:p>
  <w:p w14:paraId="211E28F0" w14:textId="77777777" w:rsidR="00334DE9" w:rsidRDefault="00334DE9">
    <w:pPr>
      <w:pStyle w:val="Footer"/>
      <w:jc w:val="right"/>
      <w:rPr>
        <w:b/>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CF01D" w14:textId="77777777" w:rsidR="00CB7A3A" w:rsidRDefault="00CB7A3A">
      <w:r>
        <w:separator/>
      </w:r>
    </w:p>
  </w:footnote>
  <w:footnote w:type="continuationSeparator" w:id="0">
    <w:p w14:paraId="5BE75334" w14:textId="77777777" w:rsidR="00CB7A3A" w:rsidRDefault="00CB7A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CFD2" w14:textId="77777777" w:rsidR="00334DE9" w:rsidRDefault="00334DE9" w:rsidP="00555B6A">
    <w:pPr>
      <w:pStyle w:val="Header"/>
      <w:tabs>
        <w:tab w:val="clear" w:pos="4320"/>
        <w:tab w:val="clear" w:pos="8640"/>
        <w:tab w:val="left" w:pos="3545"/>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95F91" w14:textId="77777777" w:rsidR="00334DE9" w:rsidRDefault="00334D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119EE" w14:textId="77777777" w:rsidR="00334DE9" w:rsidRDefault="00334DE9">
    <w:pPr>
      <w:pStyle w:val="Header"/>
      <w:tabs>
        <w:tab w:val="clear" w:pos="4320"/>
        <w:tab w:val="clear" w:pos="8640"/>
      </w:tabs>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A6FA7" w14:textId="77777777" w:rsidR="00334DE9" w:rsidRDefault="00334DE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48891" w14:textId="77777777" w:rsidR="00334DE9" w:rsidRDefault="00334DE9">
    <w:pPr>
      <w:pStyle w:val="Header"/>
      <w:tabs>
        <w:tab w:val="clear" w:pos="4320"/>
        <w:tab w:val="clear" w:pos="8640"/>
      </w:tabs>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pPr>
        <w:tabs>
          <w:tab w:val="num" w:pos="720"/>
        </w:tabs>
        <w:ind w:left="720" w:hanging="720"/>
      </w:pPr>
      <w:rPr>
        <w:rFonts w:ascii="CG Times" w:hAnsi="CG Times"/>
        <w:sz w:val="24"/>
      </w:r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3"/>
    <w:multiLevelType w:val="multilevel"/>
    <w:tmpl w:val="00000000"/>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4"/>
    <w:multiLevelType w:val="multilevel"/>
    <w:tmpl w:val="00000000"/>
    <w:lvl w:ilvl="0">
      <w:start w:val="1"/>
      <w:numFmt w:val="decimal"/>
      <w:lvlText w:val="%1"/>
      <w:lvlJc w:val="left"/>
    </w:lvl>
    <w:lvl w:ilvl="1">
      <w:start w:val="1"/>
      <w:numFmt w:val="upperLetter"/>
      <w:lvlText w:val="%2"/>
      <w:lvlJc w:val="left"/>
    </w:lvl>
    <w:lvl w:ilvl="2">
      <w:start w:val="1"/>
      <w:numFmt w:val="decimal"/>
      <w:lvlText w:val="%3"/>
      <w:lvlJc w:val="left"/>
    </w:lvl>
    <w:lvl w:ilvl="3">
      <w:start w:val="1"/>
      <w:numFmt w:val="decimal"/>
      <w:pStyle w:val="Level4"/>
      <w:lvlText w:val="%4."/>
      <w:lvlJc w:val="left"/>
      <w:pPr>
        <w:tabs>
          <w:tab w:val="num" w:pos="2880"/>
        </w:tabs>
        <w:ind w:left="2880" w:hanging="720"/>
      </w:p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05"/>
    <w:multiLevelType w:val="multilevel"/>
    <w:tmpl w:val="00000000"/>
    <w:lvl w:ilvl="0">
      <w:start w:val="1"/>
      <w:numFmt w:val="upperLetter"/>
      <w:lvlText w:val="%1"/>
      <w:lvlJc w:val="left"/>
    </w:lvl>
    <w:lvl w:ilvl="1">
      <w:start w:val="1"/>
      <w:numFmt w:val="upperLetter"/>
      <w:lvlText w:val="%2"/>
      <w:lvlJc w:val="left"/>
    </w:lvl>
    <w:lvl w:ilvl="2">
      <w:start w:val="1"/>
      <w:numFmt w:val="decimal"/>
      <w:pStyle w:val="Level3"/>
      <w:lvlText w:val="%3."/>
      <w:lvlJc w:val="left"/>
      <w:pPr>
        <w:tabs>
          <w:tab w:val="num" w:pos="2160"/>
        </w:tabs>
        <w:ind w:left="2160" w:hanging="720"/>
      </w:pPr>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4">
    <w:nsid w:val="05972F60"/>
    <w:multiLevelType w:val="hybridMultilevel"/>
    <w:tmpl w:val="EAB0F47A"/>
    <w:lvl w:ilvl="0" w:tplc="EB20D8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9786C"/>
    <w:multiLevelType w:val="singleLevel"/>
    <w:tmpl w:val="15D00ADA"/>
    <w:lvl w:ilvl="0">
      <w:start w:val="1"/>
      <w:numFmt w:val="upperLetter"/>
      <w:lvlText w:val="%1."/>
      <w:lvlJc w:val="left"/>
      <w:pPr>
        <w:tabs>
          <w:tab w:val="num" w:pos="1440"/>
        </w:tabs>
        <w:ind w:left="1440" w:hanging="720"/>
      </w:pPr>
      <w:rPr>
        <w:rFonts w:hint="default"/>
      </w:rPr>
    </w:lvl>
  </w:abstractNum>
  <w:abstractNum w:abstractNumId="6">
    <w:nsid w:val="0A9A6E1D"/>
    <w:multiLevelType w:val="singleLevel"/>
    <w:tmpl w:val="20FE3666"/>
    <w:lvl w:ilvl="0">
      <w:start w:val="1"/>
      <w:numFmt w:val="upperLetter"/>
      <w:lvlText w:val="%1."/>
      <w:lvlJc w:val="left"/>
      <w:pPr>
        <w:tabs>
          <w:tab w:val="num" w:pos="1440"/>
        </w:tabs>
        <w:ind w:left="1440" w:hanging="720"/>
      </w:pPr>
      <w:rPr>
        <w:rFonts w:hint="default"/>
      </w:rPr>
    </w:lvl>
  </w:abstractNum>
  <w:abstractNum w:abstractNumId="7">
    <w:nsid w:val="14E07F6E"/>
    <w:multiLevelType w:val="hybridMultilevel"/>
    <w:tmpl w:val="813E92A8"/>
    <w:lvl w:ilvl="0" w:tplc="B0DC8A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D627ED2"/>
    <w:multiLevelType w:val="hybridMultilevel"/>
    <w:tmpl w:val="5F9A2352"/>
    <w:lvl w:ilvl="0" w:tplc="4D029E46">
      <w:start w:val="1"/>
      <w:numFmt w:val="decimal"/>
      <w:lvlText w:val="%1.)"/>
      <w:lvlJc w:val="left"/>
      <w:pPr>
        <w:ind w:left="1350" w:hanging="360"/>
      </w:pPr>
      <w:rPr>
        <w:rFonts w:hint="default"/>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23C73CDB"/>
    <w:multiLevelType w:val="hybridMultilevel"/>
    <w:tmpl w:val="9174957A"/>
    <w:lvl w:ilvl="0" w:tplc="0409000F">
      <w:start w:val="8"/>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00274"/>
    <w:multiLevelType w:val="hybridMultilevel"/>
    <w:tmpl w:val="721CFF34"/>
    <w:lvl w:ilvl="0" w:tplc="EB20D8B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37B6076F"/>
    <w:multiLevelType w:val="hybridMultilevel"/>
    <w:tmpl w:val="B4B2C7A6"/>
    <w:lvl w:ilvl="0" w:tplc="04090001">
      <w:start w:val="1"/>
      <w:numFmt w:val="bulle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305E09"/>
    <w:multiLevelType w:val="hybridMultilevel"/>
    <w:tmpl w:val="EAB0F47A"/>
    <w:lvl w:ilvl="0" w:tplc="EB20D8B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487D235C"/>
    <w:multiLevelType w:val="singleLevel"/>
    <w:tmpl w:val="78EA0F38"/>
    <w:lvl w:ilvl="0">
      <w:start w:val="1"/>
      <w:numFmt w:val="decimal"/>
      <w:lvlText w:val="%1)"/>
      <w:lvlJc w:val="left"/>
      <w:pPr>
        <w:tabs>
          <w:tab w:val="num" w:pos="2160"/>
        </w:tabs>
        <w:ind w:left="2160" w:hanging="720"/>
      </w:pPr>
      <w:rPr>
        <w:rFonts w:hint="default"/>
      </w:rPr>
    </w:lvl>
  </w:abstractNum>
  <w:abstractNum w:abstractNumId="14">
    <w:nsid w:val="51AC0AE1"/>
    <w:multiLevelType w:val="hybridMultilevel"/>
    <w:tmpl w:val="05F26A6E"/>
    <w:lvl w:ilvl="0" w:tplc="491E9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510F57"/>
    <w:multiLevelType w:val="hybridMultilevel"/>
    <w:tmpl w:val="6F48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F97326"/>
    <w:multiLevelType w:val="singleLevel"/>
    <w:tmpl w:val="DE364902"/>
    <w:lvl w:ilvl="0">
      <w:start w:val="10"/>
      <w:numFmt w:val="decimal"/>
      <w:lvlText w:val="%1."/>
      <w:lvlJc w:val="left"/>
      <w:pPr>
        <w:tabs>
          <w:tab w:val="num" w:pos="360"/>
        </w:tabs>
        <w:ind w:left="360" w:hanging="360"/>
      </w:pPr>
    </w:lvl>
  </w:abstractNum>
  <w:abstractNum w:abstractNumId="17">
    <w:nsid w:val="5BE101B6"/>
    <w:multiLevelType w:val="hybridMultilevel"/>
    <w:tmpl w:val="AA94727E"/>
    <w:lvl w:ilvl="0" w:tplc="ACEA1DC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087F5F"/>
    <w:multiLevelType w:val="singleLevel"/>
    <w:tmpl w:val="4A66813C"/>
    <w:lvl w:ilvl="0">
      <w:start w:val="1"/>
      <w:numFmt w:val="upperLetter"/>
      <w:lvlText w:val="%1."/>
      <w:lvlJc w:val="left"/>
      <w:pPr>
        <w:tabs>
          <w:tab w:val="num" w:pos="1080"/>
        </w:tabs>
        <w:ind w:left="1080" w:hanging="360"/>
      </w:pPr>
      <w:rPr>
        <w:rFonts w:hint="default"/>
      </w:rPr>
    </w:lvl>
  </w:abstractNum>
  <w:abstractNum w:abstractNumId="19">
    <w:nsid w:val="5FB57978"/>
    <w:multiLevelType w:val="singleLevel"/>
    <w:tmpl w:val="3398C656"/>
    <w:lvl w:ilvl="0">
      <w:start w:val="14"/>
      <w:numFmt w:val="decimal"/>
      <w:lvlText w:val="%1."/>
      <w:lvlJc w:val="left"/>
      <w:pPr>
        <w:tabs>
          <w:tab w:val="num" w:pos="720"/>
        </w:tabs>
        <w:ind w:left="720" w:hanging="720"/>
      </w:pPr>
      <w:rPr>
        <w:rFonts w:hint="default"/>
      </w:rPr>
    </w:lvl>
  </w:abstractNum>
  <w:abstractNum w:abstractNumId="20">
    <w:nsid w:val="71A47349"/>
    <w:multiLevelType w:val="singleLevel"/>
    <w:tmpl w:val="0F22DE0C"/>
    <w:lvl w:ilvl="0">
      <w:start w:val="1"/>
      <w:numFmt w:val="upperLetter"/>
      <w:lvlText w:val="%1."/>
      <w:lvlJc w:val="left"/>
      <w:pPr>
        <w:tabs>
          <w:tab w:val="num" w:pos="1080"/>
        </w:tabs>
        <w:ind w:left="1080" w:hanging="360"/>
      </w:pPr>
      <w:rPr>
        <w:rFonts w:hint="default"/>
      </w:rPr>
    </w:lvl>
  </w:abstractNum>
  <w:abstractNum w:abstractNumId="21">
    <w:nsid w:val="76A6223C"/>
    <w:multiLevelType w:val="hybridMultilevel"/>
    <w:tmpl w:val="0AD6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lvlText w:val="%1."/>
        <w:lvlJc w:val="left"/>
        <w:pPr>
          <w:tabs>
            <w:tab w:val="num" w:pos="0"/>
          </w:tabs>
          <w:ind w:left="0" w:firstLine="0"/>
        </w:pPr>
      </w:lvl>
    </w:lvlOverride>
    <w:lvlOverride w:ilvl="1">
      <w:lvl w:ilvl="1">
        <w:start w:val="1"/>
        <w:numFmt w:val="decimal"/>
        <w:lvlText w:val="%2."/>
        <w:lvlJc w:val="left"/>
        <w:pPr>
          <w:tabs>
            <w:tab w:val="num" w:pos="0"/>
          </w:tabs>
          <w:ind w:left="0" w:firstLine="0"/>
        </w:pPr>
      </w:lvl>
    </w:lvlOverride>
    <w:lvlOverride w:ilvl="2">
      <w:lvl w:ilvl="2">
        <w:start w:val="1"/>
        <w:numFmt w:val="decimal"/>
        <w:lvlText w:val="%3."/>
        <w:lvlJc w:val="left"/>
        <w:pPr>
          <w:tabs>
            <w:tab w:val="num" w:pos="0"/>
          </w:tabs>
          <w:ind w:left="0" w:firstLine="0"/>
        </w:pPr>
      </w:lvl>
    </w:lvlOverride>
    <w:lvlOverride w:ilvl="3">
      <w:lvl w:ilvl="3">
        <w:start w:val="1"/>
        <w:numFmt w:val="decimal"/>
        <w:lvlText w:val="%4"/>
        <w:lvlJc w:val="left"/>
        <w:pPr>
          <w:tabs>
            <w:tab w:val="num" w:pos="0"/>
          </w:tabs>
          <w:ind w:left="0" w:firstLine="0"/>
        </w:pPr>
      </w:lvl>
    </w:lvlOverride>
    <w:lvlOverride w:ilvl="4">
      <w:lvl w:ilvl="4">
        <w:start w:val="1"/>
        <w:numFmt w:val="decimal"/>
        <w:lvlText w:val="%5"/>
        <w:lvlJc w:val="left"/>
        <w:pPr>
          <w:tabs>
            <w:tab w:val="num" w:pos="0"/>
          </w:tabs>
          <w:ind w:left="0" w:firstLine="0"/>
        </w:pPr>
      </w:lvl>
    </w:lvlOverride>
    <w:lvlOverride w:ilvl="5">
      <w:lvl w:ilvl="5">
        <w:start w:val="1"/>
        <w:numFmt w:val="decimal"/>
        <w:lvlText w:val="%6"/>
        <w:lvlJc w:val="left"/>
        <w:pPr>
          <w:tabs>
            <w:tab w:val="num" w:pos="0"/>
          </w:tabs>
          <w:ind w:left="0" w:firstLine="0"/>
        </w:pPr>
      </w:lvl>
    </w:lvlOverride>
    <w:lvlOverride w:ilvl="6">
      <w:lvl w:ilvl="6">
        <w:start w:val="1"/>
        <w:numFmt w:val="decimal"/>
        <w:lvlText w:val="%7"/>
        <w:lvlJc w:val="left"/>
        <w:pPr>
          <w:tabs>
            <w:tab w:val="num" w:pos="0"/>
          </w:tabs>
          <w:ind w:left="0" w:firstLine="0"/>
        </w:pPr>
      </w:lvl>
    </w:lvlOverride>
    <w:lvlOverride w:ilvl="7">
      <w:lvl w:ilvl="7">
        <w:start w:val="1"/>
        <w:numFmt w:val="decimal"/>
        <w:lvlText w:val="%8"/>
        <w:lvlJc w:val="left"/>
        <w:pPr>
          <w:tabs>
            <w:tab w:val="num" w:pos="0"/>
          </w:tabs>
          <w:ind w:left="0" w:firstLine="0"/>
        </w:pPr>
      </w:lvl>
    </w:lvlOverride>
    <w:lvlOverride w:ilvl="8">
      <w:lvl w:ilvl="8">
        <w:numFmt w:val="decimal"/>
        <w:lvlText w:val=""/>
        <w:lvlJc w:val="left"/>
        <w:pPr>
          <w:tabs>
            <w:tab w:val="num" w:pos="0"/>
          </w:tabs>
          <w:ind w:left="0" w:firstLine="0"/>
        </w:pPr>
      </w:lvl>
    </w:lvlOverride>
  </w:num>
  <w:num w:numId="2">
    <w:abstractNumId w:val="1"/>
    <w:lvlOverride w:ilvl="0">
      <w:startOverride w:val="9"/>
      <w:lvl w:ilvl="0">
        <w:start w:val="9"/>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3"/>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2"/>
      <w:lvl w:ilvl="2">
        <w:start w:val="2"/>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2"/>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pStyle w:val="Level4"/>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19"/>
  </w:num>
  <w:num w:numId="6">
    <w:abstractNumId w:val="5"/>
  </w:num>
  <w:num w:numId="7">
    <w:abstractNumId w:val="13"/>
  </w:num>
  <w:num w:numId="8">
    <w:abstractNumId w:val="6"/>
  </w:num>
  <w:num w:numId="9">
    <w:abstractNumId w:val="18"/>
  </w:num>
  <w:num w:numId="10">
    <w:abstractNumId w:val="20"/>
  </w:num>
  <w:num w:numId="11">
    <w:abstractNumId w:val="16"/>
  </w:num>
  <w:num w:numId="12">
    <w:abstractNumId w:val="4"/>
  </w:num>
  <w:num w:numId="13">
    <w:abstractNumId w:val="12"/>
  </w:num>
  <w:num w:numId="14">
    <w:abstractNumId w:val="10"/>
  </w:num>
  <w:num w:numId="15">
    <w:abstractNumId w:val="8"/>
  </w:num>
  <w:num w:numId="16">
    <w:abstractNumId w:val="11"/>
  </w:num>
  <w:num w:numId="17">
    <w:abstractNumId w:val="15"/>
  </w:num>
  <w:num w:numId="18">
    <w:abstractNumId w:val="9"/>
  </w:num>
  <w:num w:numId="19">
    <w:abstractNumId w:val="7"/>
  </w:num>
  <w:num w:numId="20">
    <w:abstractNumId w:val="17"/>
  </w:num>
  <w:num w:numId="21">
    <w:abstractNumId w:val="14"/>
  </w:num>
  <w:num w:numId="22">
    <w:abstractNumId w:val="21"/>
  </w:num>
  <w:numIdMacAtCleanup w:val="2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Catalano">
    <w15:presenceInfo w15:providerId="AD" w15:userId="S-1-5-21-2286752186-3697686403-1823448917-547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A"/>
    <w:rsid w:val="00010639"/>
    <w:rsid w:val="00010A54"/>
    <w:rsid w:val="0001623C"/>
    <w:rsid w:val="00025EC5"/>
    <w:rsid w:val="000302A6"/>
    <w:rsid w:val="00035757"/>
    <w:rsid w:val="00044708"/>
    <w:rsid w:val="00054E44"/>
    <w:rsid w:val="00061951"/>
    <w:rsid w:val="00061B97"/>
    <w:rsid w:val="0007352D"/>
    <w:rsid w:val="000779DB"/>
    <w:rsid w:val="00077E0D"/>
    <w:rsid w:val="000826F6"/>
    <w:rsid w:val="000833D9"/>
    <w:rsid w:val="0008441C"/>
    <w:rsid w:val="00087164"/>
    <w:rsid w:val="00094E9B"/>
    <w:rsid w:val="000A0140"/>
    <w:rsid w:val="000A353B"/>
    <w:rsid w:val="000A4712"/>
    <w:rsid w:val="000B1C27"/>
    <w:rsid w:val="000B28E2"/>
    <w:rsid w:val="000B7F91"/>
    <w:rsid w:val="000C1E38"/>
    <w:rsid w:val="000D7D4A"/>
    <w:rsid w:val="000D7E88"/>
    <w:rsid w:val="000E485E"/>
    <w:rsid w:val="000E7832"/>
    <w:rsid w:val="000E7C9F"/>
    <w:rsid w:val="000E7EC0"/>
    <w:rsid w:val="000F0486"/>
    <w:rsid w:val="000F30FB"/>
    <w:rsid w:val="000F5524"/>
    <w:rsid w:val="000F7936"/>
    <w:rsid w:val="00106908"/>
    <w:rsid w:val="00123273"/>
    <w:rsid w:val="0013651C"/>
    <w:rsid w:val="001368F8"/>
    <w:rsid w:val="00142E42"/>
    <w:rsid w:val="001637B5"/>
    <w:rsid w:val="00173E38"/>
    <w:rsid w:val="0017407A"/>
    <w:rsid w:val="00180374"/>
    <w:rsid w:val="00181B79"/>
    <w:rsid w:val="00183F28"/>
    <w:rsid w:val="001878D2"/>
    <w:rsid w:val="00196200"/>
    <w:rsid w:val="001B0CCC"/>
    <w:rsid w:val="001B356B"/>
    <w:rsid w:val="001B7592"/>
    <w:rsid w:val="001C21BB"/>
    <w:rsid w:val="001C62C7"/>
    <w:rsid w:val="001C74E0"/>
    <w:rsid w:val="001D6224"/>
    <w:rsid w:val="001E6B87"/>
    <w:rsid w:val="001F78E8"/>
    <w:rsid w:val="002064C7"/>
    <w:rsid w:val="0020698E"/>
    <w:rsid w:val="002126EE"/>
    <w:rsid w:val="00215C04"/>
    <w:rsid w:val="0021759C"/>
    <w:rsid w:val="00220318"/>
    <w:rsid w:val="002217E4"/>
    <w:rsid w:val="00223E7D"/>
    <w:rsid w:val="002253E0"/>
    <w:rsid w:val="00227A8E"/>
    <w:rsid w:val="00230795"/>
    <w:rsid w:val="002508F0"/>
    <w:rsid w:val="002548FF"/>
    <w:rsid w:val="002643CF"/>
    <w:rsid w:val="002644AA"/>
    <w:rsid w:val="002650E3"/>
    <w:rsid w:val="0026576B"/>
    <w:rsid w:val="00274BAA"/>
    <w:rsid w:val="00282E3F"/>
    <w:rsid w:val="00286E36"/>
    <w:rsid w:val="0028718F"/>
    <w:rsid w:val="00293504"/>
    <w:rsid w:val="0029698D"/>
    <w:rsid w:val="002A1921"/>
    <w:rsid w:val="002A1B79"/>
    <w:rsid w:val="002A5733"/>
    <w:rsid w:val="002B5646"/>
    <w:rsid w:val="002B7E37"/>
    <w:rsid w:val="002C2BDE"/>
    <w:rsid w:val="002C3265"/>
    <w:rsid w:val="002C344E"/>
    <w:rsid w:val="002D0723"/>
    <w:rsid w:val="002D6DF5"/>
    <w:rsid w:val="002E4AB6"/>
    <w:rsid w:val="002E53F2"/>
    <w:rsid w:val="002E60DE"/>
    <w:rsid w:val="002F042D"/>
    <w:rsid w:val="002F62E0"/>
    <w:rsid w:val="003037E0"/>
    <w:rsid w:val="00310F50"/>
    <w:rsid w:val="00312BB3"/>
    <w:rsid w:val="003158E1"/>
    <w:rsid w:val="00327EAF"/>
    <w:rsid w:val="00334DE9"/>
    <w:rsid w:val="00340B90"/>
    <w:rsid w:val="0035466D"/>
    <w:rsid w:val="0035716F"/>
    <w:rsid w:val="003579DE"/>
    <w:rsid w:val="00367B1C"/>
    <w:rsid w:val="00367CB4"/>
    <w:rsid w:val="00371A7E"/>
    <w:rsid w:val="00374A3B"/>
    <w:rsid w:val="00374DF3"/>
    <w:rsid w:val="00382AB6"/>
    <w:rsid w:val="00383DAB"/>
    <w:rsid w:val="003918C9"/>
    <w:rsid w:val="0039382E"/>
    <w:rsid w:val="003965C7"/>
    <w:rsid w:val="003A11FB"/>
    <w:rsid w:val="003A20EF"/>
    <w:rsid w:val="003A663A"/>
    <w:rsid w:val="003A7219"/>
    <w:rsid w:val="003B0688"/>
    <w:rsid w:val="003B53C3"/>
    <w:rsid w:val="003C2243"/>
    <w:rsid w:val="003C7073"/>
    <w:rsid w:val="003D15D6"/>
    <w:rsid w:val="003D1AA1"/>
    <w:rsid w:val="003D385B"/>
    <w:rsid w:val="003E00B1"/>
    <w:rsid w:val="003F4377"/>
    <w:rsid w:val="003F4677"/>
    <w:rsid w:val="004004A5"/>
    <w:rsid w:val="004008FB"/>
    <w:rsid w:val="00401FD9"/>
    <w:rsid w:val="00410189"/>
    <w:rsid w:val="00417709"/>
    <w:rsid w:val="0043085B"/>
    <w:rsid w:val="00452556"/>
    <w:rsid w:val="00452C58"/>
    <w:rsid w:val="0045519A"/>
    <w:rsid w:val="004579CB"/>
    <w:rsid w:val="004579EA"/>
    <w:rsid w:val="0046102E"/>
    <w:rsid w:val="004612DE"/>
    <w:rsid w:val="00466E74"/>
    <w:rsid w:val="00471355"/>
    <w:rsid w:val="00475430"/>
    <w:rsid w:val="004771CB"/>
    <w:rsid w:val="00496246"/>
    <w:rsid w:val="00497131"/>
    <w:rsid w:val="004A4691"/>
    <w:rsid w:val="004B228C"/>
    <w:rsid w:val="004B6996"/>
    <w:rsid w:val="004B7D59"/>
    <w:rsid w:val="004C149E"/>
    <w:rsid w:val="004C2D75"/>
    <w:rsid w:val="004C3632"/>
    <w:rsid w:val="004C43CD"/>
    <w:rsid w:val="004C4F79"/>
    <w:rsid w:val="004C7AEE"/>
    <w:rsid w:val="004D0CDF"/>
    <w:rsid w:val="004D12D9"/>
    <w:rsid w:val="004D6466"/>
    <w:rsid w:val="004E262F"/>
    <w:rsid w:val="004E2CE3"/>
    <w:rsid w:val="004E3F5D"/>
    <w:rsid w:val="004F2294"/>
    <w:rsid w:val="00501AE0"/>
    <w:rsid w:val="00501E63"/>
    <w:rsid w:val="00510F29"/>
    <w:rsid w:val="0052735F"/>
    <w:rsid w:val="00541206"/>
    <w:rsid w:val="0055484D"/>
    <w:rsid w:val="00555B6A"/>
    <w:rsid w:val="00556882"/>
    <w:rsid w:val="00566BC3"/>
    <w:rsid w:val="005742C9"/>
    <w:rsid w:val="00576435"/>
    <w:rsid w:val="00576763"/>
    <w:rsid w:val="00585121"/>
    <w:rsid w:val="00594451"/>
    <w:rsid w:val="005A070E"/>
    <w:rsid w:val="005A086B"/>
    <w:rsid w:val="005A2322"/>
    <w:rsid w:val="005A5999"/>
    <w:rsid w:val="005A660A"/>
    <w:rsid w:val="005A7018"/>
    <w:rsid w:val="005B168D"/>
    <w:rsid w:val="005B3F3D"/>
    <w:rsid w:val="005B642F"/>
    <w:rsid w:val="005B6471"/>
    <w:rsid w:val="005C15DD"/>
    <w:rsid w:val="005C23C9"/>
    <w:rsid w:val="005C358B"/>
    <w:rsid w:val="005C584A"/>
    <w:rsid w:val="005D2DBB"/>
    <w:rsid w:val="005D4559"/>
    <w:rsid w:val="005D6B52"/>
    <w:rsid w:val="005D788D"/>
    <w:rsid w:val="005E0CE5"/>
    <w:rsid w:val="005E3AE3"/>
    <w:rsid w:val="005E58CD"/>
    <w:rsid w:val="005F309E"/>
    <w:rsid w:val="00607E1B"/>
    <w:rsid w:val="006146FD"/>
    <w:rsid w:val="00616D3C"/>
    <w:rsid w:val="006209AD"/>
    <w:rsid w:val="006265D6"/>
    <w:rsid w:val="00626CD7"/>
    <w:rsid w:val="006372DB"/>
    <w:rsid w:val="0063798F"/>
    <w:rsid w:val="006402D9"/>
    <w:rsid w:val="00643F54"/>
    <w:rsid w:val="0064645D"/>
    <w:rsid w:val="006504C6"/>
    <w:rsid w:val="006511A5"/>
    <w:rsid w:val="006533D8"/>
    <w:rsid w:val="00666EE9"/>
    <w:rsid w:val="006671FF"/>
    <w:rsid w:val="0067045F"/>
    <w:rsid w:val="0067424B"/>
    <w:rsid w:val="00683F16"/>
    <w:rsid w:val="006857A3"/>
    <w:rsid w:val="00690C1B"/>
    <w:rsid w:val="0069314B"/>
    <w:rsid w:val="006A4636"/>
    <w:rsid w:val="006B4E4A"/>
    <w:rsid w:val="006B644D"/>
    <w:rsid w:val="006C05CE"/>
    <w:rsid w:val="006C3F31"/>
    <w:rsid w:val="006C68AD"/>
    <w:rsid w:val="006D3596"/>
    <w:rsid w:val="006D64BB"/>
    <w:rsid w:val="006D7174"/>
    <w:rsid w:val="006E4963"/>
    <w:rsid w:val="006F0A51"/>
    <w:rsid w:val="006F7B13"/>
    <w:rsid w:val="00700158"/>
    <w:rsid w:val="00700361"/>
    <w:rsid w:val="00701E71"/>
    <w:rsid w:val="00702756"/>
    <w:rsid w:val="00702B94"/>
    <w:rsid w:val="00703032"/>
    <w:rsid w:val="00712FF0"/>
    <w:rsid w:val="00720CD9"/>
    <w:rsid w:val="0072419A"/>
    <w:rsid w:val="00731077"/>
    <w:rsid w:val="00733148"/>
    <w:rsid w:val="00735E81"/>
    <w:rsid w:val="00744720"/>
    <w:rsid w:val="0074548E"/>
    <w:rsid w:val="0074742A"/>
    <w:rsid w:val="00753819"/>
    <w:rsid w:val="00754FED"/>
    <w:rsid w:val="007605DA"/>
    <w:rsid w:val="00762F02"/>
    <w:rsid w:val="00777BD3"/>
    <w:rsid w:val="007978A2"/>
    <w:rsid w:val="007A2A72"/>
    <w:rsid w:val="007B205D"/>
    <w:rsid w:val="007C2E72"/>
    <w:rsid w:val="007C6B29"/>
    <w:rsid w:val="007E3746"/>
    <w:rsid w:val="007E380C"/>
    <w:rsid w:val="007E40C6"/>
    <w:rsid w:val="007F2343"/>
    <w:rsid w:val="00803C8F"/>
    <w:rsid w:val="00806E22"/>
    <w:rsid w:val="00807864"/>
    <w:rsid w:val="008114AE"/>
    <w:rsid w:val="008142C2"/>
    <w:rsid w:val="00815031"/>
    <w:rsid w:val="00815594"/>
    <w:rsid w:val="008164C1"/>
    <w:rsid w:val="00817638"/>
    <w:rsid w:val="008224F6"/>
    <w:rsid w:val="00823BF4"/>
    <w:rsid w:val="00827A53"/>
    <w:rsid w:val="0083021E"/>
    <w:rsid w:val="008310D3"/>
    <w:rsid w:val="0083610B"/>
    <w:rsid w:val="00836224"/>
    <w:rsid w:val="00842E6B"/>
    <w:rsid w:val="008433F0"/>
    <w:rsid w:val="008502F4"/>
    <w:rsid w:val="008605E0"/>
    <w:rsid w:val="0086426E"/>
    <w:rsid w:val="008667BF"/>
    <w:rsid w:val="008732FC"/>
    <w:rsid w:val="00875671"/>
    <w:rsid w:val="00883C37"/>
    <w:rsid w:val="00884958"/>
    <w:rsid w:val="00895371"/>
    <w:rsid w:val="008A4612"/>
    <w:rsid w:val="008B0591"/>
    <w:rsid w:val="008B6222"/>
    <w:rsid w:val="008C439A"/>
    <w:rsid w:val="008C6D24"/>
    <w:rsid w:val="008C751E"/>
    <w:rsid w:val="008D6EF5"/>
    <w:rsid w:val="008E21C8"/>
    <w:rsid w:val="008F5646"/>
    <w:rsid w:val="00902123"/>
    <w:rsid w:val="00902D02"/>
    <w:rsid w:val="009121A8"/>
    <w:rsid w:val="009131D6"/>
    <w:rsid w:val="009159A2"/>
    <w:rsid w:val="00920E73"/>
    <w:rsid w:val="00922AD4"/>
    <w:rsid w:val="009327B3"/>
    <w:rsid w:val="00941447"/>
    <w:rsid w:val="0094488D"/>
    <w:rsid w:val="00947130"/>
    <w:rsid w:val="00960687"/>
    <w:rsid w:val="00961752"/>
    <w:rsid w:val="009745D2"/>
    <w:rsid w:val="00981A66"/>
    <w:rsid w:val="009854F8"/>
    <w:rsid w:val="009A01E0"/>
    <w:rsid w:val="009A40B5"/>
    <w:rsid w:val="009B62CC"/>
    <w:rsid w:val="009C5C43"/>
    <w:rsid w:val="009D3DAE"/>
    <w:rsid w:val="009E1B5F"/>
    <w:rsid w:val="009E28A7"/>
    <w:rsid w:val="009E5715"/>
    <w:rsid w:val="009F14A4"/>
    <w:rsid w:val="009F2835"/>
    <w:rsid w:val="009F689C"/>
    <w:rsid w:val="009F754D"/>
    <w:rsid w:val="00A0615F"/>
    <w:rsid w:val="00A06E73"/>
    <w:rsid w:val="00A1105B"/>
    <w:rsid w:val="00A2418F"/>
    <w:rsid w:val="00A31185"/>
    <w:rsid w:val="00A345B9"/>
    <w:rsid w:val="00A60829"/>
    <w:rsid w:val="00A6315B"/>
    <w:rsid w:val="00A66E7C"/>
    <w:rsid w:val="00A6748A"/>
    <w:rsid w:val="00A76071"/>
    <w:rsid w:val="00A8131D"/>
    <w:rsid w:val="00A81E46"/>
    <w:rsid w:val="00A94671"/>
    <w:rsid w:val="00A9501A"/>
    <w:rsid w:val="00AA3995"/>
    <w:rsid w:val="00AA6026"/>
    <w:rsid w:val="00AB1922"/>
    <w:rsid w:val="00AB44BD"/>
    <w:rsid w:val="00AB494D"/>
    <w:rsid w:val="00AB533E"/>
    <w:rsid w:val="00AB612C"/>
    <w:rsid w:val="00AC2E7A"/>
    <w:rsid w:val="00AD24C4"/>
    <w:rsid w:val="00AE36A5"/>
    <w:rsid w:val="00AE36D6"/>
    <w:rsid w:val="00AE6E20"/>
    <w:rsid w:val="00AE7409"/>
    <w:rsid w:val="00AF36AE"/>
    <w:rsid w:val="00AF538B"/>
    <w:rsid w:val="00B03B54"/>
    <w:rsid w:val="00B115F1"/>
    <w:rsid w:val="00B138F1"/>
    <w:rsid w:val="00B22FAE"/>
    <w:rsid w:val="00B24039"/>
    <w:rsid w:val="00B257E3"/>
    <w:rsid w:val="00B37803"/>
    <w:rsid w:val="00B4058F"/>
    <w:rsid w:val="00B462EF"/>
    <w:rsid w:val="00B52B30"/>
    <w:rsid w:val="00B73F3B"/>
    <w:rsid w:val="00B76A73"/>
    <w:rsid w:val="00B85824"/>
    <w:rsid w:val="00B87B17"/>
    <w:rsid w:val="00BA5F1F"/>
    <w:rsid w:val="00BA7AED"/>
    <w:rsid w:val="00BB2B8E"/>
    <w:rsid w:val="00BB7D1C"/>
    <w:rsid w:val="00BC4BD3"/>
    <w:rsid w:val="00BC5CAD"/>
    <w:rsid w:val="00BD44FF"/>
    <w:rsid w:val="00BD4A04"/>
    <w:rsid w:val="00BE3BB3"/>
    <w:rsid w:val="00BF2A17"/>
    <w:rsid w:val="00BF73C5"/>
    <w:rsid w:val="00C006B0"/>
    <w:rsid w:val="00C022C2"/>
    <w:rsid w:val="00C050F9"/>
    <w:rsid w:val="00C05CE2"/>
    <w:rsid w:val="00C10017"/>
    <w:rsid w:val="00C13197"/>
    <w:rsid w:val="00C2509F"/>
    <w:rsid w:val="00C27EC7"/>
    <w:rsid w:val="00C316B1"/>
    <w:rsid w:val="00C45881"/>
    <w:rsid w:val="00C47EC8"/>
    <w:rsid w:val="00C642D7"/>
    <w:rsid w:val="00C670AA"/>
    <w:rsid w:val="00C74333"/>
    <w:rsid w:val="00C75879"/>
    <w:rsid w:val="00C75A3E"/>
    <w:rsid w:val="00C934D6"/>
    <w:rsid w:val="00C96AD3"/>
    <w:rsid w:val="00CA0B17"/>
    <w:rsid w:val="00CA4AC0"/>
    <w:rsid w:val="00CA4DC0"/>
    <w:rsid w:val="00CB4528"/>
    <w:rsid w:val="00CB5B14"/>
    <w:rsid w:val="00CB7A3A"/>
    <w:rsid w:val="00CC7B09"/>
    <w:rsid w:val="00CC7F13"/>
    <w:rsid w:val="00CD262E"/>
    <w:rsid w:val="00CD6DF8"/>
    <w:rsid w:val="00CE1DAE"/>
    <w:rsid w:val="00D00712"/>
    <w:rsid w:val="00D14A5A"/>
    <w:rsid w:val="00D20C10"/>
    <w:rsid w:val="00D2546E"/>
    <w:rsid w:val="00D27128"/>
    <w:rsid w:val="00D31345"/>
    <w:rsid w:val="00D35A44"/>
    <w:rsid w:val="00D378A1"/>
    <w:rsid w:val="00D4619E"/>
    <w:rsid w:val="00D52231"/>
    <w:rsid w:val="00D53C29"/>
    <w:rsid w:val="00D62B63"/>
    <w:rsid w:val="00D72C63"/>
    <w:rsid w:val="00D76E08"/>
    <w:rsid w:val="00D9033E"/>
    <w:rsid w:val="00D918B1"/>
    <w:rsid w:val="00DA0F0F"/>
    <w:rsid w:val="00DA2F82"/>
    <w:rsid w:val="00DA7028"/>
    <w:rsid w:val="00DB27B3"/>
    <w:rsid w:val="00DB49B7"/>
    <w:rsid w:val="00DB6A98"/>
    <w:rsid w:val="00DD6FB5"/>
    <w:rsid w:val="00DF066E"/>
    <w:rsid w:val="00E01E93"/>
    <w:rsid w:val="00E03B1C"/>
    <w:rsid w:val="00E0531A"/>
    <w:rsid w:val="00E05916"/>
    <w:rsid w:val="00E06457"/>
    <w:rsid w:val="00E065C8"/>
    <w:rsid w:val="00E16F86"/>
    <w:rsid w:val="00E3793A"/>
    <w:rsid w:val="00E40B05"/>
    <w:rsid w:val="00E47811"/>
    <w:rsid w:val="00E5218F"/>
    <w:rsid w:val="00E5242A"/>
    <w:rsid w:val="00E5424B"/>
    <w:rsid w:val="00E54C9F"/>
    <w:rsid w:val="00E55BB9"/>
    <w:rsid w:val="00E579C6"/>
    <w:rsid w:val="00E81F51"/>
    <w:rsid w:val="00E82F21"/>
    <w:rsid w:val="00E86B33"/>
    <w:rsid w:val="00E9042B"/>
    <w:rsid w:val="00E92096"/>
    <w:rsid w:val="00E9307E"/>
    <w:rsid w:val="00E97767"/>
    <w:rsid w:val="00EA7345"/>
    <w:rsid w:val="00EB0285"/>
    <w:rsid w:val="00EB6517"/>
    <w:rsid w:val="00EB70A1"/>
    <w:rsid w:val="00EC32CC"/>
    <w:rsid w:val="00ED1BD7"/>
    <w:rsid w:val="00EE414B"/>
    <w:rsid w:val="00EE460A"/>
    <w:rsid w:val="00EE4894"/>
    <w:rsid w:val="00EE51AF"/>
    <w:rsid w:val="00EF14D1"/>
    <w:rsid w:val="00EF1A4F"/>
    <w:rsid w:val="00EF3DAC"/>
    <w:rsid w:val="00EF620F"/>
    <w:rsid w:val="00EF6509"/>
    <w:rsid w:val="00F02EDF"/>
    <w:rsid w:val="00F168DB"/>
    <w:rsid w:val="00F21972"/>
    <w:rsid w:val="00F26B76"/>
    <w:rsid w:val="00F26BF9"/>
    <w:rsid w:val="00F32553"/>
    <w:rsid w:val="00F32F41"/>
    <w:rsid w:val="00F34C02"/>
    <w:rsid w:val="00F4077E"/>
    <w:rsid w:val="00F42FBF"/>
    <w:rsid w:val="00F43BC0"/>
    <w:rsid w:val="00F53434"/>
    <w:rsid w:val="00F60AB1"/>
    <w:rsid w:val="00F63079"/>
    <w:rsid w:val="00F65323"/>
    <w:rsid w:val="00F725C3"/>
    <w:rsid w:val="00F760DA"/>
    <w:rsid w:val="00F819FC"/>
    <w:rsid w:val="00F821EC"/>
    <w:rsid w:val="00F822A9"/>
    <w:rsid w:val="00F9040F"/>
    <w:rsid w:val="00F924AA"/>
    <w:rsid w:val="00FB0B4B"/>
    <w:rsid w:val="00FB48B8"/>
    <w:rsid w:val="00FD14DA"/>
    <w:rsid w:val="00FD255B"/>
    <w:rsid w:val="00FD2F4A"/>
    <w:rsid w:val="00FE2E4D"/>
    <w:rsid w:val="00FE4B5F"/>
    <w:rsid w:val="00FF06DC"/>
    <w:rsid w:val="00FF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3D380"/>
  <w15:chartTrackingRefBased/>
  <w15:docId w15:val="{F908518B-CB7B-4ACB-A939-B71B1E0C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napToGrid w:val="0"/>
      <w:sz w:val="24"/>
    </w:rPr>
  </w:style>
  <w:style w:type="paragraph" w:styleId="Heading1">
    <w:name w:val="heading 1"/>
    <w:basedOn w:val="Normal"/>
    <w:next w:val="Normal"/>
    <w:qFormat/>
    <w:pPr>
      <w:keepNext/>
      <w:pBdr>
        <w:top w:val="single" w:sz="6" w:space="0" w:color="FFFFFF"/>
        <w:left w:val="single" w:sz="6" w:space="0" w:color="FFFFFF"/>
        <w:bottom w:val="single" w:sz="6" w:space="0" w:color="FFFFFF"/>
        <w:right w:val="single" w:sz="6" w:space="0" w:color="FFFFFF"/>
      </w:pBdr>
      <w:tabs>
        <w:tab w:val="left" w:pos="-1440"/>
        <w:tab w:val="right" w:pos="4680"/>
      </w:tabs>
      <w:ind w:right="390"/>
      <w:outlineLvl w:val="0"/>
    </w:pPr>
    <w:rPr>
      <w:b/>
      <w:sz w:val="20"/>
    </w:rPr>
  </w:style>
  <w:style w:type="paragraph" w:styleId="Heading2">
    <w:name w:val="heading 2"/>
    <w:basedOn w:val="Normal"/>
    <w:next w:val="Normal"/>
    <w:qFormat/>
    <w:pPr>
      <w:keepNext/>
      <w:pBdr>
        <w:top w:val="single" w:sz="6" w:space="0" w:color="FFFFFF"/>
        <w:left w:val="single" w:sz="6" w:space="0" w:color="FFFFFF"/>
        <w:bottom w:val="single" w:sz="6" w:space="0" w:color="FFFFFF"/>
        <w:right w:val="single" w:sz="6" w:space="0" w:color="FFFFFF"/>
      </w:pBdr>
      <w:tabs>
        <w:tab w:val="left" w:pos="-1440"/>
      </w:tabs>
      <w:ind w:right="30"/>
      <w:outlineLvl w:val="1"/>
    </w:pPr>
    <w:rPr>
      <w:b/>
      <w:sz w:val="20"/>
    </w:rPr>
  </w:style>
  <w:style w:type="paragraph" w:styleId="Heading3">
    <w:name w:val="heading 3"/>
    <w:basedOn w:val="Normal"/>
    <w:next w:val="Normal"/>
    <w:qFormat/>
    <w:pPr>
      <w:keepNext/>
      <w:pBdr>
        <w:top w:val="single" w:sz="6" w:space="0" w:color="FFFFFF"/>
        <w:left w:val="single" w:sz="6" w:space="0" w:color="FFFFFF"/>
        <w:bottom w:val="single" w:sz="6" w:space="0" w:color="FFFFFF"/>
        <w:right w:val="single" w:sz="6" w:space="0" w:color="FFFFFF"/>
      </w:pBdr>
      <w:tabs>
        <w:tab w:val="center" w:pos="4320"/>
      </w:tabs>
      <w:ind w:right="30"/>
      <w:jc w:val="both"/>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character" w:customStyle="1" w:styleId="Hypertext">
    <w:name w:val="Hypertext"/>
    <w:rPr>
      <w:color w:val="0000FF"/>
      <w:u w:val="single"/>
    </w:rPr>
  </w:style>
  <w:style w:type="paragraph" w:customStyle="1" w:styleId="Level1">
    <w:name w:val="Level 1"/>
    <w:basedOn w:val="Normal"/>
    <w:pPr>
      <w:outlineLvl w:val="0"/>
    </w:pPr>
  </w:style>
  <w:style w:type="paragraph" w:customStyle="1" w:styleId="Level2">
    <w:name w:val="Level 2"/>
    <w:basedOn w:val="Normal"/>
    <w:pPr>
      <w:outlineLvl w:val="1"/>
    </w:pPr>
  </w:style>
  <w:style w:type="paragraph" w:customStyle="1" w:styleId="Level3">
    <w:name w:val="Level 3"/>
    <w:basedOn w:val="Normal"/>
    <w:pPr>
      <w:numPr>
        <w:ilvl w:val="2"/>
        <w:numId w:val="3"/>
      </w:numPr>
      <w:ind w:left="2160" w:hanging="720"/>
      <w:outlineLvl w:val="2"/>
    </w:pPr>
  </w:style>
  <w:style w:type="paragraph" w:customStyle="1" w:styleId="Level4">
    <w:name w:val="Level 4"/>
    <w:basedOn w:val="Normal"/>
    <w:pPr>
      <w:numPr>
        <w:ilvl w:val="3"/>
        <w:numId w:val="4"/>
      </w:numPr>
      <w:ind w:left="2880" w:hanging="720"/>
      <w:outlineLvl w:val="3"/>
    </w:pPr>
  </w:style>
  <w:style w:type="paragraph" w:styleId="Title">
    <w:name w:val="Title"/>
    <w:basedOn w:val="Normal"/>
    <w:qFormat/>
    <w:pPr>
      <w:pBdr>
        <w:top w:val="single" w:sz="6" w:space="0" w:color="FFFFFF"/>
        <w:left w:val="single" w:sz="6" w:space="0" w:color="FFFFFF"/>
        <w:bottom w:val="single" w:sz="6" w:space="0" w:color="FFFFFF"/>
        <w:right w:val="single" w:sz="6" w:space="0" w:color="FFFFFF"/>
      </w:pBdr>
      <w:jc w:val="center"/>
    </w:pPr>
    <w:rPr>
      <w:sz w:val="32"/>
    </w:rPr>
  </w:style>
  <w:style w:type="character" w:styleId="Hyperlink">
    <w:name w:val="Hyperlink"/>
    <w:rPr>
      <w:color w:val="0000FF"/>
      <w:u w:val="single"/>
    </w:rPr>
  </w:style>
  <w:style w:type="paragraph" w:styleId="BlockText">
    <w:name w:val="Block Text"/>
    <w:basedOn w:val="Normal"/>
    <w:pPr>
      <w:pBdr>
        <w:top w:val="single" w:sz="6" w:space="0" w:color="FFFFFF"/>
        <w:left w:val="single" w:sz="6" w:space="0" w:color="FFFFFF"/>
        <w:bottom w:val="single" w:sz="6" w:space="0" w:color="FFFFFF"/>
        <w:right w:val="single" w:sz="6" w:space="0" w:color="FFFFFF"/>
      </w:pBdr>
      <w:ind w:left="360" w:right="390"/>
      <w:jc w:val="both"/>
    </w:pPr>
    <w:rPr>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pBdr>
        <w:top w:val="single" w:sz="6" w:space="0" w:color="FFFFFF"/>
        <w:left w:val="single" w:sz="6" w:space="0" w:color="FFFFFF"/>
        <w:bottom w:val="single" w:sz="6" w:space="0" w:color="FFFFFF"/>
        <w:right w:val="single" w:sz="6" w:space="0" w:color="FFFFFF"/>
      </w:pBdr>
      <w:ind w:left="1080"/>
    </w:pPr>
  </w:style>
  <w:style w:type="paragraph" w:styleId="ListNumber">
    <w:name w:val="List Number"/>
    <w:basedOn w:val="Normal"/>
    <w:pPr>
      <w:tabs>
        <w:tab w:val="num" w:pos="1080"/>
      </w:tabs>
      <w:ind w:left="360" w:hanging="360"/>
    </w:p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E579C6"/>
    <w:rPr>
      <w:rFonts w:ascii="Tahoma" w:hAnsi="Tahoma" w:cs="Tahoma"/>
      <w:sz w:val="16"/>
      <w:szCs w:val="16"/>
    </w:rPr>
  </w:style>
  <w:style w:type="character" w:customStyle="1" w:styleId="BalloonTextChar">
    <w:name w:val="Balloon Text Char"/>
    <w:link w:val="BalloonText"/>
    <w:uiPriority w:val="99"/>
    <w:semiHidden/>
    <w:rsid w:val="00E579C6"/>
    <w:rPr>
      <w:rFonts w:ascii="Tahoma" w:hAnsi="Tahoma" w:cs="Tahoma"/>
      <w:snapToGrid w:val="0"/>
      <w:sz w:val="16"/>
      <w:szCs w:val="16"/>
    </w:rPr>
  </w:style>
  <w:style w:type="character" w:styleId="PlaceholderText">
    <w:name w:val="Placeholder Text"/>
    <w:uiPriority w:val="99"/>
    <w:semiHidden/>
    <w:rsid w:val="00C75879"/>
    <w:rPr>
      <w:color w:val="808080"/>
    </w:rPr>
  </w:style>
  <w:style w:type="character" w:styleId="CommentReference">
    <w:name w:val="annotation reference"/>
    <w:uiPriority w:val="99"/>
    <w:semiHidden/>
    <w:unhideWhenUsed/>
    <w:rsid w:val="00374A3B"/>
    <w:rPr>
      <w:sz w:val="16"/>
      <w:szCs w:val="16"/>
    </w:rPr>
  </w:style>
  <w:style w:type="paragraph" w:styleId="CommentText">
    <w:name w:val="annotation text"/>
    <w:basedOn w:val="Normal"/>
    <w:link w:val="CommentTextChar"/>
    <w:uiPriority w:val="99"/>
    <w:semiHidden/>
    <w:unhideWhenUsed/>
    <w:rsid w:val="00374A3B"/>
    <w:rPr>
      <w:sz w:val="20"/>
    </w:rPr>
  </w:style>
  <w:style w:type="character" w:customStyle="1" w:styleId="CommentTextChar">
    <w:name w:val="Comment Text Char"/>
    <w:link w:val="CommentText"/>
    <w:uiPriority w:val="99"/>
    <w:semiHidden/>
    <w:rsid w:val="00374A3B"/>
    <w:rPr>
      <w:snapToGrid w:val="0"/>
    </w:rPr>
  </w:style>
  <w:style w:type="table" w:styleId="TableGrid">
    <w:name w:val="Table Grid"/>
    <w:basedOn w:val="TableNormal"/>
    <w:uiPriority w:val="59"/>
    <w:rsid w:val="00087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F793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C10017"/>
    <w:rPr>
      <w:snapToGrid w:val="0"/>
      <w:sz w:val="24"/>
    </w:rPr>
  </w:style>
  <w:style w:type="paragraph" w:styleId="ListParagraph">
    <w:name w:val="List Paragraph"/>
    <w:basedOn w:val="Normal"/>
    <w:uiPriority w:val="34"/>
    <w:qFormat/>
    <w:rsid w:val="00E81F51"/>
    <w:pPr>
      <w:ind w:left="720"/>
    </w:pPr>
  </w:style>
  <w:style w:type="paragraph" w:styleId="CommentSubject">
    <w:name w:val="annotation subject"/>
    <w:basedOn w:val="CommentText"/>
    <w:next w:val="CommentText"/>
    <w:link w:val="CommentSubjectChar"/>
    <w:uiPriority w:val="99"/>
    <w:semiHidden/>
    <w:unhideWhenUsed/>
    <w:rsid w:val="00044708"/>
    <w:rPr>
      <w:b/>
      <w:bCs/>
    </w:rPr>
  </w:style>
  <w:style w:type="character" w:customStyle="1" w:styleId="CommentSubjectChar">
    <w:name w:val="Comment Subject Char"/>
    <w:basedOn w:val="CommentTextChar"/>
    <w:link w:val="CommentSubject"/>
    <w:uiPriority w:val="99"/>
    <w:semiHidden/>
    <w:rsid w:val="00044708"/>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9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ws.auburn.edu/OVPR/pm/compliance/iacuc/home" TargetMode="Externa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hyperlink" Target="http://grants.nih.gov/grants/olaw/references/dc98-01.htm" TargetMode="External"/><Relationship Id="rId26" Type="http://schemas.openxmlformats.org/officeDocument/2006/relationships/hyperlink" Target="http://www.aaalac.org/resources/links.cfm%23alternatives" TargetMode="External"/><Relationship Id="rId27" Type="http://schemas.openxmlformats.org/officeDocument/2006/relationships/header" Target="header5.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yperlink" Target="http://www.nal.usda.gov/awic/" TargetMode="External"/><Relationship Id="rId11" Type="http://schemas.openxmlformats.org/officeDocument/2006/relationships/image" Target="media/image1.png"/><Relationship Id="rId12" Type="http://schemas.openxmlformats.org/officeDocument/2006/relationships/hyperlink" Target="mailto:Mjc0028@auburn.edu" TargetMode="External"/><Relationship Id="rId13" Type="http://schemas.openxmlformats.org/officeDocument/2006/relationships/hyperlink" Target="http://www.fisheriessociety.org/rotenone/rot.pdf" TargetMode="External"/><Relationship Id="rId14" Type="http://schemas.openxmlformats.org/officeDocument/2006/relationships/hyperlink" Target="https://www.avma.org/KB/Policies/Documents/euthanasia.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CUCadmin@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B6126-4F16-D649-957A-B4A36531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8512</Words>
  <Characters>48524</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GENERAL INFORMATION AND INSTRUCTIONS</vt:lpstr>
    </vt:vector>
  </TitlesOfParts>
  <Company>Auburn University</Company>
  <LinksUpToDate>false</LinksUpToDate>
  <CharactersWithSpaces>56923</CharactersWithSpaces>
  <SharedDoc>false</SharedDoc>
  <HLinks>
    <vt:vector size="54" baseType="variant">
      <vt:variant>
        <vt:i4>4259861</vt:i4>
      </vt:variant>
      <vt:variant>
        <vt:i4>24</vt:i4>
      </vt:variant>
      <vt:variant>
        <vt:i4>0</vt:i4>
      </vt:variant>
      <vt:variant>
        <vt:i4>5</vt:i4>
      </vt:variant>
      <vt:variant>
        <vt:lpwstr>http://www.aaalac.org/resources/links.cfm%23alternatives</vt:lpwstr>
      </vt:variant>
      <vt:variant>
        <vt:lpwstr/>
      </vt:variant>
      <vt:variant>
        <vt:i4>983108</vt:i4>
      </vt:variant>
      <vt:variant>
        <vt:i4>21</vt:i4>
      </vt:variant>
      <vt:variant>
        <vt:i4>0</vt:i4>
      </vt:variant>
      <vt:variant>
        <vt:i4>5</vt:i4>
      </vt:variant>
      <vt:variant>
        <vt:lpwstr>http://grants.nih.gov/grants/olaw/references/dc98-01.htm</vt:lpwstr>
      </vt:variant>
      <vt:variant>
        <vt:lpwstr/>
      </vt:variant>
      <vt:variant>
        <vt:i4>4849757</vt:i4>
      </vt:variant>
      <vt:variant>
        <vt:i4>18</vt:i4>
      </vt:variant>
      <vt:variant>
        <vt:i4>0</vt:i4>
      </vt:variant>
      <vt:variant>
        <vt:i4>5</vt:i4>
      </vt:variant>
      <vt:variant>
        <vt:lpwstr>https://www.avma.org/KB/Policies/Documents/euthanasia.pdf</vt:lpwstr>
      </vt:variant>
      <vt:variant>
        <vt:lpwstr/>
      </vt:variant>
      <vt:variant>
        <vt:i4>3866674</vt:i4>
      </vt:variant>
      <vt:variant>
        <vt:i4>15</vt:i4>
      </vt:variant>
      <vt:variant>
        <vt:i4>0</vt:i4>
      </vt:variant>
      <vt:variant>
        <vt:i4>5</vt:i4>
      </vt:variant>
      <vt:variant>
        <vt:lpwstr>http://www.auburn.edu/research/vpr/animals</vt:lpwstr>
      </vt:variant>
      <vt:variant>
        <vt:lpwstr/>
      </vt:variant>
      <vt:variant>
        <vt:i4>3866674</vt:i4>
      </vt:variant>
      <vt:variant>
        <vt:i4>12</vt:i4>
      </vt:variant>
      <vt:variant>
        <vt:i4>0</vt:i4>
      </vt:variant>
      <vt:variant>
        <vt:i4>5</vt:i4>
      </vt:variant>
      <vt:variant>
        <vt:lpwstr>http://www.auburn.edu/research/vpr/animals</vt:lpwstr>
      </vt:variant>
      <vt:variant>
        <vt:lpwstr/>
      </vt:variant>
      <vt:variant>
        <vt:i4>6750324</vt:i4>
      </vt:variant>
      <vt:variant>
        <vt:i4>9</vt:i4>
      </vt:variant>
      <vt:variant>
        <vt:i4>0</vt:i4>
      </vt:variant>
      <vt:variant>
        <vt:i4>5</vt:i4>
      </vt:variant>
      <vt:variant>
        <vt:lpwstr>https://fp.auburn.edu/vpr/compliance/animalresources/?Forms</vt:lpwstr>
      </vt:variant>
      <vt:variant>
        <vt:lpwstr/>
      </vt:variant>
      <vt:variant>
        <vt:i4>4653142</vt:i4>
      </vt:variant>
      <vt:variant>
        <vt:i4>6</vt:i4>
      </vt:variant>
      <vt:variant>
        <vt:i4>0</vt:i4>
      </vt:variant>
      <vt:variant>
        <vt:i4>5</vt:i4>
      </vt:variant>
      <vt:variant>
        <vt:lpwstr>https://cws.auburn.edu/vpr/compliance/animalresources/?Forms</vt:lpwstr>
      </vt:variant>
      <vt:variant>
        <vt:lpwstr/>
      </vt:variant>
      <vt:variant>
        <vt:i4>4325396</vt:i4>
      </vt:variant>
      <vt:variant>
        <vt:i4>3</vt:i4>
      </vt:variant>
      <vt:variant>
        <vt:i4>0</vt:i4>
      </vt:variant>
      <vt:variant>
        <vt:i4>5</vt:i4>
      </vt:variant>
      <vt:variant>
        <vt:lpwstr>http://www.nal.usda.gov/awic/</vt:lpwstr>
      </vt:variant>
      <vt:variant>
        <vt:lpwstr/>
      </vt:variant>
      <vt:variant>
        <vt:i4>5308448</vt:i4>
      </vt:variant>
      <vt:variant>
        <vt:i4>0</vt:i4>
      </vt:variant>
      <vt:variant>
        <vt:i4>0</vt:i4>
      </vt:variant>
      <vt:variant>
        <vt:i4>5</vt:i4>
      </vt:variant>
      <vt:variant>
        <vt:lpwstr>https://fp.auburn.edu/vpr/ConMan_Uploads/files/AU Policy Revised 2005.pdf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 AND INSTRUCTIONS</dc:title>
  <dc:subject/>
  <dc:creator>Rosemary Ruff</dc:creator>
  <cp:keywords/>
  <cp:lastModifiedBy>tscoleman3@gmail.com</cp:lastModifiedBy>
  <cp:revision>2</cp:revision>
  <cp:lastPrinted>2017-03-15T20:19:00Z</cp:lastPrinted>
  <dcterms:created xsi:type="dcterms:W3CDTF">2017-12-01T13:42:00Z</dcterms:created>
  <dcterms:modified xsi:type="dcterms:W3CDTF">2017-12-01T13:42:00Z</dcterms:modified>
</cp:coreProperties>
</file>